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5B99D" w14:textId="77777777" w:rsidR="00CA74A5" w:rsidRPr="00C87A17" w:rsidRDefault="00CA74A5" w:rsidP="0017601C">
      <w:pPr>
        <w:spacing w:after="0"/>
        <w:rPr>
          <w:rFonts w:ascii="Times New Roman" w:hAnsi="Times New Roman" w:cs="Times New Roman"/>
          <w:sz w:val="24"/>
          <w:szCs w:val="24"/>
          <w:lang w:val="en-US"/>
        </w:rPr>
      </w:pPr>
      <w:r w:rsidRPr="00C87A17">
        <w:rPr>
          <w:rFonts w:ascii="Times New Roman" w:hAnsi="Times New Roman" w:cs="Times New Roman"/>
          <w:sz w:val="24"/>
          <w:szCs w:val="24"/>
          <w:lang w:val="en-US"/>
        </w:rPr>
        <w:t>Chương 1. CHẤT RẮN</w:t>
      </w:r>
    </w:p>
    <w:p w14:paraId="240E92E1" w14:textId="4FDB48D0" w:rsidR="00822886" w:rsidRPr="00C87A17" w:rsidRDefault="00822886">
      <w:pPr>
        <w:tabs>
          <w:tab w:val="center" w:pos="4513"/>
        </w:tabs>
        <w:spacing w:after="0"/>
        <w:rPr>
          <w:rFonts w:ascii="Times New Roman" w:hAnsi="Times New Roman" w:cs="Times New Roman"/>
          <w:sz w:val="24"/>
          <w:szCs w:val="24"/>
          <w:lang w:val="en-US"/>
        </w:rPr>
        <w:pPrChange w:id="0" w:author="admin" w:date="2017-09-11T14:17:00Z">
          <w:pPr>
            <w:spacing w:after="0"/>
          </w:pPr>
        </w:pPrChange>
      </w:pPr>
      <w:r w:rsidRPr="00C87A17">
        <w:rPr>
          <w:rFonts w:ascii="Times New Roman" w:hAnsi="Times New Roman" w:cs="Times New Roman"/>
          <w:sz w:val="24"/>
          <w:szCs w:val="24"/>
          <w:lang w:val="en-US"/>
        </w:rPr>
        <w:t>I. LÝ THUYẾT VỀ CHẤT RẮN</w:t>
      </w:r>
      <w:ins w:id="1" w:author="admin" w:date="2017-09-11T14:17:00Z">
        <w:r w:rsidR="00C60684" w:rsidRPr="00C87A17">
          <w:rPr>
            <w:rFonts w:ascii="Times New Roman" w:hAnsi="Times New Roman" w:cs="Times New Roman"/>
            <w:sz w:val="24"/>
            <w:szCs w:val="24"/>
            <w:lang w:val="en-US"/>
          </w:rPr>
          <w:tab/>
        </w:r>
      </w:ins>
    </w:p>
    <w:p w14:paraId="5E258938" w14:textId="77777777" w:rsidR="0000768A" w:rsidRPr="00C87A17" w:rsidRDefault="0000768A" w:rsidP="0017601C">
      <w:pPr>
        <w:spacing w:after="0"/>
        <w:rPr>
          <w:rFonts w:ascii="Times New Roman" w:hAnsi="Times New Roman" w:cs="Times New Roman"/>
          <w:sz w:val="24"/>
          <w:szCs w:val="24"/>
          <w:lang w:val="en-US"/>
        </w:rPr>
      </w:pPr>
      <w:r w:rsidRPr="00C87A17">
        <w:rPr>
          <w:rFonts w:ascii="Times New Roman" w:hAnsi="Times New Roman" w:cs="Times New Roman"/>
          <w:sz w:val="24"/>
          <w:szCs w:val="24"/>
          <w:lang w:val="en-US"/>
        </w:rPr>
        <w:t xml:space="preserve">I.1 CÁC TRẠNG THÁI TẬP HỢP </w:t>
      </w:r>
    </w:p>
    <w:p w14:paraId="610E0E1F" w14:textId="77777777" w:rsidR="00CA74A5" w:rsidRPr="00C87A17" w:rsidRDefault="00CA74A5" w:rsidP="0017601C">
      <w:pPr>
        <w:spacing w:after="0" w:line="240" w:lineRule="auto"/>
        <w:rPr>
          <w:rFonts w:ascii="Times New Roman" w:hAnsi="Times New Roman" w:cs="Times New Roman"/>
          <w:sz w:val="24"/>
          <w:szCs w:val="24"/>
          <w:lang w:val="en-US"/>
        </w:rPr>
      </w:pPr>
      <w:r w:rsidRPr="00C87A17">
        <w:rPr>
          <w:rFonts w:ascii="Times New Roman" w:hAnsi="Times New Roman" w:cs="Times New Roman"/>
          <w:b/>
          <w:sz w:val="24"/>
          <w:szCs w:val="24"/>
          <w:lang w:val="en-US"/>
        </w:rPr>
        <w:t>1.</w:t>
      </w:r>
      <w:r w:rsidRPr="00C87A17">
        <w:rPr>
          <w:rFonts w:ascii="Times New Roman" w:hAnsi="Times New Roman" w:cs="Times New Roman"/>
          <w:sz w:val="24"/>
          <w:szCs w:val="24"/>
          <w:lang w:val="en-US"/>
        </w:rPr>
        <w:t xml:space="preserve"> Chọn phương án </w:t>
      </w:r>
      <w:r w:rsidRPr="00C87A17">
        <w:rPr>
          <w:rFonts w:ascii="Times New Roman" w:hAnsi="Times New Roman" w:cs="Times New Roman"/>
          <w:b/>
          <w:sz w:val="24"/>
          <w:szCs w:val="24"/>
          <w:lang w:val="en-US"/>
        </w:rPr>
        <w:t>đúng</w:t>
      </w:r>
      <w:r w:rsidRPr="00C87A17">
        <w:rPr>
          <w:rFonts w:ascii="Times New Roman" w:hAnsi="Times New Roman" w:cs="Times New Roman"/>
          <w:sz w:val="24"/>
          <w:szCs w:val="24"/>
          <w:lang w:val="en-US"/>
        </w:rPr>
        <w:t>:</w:t>
      </w:r>
    </w:p>
    <w:p w14:paraId="7340A0DD" w14:textId="77777777" w:rsidR="00CA74A5" w:rsidRPr="00C87A17" w:rsidRDefault="00CA74A5"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Trạng thái tinh thể của một chất có các tiểu phân sắp xếp trật tự theo những quy luật lặp đi lặp lại nghiêm ngặt trong toàn bộ tinh thể. Do đó chất tinh thể có:</w:t>
      </w:r>
    </w:p>
    <w:p w14:paraId="116823D1" w14:textId="77777777" w:rsidR="00CA74A5" w:rsidRPr="00C87A17" w:rsidRDefault="00CA74A5" w:rsidP="0017601C">
      <w:pPr>
        <w:spacing w:after="0" w:line="240" w:lineRule="auto"/>
        <w:ind w:left="480"/>
        <w:rPr>
          <w:rFonts w:ascii="Times New Roman" w:hAnsi="Times New Roman" w:cs="Times New Roman"/>
          <w:sz w:val="24"/>
          <w:szCs w:val="24"/>
          <w:lang w:val="vi-VN"/>
        </w:rPr>
      </w:pPr>
      <w:r w:rsidRPr="00C87A17">
        <w:rPr>
          <w:rFonts w:ascii="Times New Roman" w:hAnsi="Times New Roman" w:cs="Times New Roman"/>
          <w:sz w:val="24"/>
          <w:szCs w:val="24"/>
          <w:lang w:val="vi-VN"/>
        </w:rPr>
        <w:t>1. Cấu trúc và hình dáng xác định</w:t>
      </w:r>
    </w:p>
    <w:p w14:paraId="6332C132" w14:textId="77777777" w:rsidR="00CA74A5" w:rsidRPr="00C87A17" w:rsidRDefault="00CA74A5" w:rsidP="0017601C">
      <w:pPr>
        <w:spacing w:after="0" w:line="240" w:lineRule="auto"/>
        <w:ind w:left="480"/>
        <w:rPr>
          <w:rFonts w:ascii="Times New Roman" w:hAnsi="Times New Roman" w:cs="Times New Roman"/>
          <w:sz w:val="24"/>
          <w:szCs w:val="24"/>
          <w:lang w:val="vi-VN"/>
        </w:rPr>
      </w:pPr>
      <w:r w:rsidRPr="00C87A17">
        <w:rPr>
          <w:rFonts w:ascii="Times New Roman" w:hAnsi="Times New Roman" w:cs="Times New Roman"/>
          <w:sz w:val="24"/>
          <w:szCs w:val="24"/>
          <w:lang w:val="vi-VN"/>
        </w:rPr>
        <w:t>2. trật tự xa</w:t>
      </w:r>
    </w:p>
    <w:p w14:paraId="2D2A84D0" w14:textId="77777777" w:rsidR="00CA74A5" w:rsidRPr="00C87A17" w:rsidRDefault="00CA74A5" w:rsidP="0017601C">
      <w:pPr>
        <w:spacing w:after="0" w:line="240" w:lineRule="auto"/>
        <w:ind w:left="480"/>
        <w:rPr>
          <w:rFonts w:ascii="Times New Roman" w:hAnsi="Times New Roman" w:cs="Times New Roman"/>
          <w:sz w:val="24"/>
          <w:szCs w:val="24"/>
          <w:lang w:val="vi-VN"/>
        </w:rPr>
      </w:pPr>
      <w:r w:rsidRPr="00C87A17">
        <w:rPr>
          <w:rFonts w:ascii="Times New Roman" w:hAnsi="Times New Roman" w:cs="Times New Roman"/>
          <w:sz w:val="24"/>
          <w:szCs w:val="24"/>
          <w:lang w:val="vi-VN"/>
        </w:rPr>
        <w:t>3. tính dị hướng</w:t>
      </w:r>
    </w:p>
    <w:p w14:paraId="5335FDBF" w14:textId="77777777" w:rsidR="00CA74A5" w:rsidRPr="00C87A17" w:rsidRDefault="00CA74A5" w:rsidP="0017601C">
      <w:pPr>
        <w:spacing w:after="0" w:line="240" w:lineRule="auto"/>
        <w:ind w:left="480"/>
        <w:rPr>
          <w:rFonts w:ascii="Times New Roman" w:hAnsi="Times New Roman" w:cs="Times New Roman"/>
          <w:sz w:val="24"/>
          <w:szCs w:val="24"/>
          <w:lang w:val="vi-VN"/>
        </w:rPr>
      </w:pPr>
      <w:r w:rsidRPr="00C87A17">
        <w:rPr>
          <w:rFonts w:ascii="Times New Roman" w:hAnsi="Times New Roman" w:cs="Times New Roman"/>
          <w:sz w:val="24"/>
          <w:szCs w:val="24"/>
          <w:lang w:val="vi-VN"/>
        </w:rPr>
        <w:t>4. nhiệt độ nóng chảy xác định</w:t>
      </w:r>
    </w:p>
    <w:p w14:paraId="59546E96" w14:textId="77777777" w:rsidR="00CA74A5" w:rsidRPr="00C87A17" w:rsidRDefault="00CA74A5" w:rsidP="0017601C">
      <w:pPr>
        <w:spacing w:after="0" w:line="240" w:lineRule="auto"/>
        <w:ind w:left="480"/>
        <w:rPr>
          <w:rFonts w:ascii="Times New Roman" w:hAnsi="Times New Roman" w:cs="Times New Roman"/>
          <w:sz w:val="24"/>
          <w:szCs w:val="24"/>
          <w:lang w:val="vi-VN"/>
        </w:rPr>
      </w:pPr>
      <w:r w:rsidRPr="00C87A17">
        <w:rPr>
          <w:rFonts w:ascii="Times New Roman" w:hAnsi="Times New Roman" w:cs="Times New Roman"/>
          <w:sz w:val="24"/>
          <w:szCs w:val="24"/>
          <w:lang w:val="vi-VN"/>
        </w:rPr>
        <w:t xml:space="preserve">5. Trạng thái </w:t>
      </w:r>
      <w:r w:rsidR="00881753" w:rsidRPr="00C87A17">
        <w:rPr>
          <w:rFonts w:ascii="Times New Roman" w:hAnsi="Times New Roman" w:cs="Times New Roman"/>
          <w:sz w:val="24"/>
          <w:szCs w:val="24"/>
          <w:lang w:val="vi-VN"/>
        </w:rPr>
        <w:t xml:space="preserve">kém bền hơn </w:t>
      </w:r>
      <w:r w:rsidRPr="00C87A17">
        <w:rPr>
          <w:rFonts w:ascii="Times New Roman" w:hAnsi="Times New Roman" w:cs="Times New Roman"/>
          <w:sz w:val="24"/>
          <w:szCs w:val="24"/>
          <w:lang w:val="vi-VN"/>
        </w:rPr>
        <w:t xml:space="preserve">vô định hình </w:t>
      </w:r>
    </w:p>
    <w:p w14:paraId="17236768" w14:textId="77777777" w:rsidR="001F1AF2" w:rsidRPr="00C87A17" w:rsidRDefault="001F1AF2" w:rsidP="0017601C">
      <w:pPr>
        <w:pStyle w:val="ListParagraph"/>
        <w:numPr>
          <w:ilvl w:val="0"/>
          <w:numId w:val="1"/>
        </w:numPr>
        <w:spacing w:after="0" w:line="240" w:lineRule="auto"/>
        <w:rPr>
          <w:rFonts w:ascii="Times New Roman" w:hAnsi="Times New Roman"/>
          <w:color w:val="FF0000"/>
          <w:sz w:val="24"/>
          <w:szCs w:val="24"/>
          <w:lang w:val="vi-VN"/>
        </w:rPr>
        <w:sectPr w:rsidR="001F1AF2" w:rsidRPr="00C87A17">
          <w:footerReference w:type="default" r:id="rId7"/>
          <w:pgSz w:w="11906" w:h="16838"/>
          <w:pgMar w:top="1440" w:right="1440" w:bottom="1440" w:left="1440" w:header="708" w:footer="708" w:gutter="0"/>
          <w:cols w:space="708"/>
          <w:docGrid w:linePitch="360"/>
        </w:sectPr>
      </w:pPr>
    </w:p>
    <w:p w14:paraId="4442BE5F" w14:textId="77777777" w:rsidR="00CA74A5" w:rsidRPr="00C87A17" w:rsidRDefault="00CA74A5" w:rsidP="0017601C">
      <w:pPr>
        <w:pStyle w:val="ListParagraph"/>
        <w:numPr>
          <w:ilvl w:val="0"/>
          <w:numId w:val="1"/>
        </w:numPr>
        <w:spacing w:after="0" w:line="240" w:lineRule="auto"/>
        <w:rPr>
          <w:rFonts w:ascii="Times New Roman" w:hAnsi="Times New Roman"/>
          <w:color w:val="FF0000"/>
          <w:sz w:val="24"/>
          <w:szCs w:val="24"/>
        </w:rPr>
      </w:pPr>
      <w:r w:rsidRPr="00C87A17">
        <w:rPr>
          <w:rFonts w:ascii="Times New Roman" w:hAnsi="Times New Roman"/>
          <w:color w:val="FF0000"/>
          <w:sz w:val="24"/>
          <w:szCs w:val="24"/>
        </w:rPr>
        <w:lastRenderedPageBreak/>
        <w:t xml:space="preserve">1,2,3,4 </w:t>
      </w:r>
    </w:p>
    <w:p w14:paraId="4F8E2830" w14:textId="77777777" w:rsidR="00CA74A5" w:rsidRPr="00C87A17" w:rsidRDefault="00CA74A5" w:rsidP="0017601C">
      <w:pPr>
        <w:pStyle w:val="ListParagraph"/>
        <w:numPr>
          <w:ilvl w:val="0"/>
          <w:numId w:val="1"/>
        </w:numPr>
        <w:spacing w:after="0" w:line="240" w:lineRule="auto"/>
        <w:rPr>
          <w:rFonts w:ascii="Times New Roman" w:hAnsi="Times New Roman"/>
          <w:sz w:val="24"/>
          <w:szCs w:val="24"/>
        </w:rPr>
      </w:pPr>
      <w:r w:rsidRPr="00C87A17">
        <w:rPr>
          <w:rFonts w:ascii="Times New Roman" w:hAnsi="Times New Roman"/>
          <w:sz w:val="24"/>
          <w:szCs w:val="24"/>
        </w:rPr>
        <w:lastRenderedPageBreak/>
        <w:t>1,2,4,5</w:t>
      </w:r>
    </w:p>
    <w:p w14:paraId="1BA8A5F0" w14:textId="77777777" w:rsidR="00CA74A5" w:rsidRPr="00C87A17" w:rsidRDefault="00CA74A5" w:rsidP="0017601C">
      <w:pPr>
        <w:pStyle w:val="ListParagraph"/>
        <w:numPr>
          <w:ilvl w:val="0"/>
          <w:numId w:val="1"/>
        </w:numPr>
        <w:spacing w:after="0" w:line="240" w:lineRule="auto"/>
        <w:rPr>
          <w:rFonts w:ascii="Times New Roman" w:hAnsi="Times New Roman"/>
          <w:sz w:val="24"/>
          <w:szCs w:val="24"/>
        </w:rPr>
      </w:pPr>
      <w:r w:rsidRPr="00C87A17">
        <w:rPr>
          <w:rFonts w:ascii="Times New Roman" w:hAnsi="Times New Roman"/>
          <w:sz w:val="24"/>
          <w:szCs w:val="24"/>
        </w:rPr>
        <w:lastRenderedPageBreak/>
        <w:t>1,3,4,5</w:t>
      </w:r>
    </w:p>
    <w:p w14:paraId="2FF29C44" w14:textId="77777777" w:rsidR="00CA74A5" w:rsidRPr="00C87A17" w:rsidRDefault="00CA74A5" w:rsidP="0017601C">
      <w:pPr>
        <w:pStyle w:val="ListParagraph"/>
        <w:numPr>
          <w:ilvl w:val="0"/>
          <w:numId w:val="1"/>
        </w:numPr>
        <w:spacing w:after="0" w:line="240" w:lineRule="auto"/>
        <w:rPr>
          <w:rFonts w:ascii="Times New Roman" w:hAnsi="Times New Roman"/>
          <w:sz w:val="24"/>
          <w:szCs w:val="24"/>
        </w:rPr>
      </w:pPr>
      <w:r w:rsidRPr="00C87A17">
        <w:rPr>
          <w:rFonts w:ascii="Times New Roman" w:hAnsi="Times New Roman"/>
          <w:sz w:val="24"/>
          <w:szCs w:val="24"/>
        </w:rPr>
        <w:lastRenderedPageBreak/>
        <w:t>2,3,5</w:t>
      </w:r>
    </w:p>
    <w:p w14:paraId="09619966" w14:textId="77777777" w:rsidR="001F1AF2" w:rsidRPr="00C87A17" w:rsidRDefault="001F1AF2" w:rsidP="0017601C">
      <w:pPr>
        <w:spacing w:after="0" w:line="240" w:lineRule="auto"/>
        <w:rPr>
          <w:rFonts w:ascii="Times New Roman" w:hAnsi="Times New Roman" w:cs="Times New Roman"/>
          <w:b/>
          <w:sz w:val="24"/>
          <w:szCs w:val="24"/>
          <w:lang w:val="pt-BR"/>
        </w:rPr>
        <w:sectPr w:rsidR="001F1AF2" w:rsidRPr="00C87A17" w:rsidSect="001F1AF2">
          <w:type w:val="continuous"/>
          <w:pgSz w:w="11906" w:h="16838"/>
          <w:pgMar w:top="1440" w:right="1440" w:bottom="1440" w:left="1440" w:header="708" w:footer="708" w:gutter="0"/>
          <w:cols w:num="4" w:space="709"/>
          <w:docGrid w:linePitch="360"/>
        </w:sectPr>
      </w:pPr>
    </w:p>
    <w:p w14:paraId="0046967B" w14:textId="77777777" w:rsidR="00CA74A5" w:rsidRPr="00C87A17" w:rsidRDefault="00CA74A5"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b/>
          <w:sz w:val="24"/>
          <w:szCs w:val="24"/>
          <w:lang w:val="pt-BR"/>
        </w:rPr>
        <w:lastRenderedPageBreak/>
        <w:t>2.</w:t>
      </w:r>
      <w:r w:rsidRPr="00C87A17">
        <w:rPr>
          <w:rFonts w:ascii="Times New Roman" w:hAnsi="Times New Roman" w:cs="Times New Roman"/>
          <w:sz w:val="24"/>
          <w:szCs w:val="24"/>
          <w:lang w:val="pt-BR"/>
        </w:rPr>
        <w:t xml:space="preserve"> Chọn câu </w:t>
      </w:r>
      <w:r w:rsidRPr="00C87A17">
        <w:rPr>
          <w:rFonts w:ascii="Times New Roman" w:hAnsi="Times New Roman" w:cs="Times New Roman"/>
          <w:b/>
          <w:sz w:val="24"/>
          <w:szCs w:val="24"/>
          <w:lang w:val="pt-BR"/>
        </w:rPr>
        <w:t>sai.</w:t>
      </w:r>
      <w:r w:rsidRPr="00C87A17">
        <w:rPr>
          <w:rFonts w:ascii="Times New Roman" w:hAnsi="Times New Roman" w:cs="Times New Roman"/>
          <w:sz w:val="24"/>
          <w:szCs w:val="24"/>
          <w:lang w:val="pt-BR"/>
        </w:rPr>
        <w:t xml:space="preserve"> </w:t>
      </w:r>
    </w:p>
    <w:p w14:paraId="2F07978B" w14:textId="77777777" w:rsidR="00CA74A5" w:rsidRPr="00C87A17" w:rsidRDefault="00CA74A5" w:rsidP="0017601C">
      <w:pPr>
        <w:pStyle w:val="ListParagraph"/>
        <w:numPr>
          <w:ilvl w:val="0"/>
          <w:numId w:val="2"/>
        </w:numPr>
        <w:spacing w:after="0" w:line="240" w:lineRule="auto"/>
        <w:rPr>
          <w:rFonts w:ascii="Times New Roman" w:hAnsi="Times New Roman"/>
          <w:color w:val="FF0000"/>
          <w:sz w:val="24"/>
          <w:szCs w:val="24"/>
          <w:lang w:val="pt-BR"/>
        </w:rPr>
      </w:pPr>
      <w:r w:rsidRPr="00C87A17">
        <w:rPr>
          <w:rFonts w:ascii="Times New Roman" w:hAnsi="Times New Roman"/>
          <w:color w:val="FF0000"/>
          <w:sz w:val="24"/>
          <w:szCs w:val="24"/>
          <w:lang w:val="pt-BR"/>
        </w:rPr>
        <w:t>Chất vô định hình có tính bất đẳng hướng.</w:t>
      </w:r>
    </w:p>
    <w:p w14:paraId="514D8571" w14:textId="77777777" w:rsidR="00CA74A5" w:rsidRPr="00C87A17" w:rsidRDefault="00CA74A5" w:rsidP="0017601C">
      <w:pPr>
        <w:pStyle w:val="ListParagraph"/>
        <w:numPr>
          <w:ilvl w:val="0"/>
          <w:numId w:val="2"/>
        </w:numPr>
        <w:spacing w:after="0" w:line="240" w:lineRule="auto"/>
        <w:rPr>
          <w:rFonts w:ascii="Times New Roman" w:hAnsi="Times New Roman"/>
          <w:sz w:val="24"/>
          <w:szCs w:val="24"/>
          <w:lang w:val="pt-BR"/>
        </w:rPr>
      </w:pPr>
      <w:r w:rsidRPr="00C87A17">
        <w:rPr>
          <w:rFonts w:ascii="Times New Roman" w:hAnsi="Times New Roman"/>
          <w:sz w:val="24"/>
          <w:szCs w:val="24"/>
          <w:lang w:val="pt-BR"/>
        </w:rPr>
        <w:t>Chất tinh thể có cấu trúc và hình dạng xác định.</w:t>
      </w:r>
    </w:p>
    <w:p w14:paraId="26050F07" w14:textId="77777777" w:rsidR="00CA74A5" w:rsidRPr="00C87A17" w:rsidRDefault="00CA74A5" w:rsidP="0017601C">
      <w:pPr>
        <w:pStyle w:val="ListParagraph"/>
        <w:numPr>
          <w:ilvl w:val="0"/>
          <w:numId w:val="2"/>
        </w:numPr>
        <w:spacing w:after="0" w:line="240" w:lineRule="auto"/>
        <w:rPr>
          <w:rFonts w:ascii="Times New Roman" w:hAnsi="Times New Roman"/>
          <w:sz w:val="24"/>
          <w:szCs w:val="24"/>
          <w:lang w:val="pt-BR"/>
        </w:rPr>
      </w:pPr>
      <w:r w:rsidRPr="00C87A17">
        <w:rPr>
          <w:rFonts w:ascii="Times New Roman" w:hAnsi="Times New Roman"/>
          <w:sz w:val="24"/>
          <w:szCs w:val="24"/>
          <w:lang w:val="pt-BR"/>
        </w:rPr>
        <w:t xml:space="preserve">Sự sắp xếp của các tiểu phân trong chất tinh thể tuân theo một quy luật chặt chẽ. </w:t>
      </w:r>
    </w:p>
    <w:p w14:paraId="2B1E4441" w14:textId="77777777" w:rsidR="00CA74A5" w:rsidRPr="00C87A17" w:rsidRDefault="00CA74A5" w:rsidP="0017601C">
      <w:pPr>
        <w:pStyle w:val="ListParagraph"/>
        <w:numPr>
          <w:ilvl w:val="0"/>
          <w:numId w:val="2"/>
        </w:numPr>
        <w:spacing w:after="0" w:line="240" w:lineRule="auto"/>
        <w:rPr>
          <w:rFonts w:ascii="Times New Roman" w:hAnsi="Times New Roman"/>
          <w:sz w:val="24"/>
          <w:szCs w:val="24"/>
          <w:lang w:val="pt-BR"/>
        </w:rPr>
      </w:pPr>
      <w:r w:rsidRPr="00C87A17">
        <w:rPr>
          <w:rFonts w:ascii="Times New Roman" w:hAnsi="Times New Roman"/>
          <w:sz w:val="24"/>
          <w:szCs w:val="24"/>
          <w:lang w:val="pt-BR"/>
        </w:rPr>
        <w:t>Chất vô định hình không có nhiệt độ nóng chảy xác định.</w:t>
      </w:r>
    </w:p>
    <w:p w14:paraId="432D3ABE" w14:textId="77777777" w:rsidR="00852583" w:rsidRPr="00C87A17" w:rsidRDefault="00852583"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b/>
          <w:sz w:val="24"/>
          <w:szCs w:val="24"/>
          <w:lang w:val="pt-BR"/>
        </w:rPr>
        <w:t>4.</w:t>
      </w:r>
      <w:r w:rsidRPr="00C87A17">
        <w:rPr>
          <w:rFonts w:ascii="Times New Roman" w:hAnsi="Times New Roman" w:cs="Times New Roman"/>
          <w:sz w:val="24"/>
          <w:szCs w:val="24"/>
          <w:lang w:val="pt-BR"/>
        </w:rPr>
        <w:t xml:space="preserve"> Chọn phương án </w:t>
      </w:r>
      <w:r w:rsidRPr="00C87A17">
        <w:rPr>
          <w:rFonts w:ascii="Times New Roman" w:hAnsi="Times New Roman" w:cs="Times New Roman"/>
          <w:b/>
          <w:sz w:val="24"/>
          <w:szCs w:val="24"/>
          <w:lang w:val="pt-BR"/>
        </w:rPr>
        <w:t>đúng</w:t>
      </w:r>
      <w:r w:rsidRPr="00C87A17">
        <w:rPr>
          <w:rFonts w:ascii="Times New Roman" w:hAnsi="Times New Roman" w:cs="Times New Roman"/>
          <w:sz w:val="24"/>
          <w:szCs w:val="24"/>
          <w:lang w:val="pt-BR"/>
        </w:rPr>
        <w:t>:</w:t>
      </w:r>
    </w:p>
    <w:p w14:paraId="39336FA7" w14:textId="77777777" w:rsidR="00CA74A5" w:rsidRPr="00C87A17" w:rsidRDefault="00CA74A5"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pt-BR"/>
        </w:rPr>
        <w:t>Đặc điểm chung của trạng thái tinh thể và trạng thái vô định hình là:</w:t>
      </w:r>
    </w:p>
    <w:p w14:paraId="054F3157" w14:textId="77777777" w:rsidR="00CA74A5" w:rsidRPr="00C87A17" w:rsidRDefault="00B25D10" w:rsidP="00A500DE">
      <w:pPr>
        <w:numPr>
          <w:ilvl w:val="0"/>
          <w:numId w:val="3"/>
        </w:numPr>
        <w:tabs>
          <w:tab w:val="clear" w:pos="1260"/>
        </w:tabs>
        <w:spacing w:after="0" w:line="240" w:lineRule="auto"/>
        <w:ind w:left="709"/>
        <w:rPr>
          <w:rFonts w:ascii="Times New Roman" w:hAnsi="Times New Roman" w:cs="Times New Roman"/>
          <w:color w:val="FF0000"/>
          <w:sz w:val="24"/>
          <w:szCs w:val="24"/>
        </w:rPr>
      </w:pPr>
      <w:r w:rsidRPr="00C87A17">
        <w:rPr>
          <w:rFonts w:ascii="Times New Roman" w:hAnsi="Times New Roman" w:cs="Times New Roman"/>
          <w:color w:val="FF0000"/>
          <w:sz w:val="24"/>
          <w:szCs w:val="24"/>
        </w:rPr>
        <w:t>K</w:t>
      </w:r>
      <w:r w:rsidR="00CA74A5" w:rsidRPr="00C87A17">
        <w:rPr>
          <w:rFonts w:ascii="Times New Roman" w:hAnsi="Times New Roman" w:cs="Times New Roman"/>
          <w:color w:val="FF0000"/>
          <w:sz w:val="24"/>
          <w:szCs w:val="24"/>
        </w:rPr>
        <w:t>hông chịu nén.</w:t>
      </w:r>
    </w:p>
    <w:p w14:paraId="4A2477A6" w14:textId="77777777" w:rsidR="00CA74A5" w:rsidRPr="00C87A17" w:rsidRDefault="00CA74A5" w:rsidP="00A500DE">
      <w:pPr>
        <w:numPr>
          <w:ilvl w:val="0"/>
          <w:numId w:val="3"/>
        </w:numPr>
        <w:tabs>
          <w:tab w:val="clear" w:pos="1260"/>
        </w:tabs>
        <w:spacing w:after="0" w:line="240" w:lineRule="auto"/>
        <w:ind w:left="709"/>
        <w:rPr>
          <w:rFonts w:ascii="Times New Roman" w:hAnsi="Times New Roman" w:cs="Times New Roman"/>
          <w:sz w:val="24"/>
          <w:szCs w:val="24"/>
        </w:rPr>
      </w:pPr>
      <w:r w:rsidRPr="00C87A17">
        <w:rPr>
          <w:rFonts w:ascii="Times New Roman" w:hAnsi="Times New Roman" w:cs="Times New Roman"/>
          <w:sz w:val="24"/>
          <w:szCs w:val="24"/>
        </w:rPr>
        <w:t>Có tính dị hướng, trật tự gần.</w:t>
      </w:r>
    </w:p>
    <w:p w14:paraId="740EF91D" w14:textId="77777777" w:rsidR="00CA74A5" w:rsidRPr="00C87A17" w:rsidRDefault="00CA74A5" w:rsidP="00A500DE">
      <w:pPr>
        <w:numPr>
          <w:ilvl w:val="0"/>
          <w:numId w:val="3"/>
        </w:numPr>
        <w:tabs>
          <w:tab w:val="clear" w:pos="1260"/>
        </w:tabs>
        <w:spacing w:after="0" w:line="240" w:lineRule="auto"/>
        <w:ind w:left="709"/>
        <w:rPr>
          <w:rFonts w:ascii="Times New Roman" w:hAnsi="Times New Roman" w:cs="Times New Roman"/>
          <w:sz w:val="24"/>
          <w:szCs w:val="24"/>
        </w:rPr>
      </w:pPr>
      <w:r w:rsidRPr="00C87A17">
        <w:rPr>
          <w:rFonts w:ascii="Times New Roman" w:hAnsi="Times New Roman" w:cs="Times New Roman"/>
          <w:sz w:val="24"/>
          <w:szCs w:val="24"/>
        </w:rPr>
        <w:t>Có tính đẳng hướng, trật tự gần.</w:t>
      </w:r>
    </w:p>
    <w:p w14:paraId="7D77B741" w14:textId="77777777" w:rsidR="00CA74A5" w:rsidRPr="00C87A17" w:rsidRDefault="00CA74A5" w:rsidP="00A500DE">
      <w:pPr>
        <w:numPr>
          <w:ilvl w:val="0"/>
          <w:numId w:val="3"/>
        </w:numPr>
        <w:tabs>
          <w:tab w:val="clear" w:pos="1260"/>
        </w:tabs>
        <w:spacing w:after="0" w:line="240" w:lineRule="auto"/>
        <w:ind w:left="709"/>
        <w:rPr>
          <w:rFonts w:ascii="Times New Roman" w:hAnsi="Times New Roman" w:cs="Times New Roman"/>
          <w:sz w:val="24"/>
          <w:szCs w:val="24"/>
        </w:rPr>
      </w:pPr>
      <w:r w:rsidRPr="00C87A17">
        <w:rPr>
          <w:rFonts w:ascii="Times New Roman" w:hAnsi="Times New Roman" w:cs="Times New Roman"/>
          <w:sz w:val="24"/>
          <w:szCs w:val="24"/>
        </w:rPr>
        <w:t>Có hình dạng bên ngoài đặc trưng và cấu trúc xác định.</w:t>
      </w:r>
    </w:p>
    <w:p w14:paraId="74BE4434" w14:textId="77777777" w:rsidR="005D2CE8" w:rsidRPr="00C87A17" w:rsidRDefault="00414DE2" w:rsidP="0017601C">
      <w:pPr>
        <w:spacing w:after="0"/>
        <w:rPr>
          <w:rFonts w:ascii="Times New Roman" w:hAnsi="Times New Roman" w:cs="Times New Roman"/>
          <w:iCs/>
          <w:color w:val="000000"/>
          <w:sz w:val="24"/>
          <w:szCs w:val="24"/>
          <w:lang w:val="vi-VN"/>
        </w:rPr>
      </w:pPr>
      <w:r w:rsidRPr="00C87A17">
        <w:rPr>
          <w:rFonts w:ascii="Times New Roman" w:hAnsi="Times New Roman" w:cs="Times New Roman"/>
          <w:b/>
          <w:iCs/>
          <w:color w:val="000000"/>
          <w:sz w:val="24"/>
          <w:szCs w:val="24"/>
          <w:lang w:val="vi-VN"/>
        </w:rPr>
        <w:t>6.</w:t>
      </w:r>
      <w:r w:rsidRPr="00C87A17">
        <w:rPr>
          <w:rFonts w:ascii="Times New Roman" w:hAnsi="Times New Roman" w:cs="Times New Roman"/>
          <w:iCs/>
          <w:color w:val="000000"/>
          <w:sz w:val="24"/>
          <w:szCs w:val="24"/>
          <w:lang w:val="vi-VN"/>
        </w:rPr>
        <w:t xml:space="preserve"> </w:t>
      </w:r>
      <w:r w:rsidR="005D2CE8" w:rsidRPr="00C87A17">
        <w:rPr>
          <w:rFonts w:ascii="Times New Roman" w:hAnsi="Times New Roman" w:cs="Times New Roman"/>
          <w:iCs/>
          <w:color w:val="000000"/>
          <w:sz w:val="24"/>
          <w:szCs w:val="24"/>
          <w:lang w:val="vi-VN"/>
        </w:rPr>
        <w:t>Người ta có thể dùng các đặc điểm nào dưới đây để phân biệt giữa chất vô định hình và chất tinh thể</w:t>
      </w:r>
    </w:p>
    <w:p w14:paraId="424B6804" w14:textId="77777777" w:rsidR="001F1AF2" w:rsidRPr="00C87A17" w:rsidRDefault="001F1AF2" w:rsidP="0017601C">
      <w:pPr>
        <w:spacing w:after="0"/>
        <w:rPr>
          <w:rFonts w:ascii="Times New Roman" w:hAnsi="Times New Roman" w:cs="Times New Roman"/>
          <w:iCs/>
          <w:color w:val="000000"/>
          <w:sz w:val="24"/>
          <w:szCs w:val="24"/>
          <w:lang w:val="vi-VN"/>
        </w:rPr>
        <w:sectPr w:rsidR="001F1AF2" w:rsidRPr="00C87A17" w:rsidSect="001F1AF2">
          <w:type w:val="continuous"/>
          <w:pgSz w:w="11906" w:h="16838"/>
          <w:pgMar w:top="1440" w:right="1440" w:bottom="1440" w:left="1440" w:header="708" w:footer="708" w:gutter="0"/>
          <w:cols w:space="708"/>
          <w:docGrid w:linePitch="360"/>
        </w:sectPr>
      </w:pPr>
    </w:p>
    <w:p w14:paraId="61E2354C" w14:textId="77777777" w:rsidR="005D2CE8" w:rsidRPr="00C87A17" w:rsidRDefault="005D2CE8" w:rsidP="0017601C">
      <w:pPr>
        <w:spacing w:after="0"/>
        <w:rPr>
          <w:rFonts w:ascii="Times New Roman" w:hAnsi="Times New Roman" w:cs="Times New Roman"/>
          <w:color w:val="000000"/>
          <w:sz w:val="24"/>
          <w:szCs w:val="24"/>
          <w:lang w:val="vi-VN"/>
        </w:rPr>
      </w:pPr>
      <w:r w:rsidRPr="00C87A17">
        <w:rPr>
          <w:rFonts w:ascii="Times New Roman" w:hAnsi="Times New Roman" w:cs="Times New Roman"/>
          <w:iCs/>
          <w:color w:val="000000"/>
          <w:sz w:val="24"/>
          <w:szCs w:val="24"/>
          <w:lang w:val="vi-VN"/>
        </w:rPr>
        <w:lastRenderedPageBreak/>
        <w:t xml:space="preserve">1) </w:t>
      </w:r>
      <w:r w:rsidR="00B25D10" w:rsidRPr="00C87A17">
        <w:rPr>
          <w:rFonts w:ascii="Times New Roman" w:hAnsi="Times New Roman" w:cs="Times New Roman"/>
          <w:iCs/>
          <w:color w:val="000000"/>
          <w:sz w:val="24"/>
          <w:szCs w:val="24"/>
          <w:lang w:val="vi-VN"/>
        </w:rPr>
        <w:t>H</w:t>
      </w:r>
      <w:r w:rsidRPr="00C87A17">
        <w:rPr>
          <w:rFonts w:ascii="Times New Roman" w:hAnsi="Times New Roman" w:cs="Times New Roman"/>
          <w:color w:val="000000"/>
          <w:sz w:val="24"/>
          <w:szCs w:val="24"/>
          <w:lang w:val="vi-VN"/>
        </w:rPr>
        <w:t>ình dáng.</w:t>
      </w:r>
    </w:p>
    <w:p w14:paraId="3E238844" w14:textId="77777777" w:rsidR="005D2CE8" w:rsidRPr="00C87A17" w:rsidRDefault="005D2CE8" w:rsidP="0017601C">
      <w:pPr>
        <w:spacing w:after="0"/>
        <w:rPr>
          <w:rFonts w:ascii="Times New Roman" w:hAnsi="Times New Roman" w:cs="Times New Roman"/>
          <w:color w:val="000000"/>
          <w:sz w:val="24"/>
          <w:szCs w:val="24"/>
          <w:lang w:val="vi-VN"/>
        </w:rPr>
      </w:pPr>
      <w:r w:rsidRPr="00C87A17">
        <w:rPr>
          <w:rFonts w:ascii="Times New Roman" w:hAnsi="Times New Roman" w:cs="Times New Roman"/>
          <w:color w:val="000000"/>
          <w:sz w:val="24"/>
          <w:szCs w:val="24"/>
          <w:lang w:val="vi-VN"/>
        </w:rPr>
        <w:lastRenderedPageBreak/>
        <w:t>2) Nhiệt độ nóng chảy.</w:t>
      </w:r>
    </w:p>
    <w:p w14:paraId="742F6281" w14:textId="77777777" w:rsidR="005D2CE8" w:rsidRPr="00C87A17" w:rsidRDefault="005D2CE8" w:rsidP="0017601C">
      <w:pPr>
        <w:spacing w:after="0"/>
        <w:rPr>
          <w:rFonts w:ascii="Times New Roman" w:hAnsi="Times New Roman" w:cs="Times New Roman"/>
          <w:color w:val="000000"/>
          <w:sz w:val="24"/>
          <w:szCs w:val="24"/>
          <w:lang w:val="vi-VN"/>
        </w:rPr>
      </w:pPr>
      <w:r w:rsidRPr="00C87A17">
        <w:rPr>
          <w:rFonts w:ascii="Times New Roman" w:hAnsi="Times New Roman" w:cs="Times New Roman"/>
          <w:color w:val="000000"/>
          <w:sz w:val="24"/>
          <w:szCs w:val="24"/>
          <w:lang w:val="vi-VN"/>
        </w:rPr>
        <w:lastRenderedPageBreak/>
        <w:t>3) Tính dị hướng.</w:t>
      </w:r>
    </w:p>
    <w:p w14:paraId="58E2EBD8" w14:textId="77777777" w:rsidR="001F1AF2" w:rsidRPr="00C87A17" w:rsidRDefault="001F1AF2" w:rsidP="00A500DE">
      <w:pPr>
        <w:pStyle w:val="ListParagraph"/>
        <w:numPr>
          <w:ilvl w:val="0"/>
          <w:numId w:val="11"/>
        </w:numPr>
        <w:tabs>
          <w:tab w:val="left" w:pos="720"/>
        </w:tabs>
        <w:spacing w:after="0"/>
        <w:ind w:left="567"/>
        <w:rPr>
          <w:rFonts w:ascii="Times New Roman" w:hAnsi="Times New Roman"/>
          <w:color w:val="FF0000"/>
          <w:sz w:val="24"/>
          <w:szCs w:val="24"/>
          <w:lang w:val="vi-VN"/>
        </w:rPr>
        <w:sectPr w:rsidR="001F1AF2" w:rsidRPr="00C87A17" w:rsidSect="001F1AF2">
          <w:type w:val="continuous"/>
          <w:pgSz w:w="11906" w:h="16838"/>
          <w:pgMar w:top="1440" w:right="1440" w:bottom="1440" w:left="1440" w:header="708" w:footer="708" w:gutter="0"/>
          <w:cols w:num="3" w:space="709"/>
          <w:docGrid w:linePitch="360"/>
        </w:sectPr>
      </w:pPr>
    </w:p>
    <w:p w14:paraId="147E9669" w14:textId="77777777" w:rsidR="005D2CE8" w:rsidRPr="00C87A17" w:rsidRDefault="005D2CE8" w:rsidP="00A500DE">
      <w:pPr>
        <w:pStyle w:val="ListParagraph"/>
        <w:numPr>
          <w:ilvl w:val="0"/>
          <w:numId w:val="11"/>
        </w:numPr>
        <w:tabs>
          <w:tab w:val="left" w:pos="720"/>
        </w:tabs>
        <w:spacing w:after="0"/>
        <w:ind w:left="567"/>
        <w:rPr>
          <w:rFonts w:ascii="Times New Roman" w:hAnsi="Times New Roman"/>
          <w:color w:val="FF0000"/>
          <w:sz w:val="24"/>
          <w:szCs w:val="24"/>
          <w:lang w:val="vi-VN"/>
        </w:rPr>
      </w:pPr>
      <w:r w:rsidRPr="00C87A17">
        <w:rPr>
          <w:rFonts w:ascii="Times New Roman" w:hAnsi="Times New Roman"/>
          <w:color w:val="FF0000"/>
          <w:sz w:val="24"/>
          <w:szCs w:val="24"/>
          <w:lang w:val="vi-VN"/>
        </w:rPr>
        <w:lastRenderedPageBreak/>
        <w:t>Tất cả các đặc điểm trên.</w:t>
      </w:r>
    </w:p>
    <w:p w14:paraId="575D04EC" w14:textId="77777777" w:rsidR="005D2CE8" w:rsidRPr="00C87A17" w:rsidRDefault="005D2CE8" w:rsidP="00A500DE">
      <w:pPr>
        <w:pStyle w:val="ListParagraph"/>
        <w:numPr>
          <w:ilvl w:val="0"/>
          <w:numId w:val="11"/>
        </w:numPr>
        <w:tabs>
          <w:tab w:val="left" w:pos="720"/>
        </w:tabs>
        <w:spacing w:after="0"/>
        <w:ind w:left="567"/>
        <w:rPr>
          <w:rFonts w:ascii="Times New Roman" w:hAnsi="Times New Roman"/>
          <w:sz w:val="24"/>
          <w:szCs w:val="24"/>
        </w:rPr>
      </w:pPr>
      <w:r w:rsidRPr="00C87A17">
        <w:rPr>
          <w:rFonts w:ascii="Times New Roman" w:hAnsi="Times New Roman"/>
          <w:sz w:val="24"/>
          <w:szCs w:val="24"/>
        </w:rPr>
        <w:t>Chỉ 1 và 2</w:t>
      </w:r>
    </w:p>
    <w:p w14:paraId="2692B637" w14:textId="77777777" w:rsidR="005D2CE8" w:rsidRPr="00C87A17" w:rsidRDefault="005D2CE8" w:rsidP="00A500DE">
      <w:pPr>
        <w:pStyle w:val="ListParagraph"/>
        <w:numPr>
          <w:ilvl w:val="0"/>
          <w:numId w:val="11"/>
        </w:numPr>
        <w:tabs>
          <w:tab w:val="left" w:pos="720"/>
        </w:tabs>
        <w:spacing w:after="0"/>
        <w:ind w:left="567"/>
        <w:rPr>
          <w:rFonts w:ascii="Times New Roman" w:hAnsi="Times New Roman"/>
          <w:sz w:val="24"/>
          <w:szCs w:val="24"/>
        </w:rPr>
      </w:pPr>
      <w:r w:rsidRPr="00C87A17">
        <w:rPr>
          <w:rFonts w:ascii="Times New Roman" w:hAnsi="Times New Roman"/>
          <w:sz w:val="24"/>
          <w:szCs w:val="24"/>
        </w:rPr>
        <w:lastRenderedPageBreak/>
        <w:t>Chỉ 2 và 3</w:t>
      </w:r>
    </w:p>
    <w:p w14:paraId="656525B5" w14:textId="77777777" w:rsidR="005D2CE8" w:rsidRPr="00C87A17" w:rsidRDefault="005D2CE8" w:rsidP="00A500DE">
      <w:pPr>
        <w:pStyle w:val="ListParagraph"/>
        <w:numPr>
          <w:ilvl w:val="0"/>
          <w:numId w:val="11"/>
        </w:numPr>
        <w:tabs>
          <w:tab w:val="left" w:pos="720"/>
        </w:tabs>
        <w:spacing w:after="0"/>
        <w:ind w:left="567"/>
        <w:rPr>
          <w:rFonts w:ascii="Times New Roman" w:hAnsi="Times New Roman"/>
          <w:sz w:val="24"/>
          <w:szCs w:val="24"/>
        </w:rPr>
      </w:pPr>
      <w:r w:rsidRPr="00C87A17">
        <w:rPr>
          <w:rFonts w:ascii="Times New Roman" w:hAnsi="Times New Roman"/>
          <w:sz w:val="24"/>
          <w:szCs w:val="24"/>
        </w:rPr>
        <w:t>Chỉ 1 và 3</w:t>
      </w:r>
    </w:p>
    <w:p w14:paraId="746486C3" w14:textId="77777777" w:rsidR="001F1AF2" w:rsidRPr="00C87A17" w:rsidRDefault="001F1AF2" w:rsidP="0017601C">
      <w:pPr>
        <w:pStyle w:val="Caption"/>
        <w:spacing w:after="0"/>
        <w:rPr>
          <w:rFonts w:ascii="Times New Roman" w:hAnsi="Times New Roman"/>
          <w:b w:val="0"/>
          <w:color w:val="000000" w:themeColor="text1"/>
          <w:sz w:val="24"/>
          <w:szCs w:val="24"/>
        </w:rPr>
        <w:sectPr w:rsidR="001F1AF2" w:rsidRPr="00C87A17" w:rsidSect="001F1AF2">
          <w:type w:val="continuous"/>
          <w:pgSz w:w="11906" w:h="16838"/>
          <w:pgMar w:top="1440" w:right="1440" w:bottom="1440" w:left="1440" w:header="708" w:footer="708" w:gutter="0"/>
          <w:cols w:num="2" w:space="708"/>
          <w:docGrid w:linePitch="360"/>
        </w:sectPr>
      </w:pPr>
    </w:p>
    <w:p w14:paraId="4F92EA43" w14:textId="77777777" w:rsidR="005D2CE8" w:rsidRPr="00C87A17" w:rsidRDefault="00414DE2" w:rsidP="0017601C">
      <w:pPr>
        <w:pStyle w:val="Caption"/>
        <w:spacing w:after="0"/>
        <w:rPr>
          <w:rFonts w:ascii="Times New Roman" w:hAnsi="Times New Roman"/>
          <w:color w:val="000000" w:themeColor="text1"/>
          <w:sz w:val="24"/>
          <w:szCs w:val="24"/>
        </w:rPr>
      </w:pPr>
      <w:r w:rsidRPr="00C87A17">
        <w:rPr>
          <w:rFonts w:ascii="Times New Roman" w:hAnsi="Times New Roman"/>
          <w:color w:val="000000" w:themeColor="text1"/>
          <w:sz w:val="24"/>
          <w:szCs w:val="24"/>
        </w:rPr>
        <w:lastRenderedPageBreak/>
        <w:t>7</w:t>
      </w:r>
      <w:r w:rsidR="005D2CE8" w:rsidRPr="00C87A17">
        <w:rPr>
          <w:rFonts w:ascii="Times New Roman" w:hAnsi="Times New Roman"/>
          <w:color w:val="000000" w:themeColor="text1"/>
          <w:sz w:val="24"/>
          <w:szCs w:val="24"/>
        </w:rPr>
        <w:t>.</w:t>
      </w:r>
      <w:r w:rsidR="005D2CE8" w:rsidRPr="00C87A17">
        <w:rPr>
          <w:rFonts w:ascii="Times New Roman" w:hAnsi="Times New Roman"/>
          <w:b w:val="0"/>
          <w:color w:val="000000" w:themeColor="text1"/>
          <w:sz w:val="24"/>
          <w:szCs w:val="24"/>
        </w:rPr>
        <w:t xml:space="preserve"> Chọn phát biểu</w:t>
      </w:r>
      <w:r w:rsidR="005D2CE8" w:rsidRPr="00C87A17">
        <w:rPr>
          <w:rFonts w:ascii="Times New Roman" w:hAnsi="Times New Roman"/>
          <w:color w:val="000000" w:themeColor="text1"/>
          <w:sz w:val="24"/>
          <w:szCs w:val="24"/>
        </w:rPr>
        <w:t xml:space="preserve"> đúng:</w:t>
      </w:r>
    </w:p>
    <w:p w14:paraId="5231FD42" w14:textId="77777777" w:rsidR="005D2CE8" w:rsidRPr="00C87A17" w:rsidRDefault="005D2CE8"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t>1. Đa số các chất rắn có cấu trúc tinh thể.</w:t>
      </w:r>
    </w:p>
    <w:p w14:paraId="62CD9C8C" w14:textId="77777777" w:rsidR="005D2CE8" w:rsidRPr="00C87A17" w:rsidRDefault="005D2CE8"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t>2. Cơ tính không giống nhau theo những hướng khác nhau là tính dị hướng và tính chất này chỉ tồn tại trong các chất lỏng và chất vô định hình.</w:t>
      </w:r>
    </w:p>
    <w:p w14:paraId="04FBA352" w14:textId="77777777" w:rsidR="005D2CE8" w:rsidRPr="00C87A17" w:rsidRDefault="005D2CE8"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t xml:space="preserve">3. Các chất </w:t>
      </w:r>
      <w:r w:rsidR="00B25D10" w:rsidRPr="00C87A17">
        <w:rPr>
          <w:rFonts w:ascii="Times New Roman" w:hAnsi="Times New Roman" w:cs="Times New Roman"/>
          <w:sz w:val="24"/>
          <w:szCs w:val="24"/>
        </w:rPr>
        <w:t xml:space="preserve">tinh thể </w:t>
      </w:r>
      <w:r w:rsidRPr="00C87A17">
        <w:rPr>
          <w:rFonts w:ascii="Times New Roman" w:hAnsi="Times New Roman" w:cs="Times New Roman"/>
          <w:sz w:val="24"/>
          <w:szCs w:val="24"/>
        </w:rPr>
        <w:t>khi bị đốt nóng sẽ mềm dần cho đến trạng thái chảy rồi biến hoàn toàn thành lỏng.</w:t>
      </w:r>
    </w:p>
    <w:p w14:paraId="44B528F3" w14:textId="77777777" w:rsidR="005D2CE8" w:rsidRPr="00C87A17" w:rsidRDefault="005D2CE8"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t>4. Các chất đa tinh thể được tạo thành từ vô số tinh thể rất nhỏ có định hướng khác nhau.</w:t>
      </w:r>
    </w:p>
    <w:p w14:paraId="74F0D9E6" w14:textId="77777777" w:rsidR="001F1AF2" w:rsidRPr="00C87A17" w:rsidRDefault="001F1AF2" w:rsidP="00A500DE">
      <w:pPr>
        <w:pStyle w:val="ListParagraph"/>
        <w:numPr>
          <w:ilvl w:val="0"/>
          <w:numId w:val="12"/>
        </w:numPr>
        <w:spacing w:after="0" w:line="240" w:lineRule="auto"/>
        <w:ind w:left="426"/>
        <w:rPr>
          <w:rFonts w:ascii="Times New Roman" w:hAnsi="Times New Roman"/>
          <w:sz w:val="24"/>
          <w:szCs w:val="24"/>
        </w:rPr>
        <w:sectPr w:rsidR="001F1AF2" w:rsidRPr="00C87A17" w:rsidSect="001F1AF2">
          <w:type w:val="continuous"/>
          <w:pgSz w:w="11906" w:h="16838"/>
          <w:pgMar w:top="1440" w:right="1440" w:bottom="1440" w:left="1440" w:header="708" w:footer="708" w:gutter="0"/>
          <w:cols w:space="708"/>
          <w:docGrid w:linePitch="360"/>
        </w:sectPr>
      </w:pPr>
    </w:p>
    <w:p w14:paraId="56E454C6" w14:textId="77777777" w:rsidR="005D2CE8" w:rsidRPr="00C87A17" w:rsidRDefault="005D2CE8" w:rsidP="00A500DE">
      <w:pPr>
        <w:pStyle w:val="ListParagraph"/>
        <w:numPr>
          <w:ilvl w:val="0"/>
          <w:numId w:val="12"/>
        </w:numPr>
        <w:spacing w:after="0" w:line="240" w:lineRule="auto"/>
        <w:ind w:left="426"/>
        <w:rPr>
          <w:rFonts w:ascii="Times New Roman" w:hAnsi="Times New Roman"/>
          <w:color w:val="FF0000"/>
          <w:sz w:val="24"/>
          <w:szCs w:val="24"/>
        </w:rPr>
      </w:pPr>
      <w:r w:rsidRPr="00C87A17">
        <w:rPr>
          <w:rFonts w:ascii="Times New Roman" w:hAnsi="Times New Roman"/>
          <w:sz w:val="24"/>
          <w:szCs w:val="24"/>
        </w:rPr>
        <w:lastRenderedPageBreak/>
        <w:t xml:space="preserve">Chỉ </w:t>
      </w:r>
      <w:r w:rsidRPr="00C87A17">
        <w:rPr>
          <w:rFonts w:ascii="Times New Roman" w:hAnsi="Times New Roman"/>
          <w:color w:val="FF0000"/>
          <w:sz w:val="24"/>
          <w:szCs w:val="24"/>
        </w:rPr>
        <w:t>1, 4 đúng.</w:t>
      </w:r>
    </w:p>
    <w:p w14:paraId="10951277" w14:textId="77777777" w:rsidR="005D2CE8" w:rsidRPr="00C87A17" w:rsidRDefault="005D2CE8" w:rsidP="00A500DE">
      <w:pPr>
        <w:pStyle w:val="ListParagraph"/>
        <w:numPr>
          <w:ilvl w:val="0"/>
          <w:numId w:val="12"/>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1, 2, 4 đúng</w:t>
      </w:r>
    </w:p>
    <w:p w14:paraId="41F20D3D" w14:textId="77777777" w:rsidR="005D2CE8" w:rsidRPr="00C87A17" w:rsidRDefault="005D2CE8" w:rsidP="00A500DE">
      <w:pPr>
        <w:pStyle w:val="ListParagraph"/>
        <w:numPr>
          <w:ilvl w:val="0"/>
          <w:numId w:val="12"/>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3, 4 đúng</w:t>
      </w:r>
    </w:p>
    <w:p w14:paraId="7DF2A4DD" w14:textId="77777777" w:rsidR="005D2CE8" w:rsidRPr="00C87A17" w:rsidRDefault="005D2CE8" w:rsidP="00A500DE">
      <w:pPr>
        <w:pStyle w:val="ListParagraph"/>
        <w:numPr>
          <w:ilvl w:val="0"/>
          <w:numId w:val="12"/>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1, 2, 3 đúng</w:t>
      </w:r>
    </w:p>
    <w:p w14:paraId="60ABABF8" w14:textId="77777777" w:rsidR="001F1AF2" w:rsidRPr="00C87A17" w:rsidRDefault="001F1AF2" w:rsidP="0017601C">
      <w:pPr>
        <w:pStyle w:val="Caption"/>
        <w:spacing w:after="0"/>
        <w:rPr>
          <w:rFonts w:ascii="Times New Roman" w:hAnsi="Times New Roman"/>
          <w:b w:val="0"/>
          <w:color w:val="000000" w:themeColor="text1"/>
          <w:sz w:val="24"/>
          <w:szCs w:val="24"/>
        </w:rPr>
        <w:sectPr w:rsidR="001F1AF2" w:rsidRPr="00C87A17" w:rsidSect="001F1AF2">
          <w:type w:val="continuous"/>
          <w:pgSz w:w="11906" w:h="16838"/>
          <w:pgMar w:top="1440" w:right="1440" w:bottom="1440" w:left="1440" w:header="708" w:footer="708" w:gutter="0"/>
          <w:cols w:num="4" w:space="211"/>
          <w:docGrid w:linePitch="360"/>
        </w:sectPr>
      </w:pPr>
    </w:p>
    <w:p w14:paraId="34F12256" w14:textId="77777777" w:rsidR="00CA74A5" w:rsidRPr="00C87A17" w:rsidRDefault="00414DE2" w:rsidP="0017601C">
      <w:pPr>
        <w:pStyle w:val="Caption"/>
        <w:spacing w:after="0"/>
        <w:rPr>
          <w:rFonts w:ascii="Times New Roman" w:hAnsi="Times New Roman"/>
          <w:color w:val="000000" w:themeColor="text1"/>
          <w:sz w:val="24"/>
          <w:szCs w:val="24"/>
          <w:lang w:val="vi-VN"/>
        </w:rPr>
      </w:pPr>
      <w:r w:rsidRPr="00C87A17">
        <w:rPr>
          <w:rFonts w:ascii="Times New Roman" w:hAnsi="Times New Roman"/>
          <w:color w:val="000000" w:themeColor="text1"/>
          <w:sz w:val="24"/>
          <w:szCs w:val="24"/>
        </w:rPr>
        <w:lastRenderedPageBreak/>
        <w:t>8</w:t>
      </w:r>
      <w:r w:rsidR="00852583" w:rsidRPr="00C87A17">
        <w:rPr>
          <w:rFonts w:ascii="Times New Roman" w:hAnsi="Times New Roman"/>
          <w:color w:val="000000" w:themeColor="text1"/>
          <w:sz w:val="24"/>
          <w:szCs w:val="24"/>
        </w:rPr>
        <w:t>.</w:t>
      </w:r>
      <w:r w:rsidR="00852583" w:rsidRPr="00C87A17">
        <w:rPr>
          <w:rFonts w:ascii="Times New Roman" w:hAnsi="Times New Roman"/>
          <w:b w:val="0"/>
          <w:color w:val="000000" w:themeColor="text1"/>
          <w:sz w:val="24"/>
          <w:szCs w:val="24"/>
        </w:rPr>
        <w:t xml:space="preserve"> </w:t>
      </w:r>
      <w:r w:rsidR="00CA74A5" w:rsidRPr="00C87A17">
        <w:rPr>
          <w:rFonts w:ascii="Times New Roman" w:hAnsi="Times New Roman"/>
          <w:b w:val="0"/>
          <w:color w:val="000000" w:themeColor="text1"/>
          <w:sz w:val="24"/>
          <w:szCs w:val="24"/>
          <w:lang w:val="vi-VN"/>
        </w:rPr>
        <w:t>Chọn</w:t>
      </w:r>
      <w:r w:rsidR="00CA74A5" w:rsidRPr="00C87A17">
        <w:rPr>
          <w:rFonts w:ascii="Times New Roman" w:hAnsi="Times New Roman"/>
          <w:color w:val="000000" w:themeColor="text1"/>
          <w:sz w:val="24"/>
          <w:szCs w:val="24"/>
          <w:lang w:val="vi-VN"/>
        </w:rPr>
        <w:t xml:space="preserve"> </w:t>
      </w:r>
      <w:r w:rsidR="00CA74A5" w:rsidRPr="00C87A17">
        <w:rPr>
          <w:rFonts w:ascii="Times New Roman" w:hAnsi="Times New Roman"/>
          <w:b w:val="0"/>
          <w:color w:val="000000" w:themeColor="text1"/>
          <w:sz w:val="24"/>
          <w:szCs w:val="24"/>
          <w:lang w:val="vi-VN"/>
        </w:rPr>
        <w:t>phát biểu</w:t>
      </w:r>
      <w:r w:rsidR="00CA74A5" w:rsidRPr="00C87A17">
        <w:rPr>
          <w:rFonts w:ascii="Times New Roman" w:hAnsi="Times New Roman"/>
          <w:color w:val="000000" w:themeColor="text1"/>
          <w:sz w:val="24"/>
          <w:szCs w:val="24"/>
          <w:lang w:val="vi-VN"/>
        </w:rPr>
        <w:t xml:space="preserve"> đúng:</w:t>
      </w:r>
    </w:p>
    <w:p w14:paraId="21BEFD88" w14:textId="77777777" w:rsidR="00CA74A5" w:rsidRPr="00C87A17" w:rsidRDefault="00CA74A5" w:rsidP="0017601C">
      <w:pPr>
        <w:spacing w:after="0" w:line="240" w:lineRule="auto"/>
        <w:ind w:left="360"/>
        <w:rPr>
          <w:rFonts w:ascii="Times New Roman" w:hAnsi="Times New Roman" w:cs="Times New Roman"/>
          <w:sz w:val="24"/>
          <w:szCs w:val="24"/>
          <w:lang w:val="vi-VN"/>
        </w:rPr>
      </w:pPr>
      <w:r w:rsidRPr="00C87A17">
        <w:rPr>
          <w:rFonts w:ascii="Times New Roman" w:hAnsi="Times New Roman" w:cs="Times New Roman"/>
          <w:sz w:val="24"/>
          <w:szCs w:val="24"/>
          <w:lang w:val="vi-VN"/>
        </w:rPr>
        <w:t>1. Trạng thái lỏng chiếm vị trí trung gian giữa trạng thái khí và trạng thái rắn tinh thể.</w:t>
      </w:r>
    </w:p>
    <w:p w14:paraId="37111E67" w14:textId="77777777" w:rsidR="00CA74A5" w:rsidRPr="00C87A17" w:rsidRDefault="00CA74A5" w:rsidP="0017601C">
      <w:pPr>
        <w:spacing w:after="0" w:line="240" w:lineRule="auto"/>
        <w:ind w:left="360"/>
        <w:rPr>
          <w:rFonts w:ascii="Times New Roman" w:hAnsi="Times New Roman" w:cs="Times New Roman"/>
          <w:sz w:val="24"/>
          <w:szCs w:val="24"/>
          <w:lang w:val="vi-VN"/>
        </w:rPr>
      </w:pPr>
      <w:r w:rsidRPr="00C87A17">
        <w:rPr>
          <w:rFonts w:ascii="Times New Roman" w:hAnsi="Times New Roman" w:cs="Times New Roman"/>
          <w:sz w:val="24"/>
          <w:szCs w:val="24"/>
          <w:lang w:val="vi-VN"/>
        </w:rPr>
        <w:t>2. Các chất ở trạng thái lỏng không có hình dạng xác định, có tính khuếch tán và tính chảy và có thể tích xác định.</w:t>
      </w:r>
    </w:p>
    <w:p w14:paraId="26C820A6" w14:textId="77777777" w:rsidR="00CA74A5" w:rsidRPr="00C87A17" w:rsidRDefault="00CA74A5" w:rsidP="0017601C">
      <w:pPr>
        <w:spacing w:after="0" w:line="240" w:lineRule="auto"/>
        <w:ind w:left="360"/>
        <w:rPr>
          <w:rFonts w:ascii="Times New Roman" w:hAnsi="Times New Roman" w:cs="Times New Roman"/>
          <w:sz w:val="24"/>
          <w:szCs w:val="24"/>
          <w:lang w:val="vi-VN"/>
        </w:rPr>
      </w:pPr>
      <w:r w:rsidRPr="00C87A17">
        <w:rPr>
          <w:rFonts w:ascii="Times New Roman" w:hAnsi="Times New Roman" w:cs="Times New Roman"/>
          <w:sz w:val="24"/>
          <w:szCs w:val="24"/>
          <w:lang w:val="vi-VN"/>
        </w:rPr>
        <w:t>3. Lực tương tác giữa các chất khí đủ lớn để ngăn cản sự chuyển động hỗn loạn và ngừng hẳn sự chuyển động tương đối của các tiểu phân với nhau.</w:t>
      </w:r>
    </w:p>
    <w:p w14:paraId="669941DD" w14:textId="77777777" w:rsidR="00CA74A5" w:rsidRPr="00C87A17" w:rsidRDefault="00CA74A5" w:rsidP="0017601C">
      <w:pPr>
        <w:spacing w:after="0" w:line="240" w:lineRule="auto"/>
        <w:ind w:left="360"/>
        <w:rPr>
          <w:rFonts w:ascii="Times New Roman" w:hAnsi="Times New Roman" w:cs="Times New Roman"/>
          <w:sz w:val="24"/>
          <w:szCs w:val="24"/>
          <w:lang w:val="vi-VN"/>
        </w:rPr>
      </w:pPr>
      <w:r w:rsidRPr="00C87A17">
        <w:rPr>
          <w:rFonts w:ascii="Times New Roman" w:hAnsi="Times New Roman" w:cs="Times New Roman"/>
          <w:sz w:val="24"/>
          <w:szCs w:val="24"/>
          <w:lang w:val="vi-VN"/>
        </w:rPr>
        <w:t>4. Các chất lỏng có độ nhớt cao hơn chất khí.</w:t>
      </w:r>
    </w:p>
    <w:p w14:paraId="2080B904" w14:textId="77777777" w:rsidR="001F1AF2" w:rsidRPr="00C87A17" w:rsidRDefault="001F1AF2" w:rsidP="00A500DE">
      <w:pPr>
        <w:pStyle w:val="ListParagraph"/>
        <w:numPr>
          <w:ilvl w:val="0"/>
          <w:numId w:val="5"/>
        </w:numPr>
        <w:spacing w:after="0" w:line="240" w:lineRule="auto"/>
        <w:rPr>
          <w:rFonts w:ascii="Times New Roman" w:hAnsi="Times New Roman"/>
          <w:color w:val="FF0000"/>
          <w:sz w:val="24"/>
          <w:szCs w:val="24"/>
          <w:lang w:val="vi-VN"/>
        </w:rPr>
        <w:sectPr w:rsidR="001F1AF2" w:rsidRPr="00C87A17" w:rsidSect="001F1AF2">
          <w:type w:val="continuous"/>
          <w:pgSz w:w="11906" w:h="16838"/>
          <w:pgMar w:top="1440" w:right="1440" w:bottom="1440" w:left="1440" w:header="708" w:footer="708" w:gutter="0"/>
          <w:cols w:space="708"/>
          <w:docGrid w:linePitch="360"/>
        </w:sectPr>
      </w:pPr>
    </w:p>
    <w:p w14:paraId="0546A05B" w14:textId="77777777" w:rsidR="00CA74A5" w:rsidRPr="00C87A17" w:rsidRDefault="00CA74A5" w:rsidP="00A500DE">
      <w:pPr>
        <w:pStyle w:val="ListParagraph"/>
        <w:numPr>
          <w:ilvl w:val="0"/>
          <w:numId w:val="5"/>
        </w:numPr>
        <w:spacing w:after="0" w:line="240" w:lineRule="auto"/>
        <w:rPr>
          <w:rFonts w:ascii="Times New Roman" w:hAnsi="Times New Roman"/>
          <w:color w:val="FF0000"/>
          <w:sz w:val="24"/>
          <w:szCs w:val="24"/>
        </w:rPr>
      </w:pPr>
      <w:r w:rsidRPr="00C87A17">
        <w:rPr>
          <w:rFonts w:ascii="Times New Roman" w:hAnsi="Times New Roman"/>
          <w:color w:val="FF0000"/>
          <w:sz w:val="24"/>
          <w:szCs w:val="24"/>
        </w:rPr>
        <w:lastRenderedPageBreak/>
        <w:t>Chỉ 1, 2, 4 đúng</w:t>
      </w:r>
    </w:p>
    <w:p w14:paraId="018264A1" w14:textId="77777777" w:rsidR="00CA74A5" w:rsidRPr="00C87A17" w:rsidRDefault="00CA74A5" w:rsidP="00A500DE">
      <w:pPr>
        <w:pStyle w:val="ListParagraph"/>
        <w:numPr>
          <w:ilvl w:val="0"/>
          <w:numId w:val="5"/>
        </w:numPr>
        <w:spacing w:after="0" w:line="240" w:lineRule="auto"/>
        <w:rPr>
          <w:rFonts w:ascii="Times New Roman" w:hAnsi="Times New Roman"/>
          <w:sz w:val="24"/>
          <w:szCs w:val="24"/>
        </w:rPr>
      </w:pPr>
      <w:r w:rsidRPr="00C87A17">
        <w:rPr>
          <w:rFonts w:ascii="Times New Roman" w:hAnsi="Times New Roman"/>
          <w:sz w:val="24"/>
          <w:szCs w:val="24"/>
        </w:rPr>
        <w:t>Chỉ 2, 3, 4 đúng</w:t>
      </w:r>
    </w:p>
    <w:p w14:paraId="025B365B" w14:textId="77777777" w:rsidR="00CA74A5" w:rsidRPr="00C87A17" w:rsidRDefault="00CA74A5" w:rsidP="00A500DE">
      <w:pPr>
        <w:pStyle w:val="ListParagraph"/>
        <w:numPr>
          <w:ilvl w:val="0"/>
          <w:numId w:val="5"/>
        </w:numPr>
        <w:spacing w:after="0" w:line="240" w:lineRule="auto"/>
        <w:rPr>
          <w:rFonts w:ascii="Times New Roman" w:hAnsi="Times New Roman"/>
          <w:sz w:val="24"/>
          <w:szCs w:val="24"/>
        </w:rPr>
      </w:pPr>
      <w:r w:rsidRPr="00C87A17">
        <w:rPr>
          <w:rFonts w:ascii="Times New Roman" w:hAnsi="Times New Roman"/>
          <w:sz w:val="24"/>
          <w:szCs w:val="24"/>
        </w:rPr>
        <w:lastRenderedPageBreak/>
        <w:t>Chỉ 1, 3 đúng</w:t>
      </w:r>
    </w:p>
    <w:p w14:paraId="0040E794" w14:textId="77777777" w:rsidR="00CA74A5" w:rsidRPr="00C87A17" w:rsidRDefault="00CA74A5" w:rsidP="00A500DE">
      <w:pPr>
        <w:pStyle w:val="ListParagraph"/>
        <w:numPr>
          <w:ilvl w:val="0"/>
          <w:numId w:val="5"/>
        </w:numPr>
        <w:spacing w:after="0" w:line="240" w:lineRule="auto"/>
        <w:rPr>
          <w:rFonts w:ascii="Times New Roman" w:hAnsi="Times New Roman"/>
          <w:sz w:val="24"/>
          <w:szCs w:val="24"/>
        </w:rPr>
      </w:pPr>
      <w:r w:rsidRPr="00C87A17">
        <w:rPr>
          <w:rFonts w:ascii="Times New Roman" w:hAnsi="Times New Roman"/>
          <w:sz w:val="24"/>
          <w:szCs w:val="24"/>
        </w:rPr>
        <w:t>Tất cả cùng đúng.</w:t>
      </w:r>
    </w:p>
    <w:p w14:paraId="5500BF50" w14:textId="77777777" w:rsidR="001F1AF2" w:rsidRPr="00C87A17" w:rsidRDefault="001F1AF2" w:rsidP="0017601C">
      <w:pPr>
        <w:pStyle w:val="Caption"/>
        <w:spacing w:after="0"/>
        <w:rPr>
          <w:rFonts w:ascii="Times New Roman" w:hAnsi="Times New Roman"/>
          <w:color w:val="000000" w:themeColor="text1"/>
          <w:sz w:val="24"/>
          <w:szCs w:val="24"/>
        </w:rPr>
        <w:sectPr w:rsidR="001F1AF2" w:rsidRPr="00C87A17" w:rsidSect="001F1AF2">
          <w:type w:val="continuous"/>
          <w:pgSz w:w="11906" w:h="16838"/>
          <w:pgMar w:top="1440" w:right="1440" w:bottom="1440" w:left="1440" w:header="708" w:footer="708" w:gutter="0"/>
          <w:cols w:num="2" w:space="708"/>
          <w:docGrid w:linePitch="360"/>
        </w:sectPr>
      </w:pPr>
    </w:p>
    <w:p w14:paraId="18B84783" w14:textId="77777777" w:rsidR="00CA74A5" w:rsidRPr="00C87A17" w:rsidRDefault="00414DE2" w:rsidP="0017601C">
      <w:pPr>
        <w:pStyle w:val="Caption"/>
        <w:spacing w:after="0"/>
        <w:rPr>
          <w:rFonts w:ascii="Times New Roman" w:hAnsi="Times New Roman"/>
          <w:color w:val="000000" w:themeColor="text1"/>
          <w:sz w:val="24"/>
          <w:szCs w:val="24"/>
        </w:rPr>
      </w:pPr>
      <w:r w:rsidRPr="00C87A17">
        <w:rPr>
          <w:rFonts w:ascii="Times New Roman" w:hAnsi="Times New Roman"/>
          <w:color w:val="000000" w:themeColor="text1"/>
          <w:sz w:val="24"/>
          <w:szCs w:val="24"/>
        </w:rPr>
        <w:lastRenderedPageBreak/>
        <w:t>9</w:t>
      </w:r>
      <w:r w:rsidR="00852583" w:rsidRPr="00C87A17">
        <w:rPr>
          <w:rFonts w:ascii="Times New Roman" w:hAnsi="Times New Roman"/>
          <w:color w:val="000000" w:themeColor="text1"/>
          <w:sz w:val="24"/>
          <w:szCs w:val="24"/>
        </w:rPr>
        <w:t>.</w:t>
      </w:r>
      <w:r w:rsidR="00852583" w:rsidRPr="00C87A17">
        <w:rPr>
          <w:rFonts w:ascii="Times New Roman" w:hAnsi="Times New Roman"/>
          <w:b w:val="0"/>
          <w:color w:val="000000" w:themeColor="text1"/>
          <w:sz w:val="24"/>
          <w:szCs w:val="24"/>
        </w:rPr>
        <w:t xml:space="preserve"> </w:t>
      </w:r>
      <w:r w:rsidR="00CA74A5" w:rsidRPr="00C87A17">
        <w:rPr>
          <w:rFonts w:ascii="Times New Roman" w:hAnsi="Times New Roman"/>
          <w:b w:val="0"/>
          <w:color w:val="000000" w:themeColor="text1"/>
          <w:sz w:val="24"/>
          <w:szCs w:val="24"/>
        </w:rPr>
        <w:t>Chọn phát biểu</w:t>
      </w:r>
      <w:r w:rsidR="00CA74A5" w:rsidRPr="00C87A17">
        <w:rPr>
          <w:rFonts w:ascii="Times New Roman" w:hAnsi="Times New Roman"/>
          <w:color w:val="000000" w:themeColor="text1"/>
          <w:sz w:val="24"/>
          <w:szCs w:val="24"/>
        </w:rPr>
        <w:t xml:space="preserve"> đúng:</w:t>
      </w:r>
    </w:p>
    <w:p w14:paraId="709C3079" w14:textId="77777777" w:rsidR="00CA74A5" w:rsidRPr="00C87A17" w:rsidRDefault="00CA74A5"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t>1. Trong trạng thái plasma, các phân tử bị ion hóa và trạng thái này là sự tồn tại của các nguyên tử, ion và electron.</w:t>
      </w:r>
    </w:p>
    <w:p w14:paraId="32FC8187" w14:textId="77777777" w:rsidR="00CA74A5" w:rsidRPr="00C87A17" w:rsidRDefault="00CA74A5"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t>2. Chất khí có thể tích phụ thuộc mạnh vào nhiệt độ và áp suất.</w:t>
      </w:r>
    </w:p>
    <w:p w14:paraId="1C01DD5B" w14:textId="77777777" w:rsidR="00CA74A5" w:rsidRPr="00C87A17" w:rsidRDefault="00CA74A5"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lastRenderedPageBreak/>
        <w:t>3. Entropy của khí thực thay đổi không đáng kể khi thay đổi thể tích.</w:t>
      </w:r>
    </w:p>
    <w:p w14:paraId="0E95A036" w14:textId="77777777" w:rsidR="00CA74A5" w:rsidRPr="00C87A17" w:rsidRDefault="00CA74A5"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t>4. Nội năng của khí lý tưởng phụ thuộc rất lớn vào thể tích.</w:t>
      </w:r>
    </w:p>
    <w:p w14:paraId="1D2FFB48" w14:textId="77777777" w:rsidR="001F1AF2" w:rsidRPr="00C87A17" w:rsidRDefault="001F1AF2" w:rsidP="00A500DE">
      <w:pPr>
        <w:pStyle w:val="ListParagraph"/>
        <w:numPr>
          <w:ilvl w:val="0"/>
          <w:numId w:val="6"/>
        </w:numPr>
        <w:spacing w:after="0" w:line="240" w:lineRule="auto"/>
        <w:ind w:left="426"/>
        <w:rPr>
          <w:rFonts w:ascii="Times New Roman" w:hAnsi="Times New Roman"/>
          <w:sz w:val="24"/>
          <w:szCs w:val="24"/>
        </w:rPr>
        <w:sectPr w:rsidR="001F1AF2" w:rsidRPr="00C87A17" w:rsidSect="001F1AF2">
          <w:type w:val="continuous"/>
          <w:pgSz w:w="11906" w:h="16838"/>
          <w:pgMar w:top="1440" w:right="1440" w:bottom="1440" w:left="1440" w:header="708" w:footer="708" w:gutter="0"/>
          <w:cols w:space="708"/>
          <w:docGrid w:linePitch="360"/>
        </w:sectPr>
      </w:pPr>
    </w:p>
    <w:p w14:paraId="54C7AD75" w14:textId="77777777" w:rsidR="00CA74A5" w:rsidRPr="00C87A17" w:rsidRDefault="00CA74A5" w:rsidP="00A500DE">
      <w:pPr>
        <w:pStyle w:val="ListParagraph"/>
        <w:numPr>
          <w:ilvl w:val="0"/>
          <w:numId w:val="6"/>
        </w:numPr>
        <w:spacing w:after="0" w:line="240" w:lineRule="auto"/>
        <w:ind w:left="426"/>
        <w:rPr>
          <w:rFonts w:ascii="Times New Roman" w:hAnsi="Times New Roman"/>
          <w:color w:val="FF0000"/>
          <w:sz w:val="24"/>
          <w:szCs w:val="24"/>
        </w:rPr>
      </w:pPr>
      <w:r w:rsidRPr="00C87A17">
        <w:rPr>
          <w:rFonts w:ascii="Times New Roman" w:hAnsi="Times New Roman"/>
          <w:sz w:val="24"/>
          <w:szCs w:val="24"/>
        </w:rPr>
        <w:lastRenderedPageBreak/>
        <w:t xml:space="preserve">Chỉ </w:t>
      </w:r>
      <w:r w:rsidRPr="00C87A17">
        <w:rPr>
          <w:rFonts w:ascii="Times New Roman" w:hAnsi="Times New Roman"/>
          <w:color w:val="FF0000"/>
          <w:sz w:val="24"/>
          <w:szCs w:val="24"/>
        </w:rPr>
        <w:t>2 đúng</w:t>
      </w:r>
    </w:p>
    <w:p w14:paraId="0B56331B" w14:textId="77777777" w:rsidR="00CA74A5" w:rsidRPr="00C87A17" w:rsidRDefault="00CA74A5" w:rsidP="00A500DE">
      <w:pPr>
        <w:pStyle w:val="ListParagraph"/>
        <w:numPr>
          <w:ilvl w:val="0"/>
          <w:numId w:val="6"/>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2, 3 đúng</w:t>
      </w:r>
    </w:p>
    <w:p w14:paraId="04F33EDF" w14:textId="77777777" w:rsidR="00CA74A5" w:rsidRPr="00C87A17" w:rsidRDefault="00CA74A5" w:rsidP="00A500DE">
      <w:pPr>
        <w:pStyle w:val="ListParagraph"/>
        <w:numPr>
          <w:ilvl w:val="0"/>
          <w:numId w:val="6"/>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3, 4 đúng</w:t>
      </w:r>
    </w:p>
    <w:p w14:paraId="02BF9D00" w14:textId="77777777" w:rsidR="00CA74A5" w:rsidRPr="00C87A17" w:rsidRDefault="00CA74A5" w:rsidP="00A500DE">
      <w:pPr>
        <w:pStyle w:val="ListParagraph"/>
        <w:numPr>
          <w:ilvl w:val="0"/>
          <w:numId w:val="6"/>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1, 4 đúng.</w:t>
      </w:r>
    </w:p>
    <w:p w14:paraId="0BF6AE05" w14:textId="77777777" w:rsidR="001F1AF2" w:rsidRPr="00C87A17" w:rsidRDefault="001F1AF2" w:rsidP="0017601C">
      <w:pPr>
        <w:spacing w:after="0"/>
        <w:rPr>
          <w:rFonts w:ascii="Times New Roman" w:hAnsi="Times New Roman" w:cs="Times New Roman"/>
          <w:b/>
          <w:sz w:val="24"/>
          <w:szCs w:val="24"/>
        </w:rPr>
        <w:sectPr w:rsidR="001F1AF2" w:rsidRPr="00C87A17" w:rsidSect="001F1AF2">
          <w:type w:val="continuous"/>
          <w:pgSz w:w="11906" w:h="16838"/>
          <w:pgMar w:top="1440" w:right="1440" w:bottom="1440" w:left="1440" w:header="708" w:footer="708" w:gutter="0"/>
          <w:cols w:num="4" w:space="211"/>
          <w:docGrid w:linePitch="360"/>
        </w:sectPr>
      </w:pPr>
    </w:p>
    <w:p w14:paraId="117E9EF5" w14:textId="77777777" w:rsidR="005D2CE8" w:rsidRPr="00C87A17" w:rsidRDefault="00414DE2" w:rsidP="0017601C">
      <w:pPr>
        <w:spacing w:after="0"/>
        <w:rPr>
          <w:rFonts w:ascii="Times New Roman" w:hAnsi="Times New Roman" w:cs="Times New Roman"/>
          <w:b/>
          <w:sz w:val="24"/>
          <w:szCs w:val="24"/>
        </w:rPr>
      </w:pPr>
      <w:r w:rsidRPr="00C87A17">
        <w:rPr>
          <w:rFonts w:ascii="Times New Roman" w:hAnsi="Times New Roman" w:cs="Times New Roman"/>
          <w:b/>
          <w:sz w:val="24"/>
          <w:szCs w:val="24"/>
        </w:rPr>
        <w:lastRenderedPageBreak/>
        <w:t>10.</w:t>
      </w:r>
      <w:r w:rsidRPr="00C87A17">
        <w:rPr>
          <w:rFonts w:ascii="Times New Roman" w:hAnsi="Times New Roman" w:cs="Times New Roman"/>
          <w:sz w:val="24"/>
          <w:szCs w:val="24"/>
        </w:rPr>
        <w:t xml:space="preserve"> </w:t>
      </w:r>
      <w:r w:rsidR="005D2CE8" w:rsidRPr="00C87A17">
        <w:rPr>
          <w:rFonts w:ascii="Times New Roman" w:hAnsi="Times New Roman" w:cs="Times New Roman"/>
          <w:sz w:val="24"/>
          <w:szCs w:val="24"/>
        </w:rPr>
        <w:t xml:space="preserve">Chọn </w:t>
      </w:r>
      <w:r w:rsidR="005D2CE8" w:rsidRPr="00C87A17">
        <w:rPr>
          <w:rFonts w:ascii="Times New Roman" w:hAnsi="Times New Roman" w:cs="Times New Roman"/>
          <w:b/>
          <w:sz w:val="24"/>
          <w:szCs w:val="24"/>
        </w:rPr>
        <w:t>câu sai.</w:t>
      </w:r>
    </w:p>
    <w:p w14:paraId="41A4DCC2" w14:textId="77777777" w:rsidR="005D2CE8" w:rsidRPr="00C87A17" w:rsidRDefault="005D2CE8" w:rsidP="00A500DE">
      <w:pPr>
        <w:numPr>
          <w:ilvl w:val="0"/>
          <w:numId w:val="10"/>
        </w:numPr>
        <w:tabs>
          <w:tab w:val="num" w:pos="567"/>
        </w:tabs>
        <w:spacing w:after="0" w:line="240" w:lineRule="auto"/>
        <w:ind w:left="567"/>
        <w:rPr>
          <w:rFonts w:ascii="Times New Roman" w:hAnsi="Times New Roman" w:cs="Times New Roman"/>
          <w:color w:val="FF0000"/>
          <w:sz w:val="24"/>
          <w:szCs w:val="24"/>
        </w:rPr>
      </w:pPr>
      <w:r w:rsidRPr="00C87A17">
        <w:rPr>
          <w:rFonts w:ascii="Times New Roman" w:hAnsi="Times New Roman" w:cs="Times New Roman"/>
          <w:color w:val="FF0000"/>
          <w:sz w:val="24"/>
          <w:szCs w:val="24"/>
        </w:rPr>
        <w:t>Chất lỏng và chất tinh thể đều có tính dị hướng</w:t>
      </w:r>
    </w:p>
    <w:p w14:paraId="6CB5DF2B" w14:textId="77777777" w:rsidR="005D2CE8" w:rsidRPr="00C87A17" w:rsidRDefault="005D2CE8" w:rsidP="00A500DE">
      <w:pPr>
        <w:numPr>
          <w:ilvl w:val="0"/>
          <w:numId w:val="10"/>
        </w:numPr>
        <w:tabs>
          <w:tab w:val="num" w:pos="567"/>
        </w:tabs>
        <w:spacing w:after="0" w:line="240" w:lineRule="auto"/>
        <w:ind w:left="567"/>
        <w:rPr>
          <w:rFonts w:ascii="Times New Roman" w:hAnsi="Times New Roman" w:cs="Times New Roman"/>
          <w:sz w:val="24"/>
          <w:szCs w:val="24"/>
        </w:rPr>
      </w:pPr>
      <w:r w:rsidRPr="00C87A17">
        <w:rPr>
          <w:rFonts w:ascii="Times New Roman" w:hAnsi="Times New Roman" w:cs="Times New Roman"/>
          <w:sz w:val="24"/>
          <w:szCs w:val="24"/>
        </w:rPr>
        <w:t xml:space="preserve">Chất lỏng và chất vô định hình cùng có tính đẳng hướng </w:t>
      </w:r>
    </w:p>
    <w:p w14:paraId="183F714E" w14:textId="3B585228" w:rsidR="005D2CE8" w:rsidRPr="00C87A17" w:rsidRDefault="005D2CE8" w:rsidP="00A500DE">
      <w:pPr>
        <w:numPr>
          <w:ilvl w:val="0"/>
          <w:numId w:val="10"/>
        </w:numPr>
        <w:tabs>
          <w:tab w:val="num" w:pos="567"/>
        </w:tabs>
        <w:spacing w:after="0" w:line="240" w:lineRule="auto"/>
        <w:ind w:left="567"/>
        <w:rPr>
          <w:rFonts w:ascii="Times New Roman" w:hAnsi="Times New Roman" w:cs="Times New Roman"/>
          <w:sz w:val="24"/>
          <w:szCs w:val="24"/>
        </w:rPr>
      </w:pPr>
      <w:r w:rsidRPr="00C87A17">
        <w:rPr>
          <w:rFonts w:ascii="Times New Roman" w:hAnsi="Times New Roman" w:cs="Times New Roman"/>
          <w:sz w:val="24"/>
          <w:szCs w:val="24"/>
        </w:rPr>
        <w:t>Chất tinh thể có nhiệt độ nóng chảy xác định, còn chất vô định hình có nhiệt độ nóng ch</w:t>
      </w:r>
      <w:del w:id="4" w:author="admin" w:date="2016-09-07T09:01:00Z">
        <w:r w:rsidRPr="00C87A17" w:rsidDel="007C35F6">
          <w:rPr>
            <w:rFonts w:ascii="Times New Roman" w:hAnsi="Times New Roman" w:cs="Times New Roman"/>
            <w:sz w:val="24"/>
            <w:szCs w:val="24"/>
          </w:rPr>
          <w:delText>á</w:delText>
        </w:r>
      </w:del>
      <w:ins w:id="5" w:author="admin" w:date="2016-09-07T09:01:00Z">
        <w:r w:rsidR="007C35F6" w:rsidRPr="00C87A17">
          <w:rPr>
            <w:rFonts w:ascii="Times New Roman" w:hAnsi="Times New Roman" w:cs="Times New Roman"/>
            <w:sz w:val="24"/>
            <w:szCs w:val="24"/>
          </w:rPr>
          <w:t>ả</w:t>
        </w:r>
      </w:ins>
      <w:r w:rsidRPr="00C87A17">
        <w:rPr>
          <w:rFonts w:ascii="Times New Roman" w:hAnsi="Times New Roman" w:cs="Times New Roman"/>
          <w:sz w:val="24"/>
          <w:szCs w:val="24"/>
        </w:rPr>
        <w:t>y không xác định.</w:t>
      </w:r>
    </w:p>
    <w:p w14:paraId="54EA7A67" w14:textId="77777777" w:rsidR="005D2CE8" w:rsidRPr="00C87A17" w:rsidRDefault="005D2CE8" w:rsidP="00A500DE">
      <w:pPr>
        <w:numPr>
          <w:ilvl w:val="0"/>
          <w:numId w:val="10"/>
        </w:numPr>
        <w:tabs>
          <w:tab w:val="num" w:pos="567"/>
        </w:tabs>
        <w:spacing w:after="0" w:line="240" w:lineRule="auto"/>
        <w:ind w:left="567"/>
        <w:rPr>
          <w:rFonts w:ascii="Times New Roman" w:hAnsi="Times New Roman" w:cs="Times New Roman"/>
          <w:sz w:val="24"/>
          <w:szCs w:val="24"/>
        </w:rPr>
      </w:pPr>
      <w:r w:rsidRPr="00C87A17">
        <w:rPr>
          <w:rFonts w:ascii="Times New Roman" w:hAnsi="Times New Roman" w:cs="Times New Roman"/>
          <w:sz w:val="24"/>
          <w:szCs w:val="24"/>
        </w:rPr>
        <w:t>Chất tinh thể có trật tự xa, còn chất vô định hình có trật tự gần.</w:t>
      </w:r>
    </w:p>
    <w:p w14:paraId="42669CAE" w14:textId="452A0211" w:rsidR="005D2CE8" w:rsidRPr="00C87A17" w:rsidRDefault="00414DE2"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t>11</w:t>
      </w:r>
      <w:r w:rsidR="005D2CE8" w:rsidRPr="00C87A17">
        <w:rPr>
          <w:rFonts w:ascii="Times New Roman" w:hAnsi="Times New Roman" w:cs="Times New Roman"/>
          <w:b/>
          <w:sz w:val="24"/>
          <w:szCs w:val="24"/>
        </w:rPr>
        <w:t>.</w:t>
      </w:r>
      <w:r w:rsidR="005D2CE8" w:rsidRPr="00C87A17">
        <w:rPr>
          <w:rFonts w:ascii="Times New Roman" w:hAnsi="Times New Roman" w:cs="Times New Roman"/>
          <w:sz w:val="24"/>
          <w:szCs w:val="24"/>
        </w:rPr>
        <w:t xml:space="preserve"> Dung dịch rắn thay thế có các đặc điểm:</w:t>
      </w:r>
      <w:ins w:id="6" w:author="admin" w:date="2017-03-01T19:44:00Z">
        <w:r w:rsidR="00FD19E5" w:rsidRPr="00C87A17">
          <w:rPr>
            <w:rFonts w:ascii="Times New Roman" w:hAnsi="Times New Roman" w:cs="Times New Roman"/>
            <w:sz w:val="24"/>
            <w:szCs w:val="24"/>
          </w:rPr>
          <w:t xml:space="preserve"> (TC bo3)</w:t>
        </w:r>
      </w:ins>
    </w:p>
    <w:p w14:paraId="7595A230" w14:textId="77777777" w:rsidR="005D2CE8" w:rsidRPr="00C87A17" w:rsidRDefault="00B25D10" w:rsidP="00A500DE">
      <w:pPr>
        <w:pStyle w:val="ListParagraph"/>
        <w:numPr>
          <w:ilvl w:val="0"/>
          <w:numId w:val="4"/>
        </w:numPr>
        <w:spacing w:after="0" w:line="240" w:lineRule="auto"/>
        <w:ind w:left="567"/>
        <w:rPr>
          <w:rFonts w:ascii="Times New Roman" w:hAnsi="Times New Roman"/>
          <w:color w:val="FF0000"/>
          <w:sz w:val="24"/>
          <w:szCs w:val="24"/>
        </w:rPr>
      </w:pPr>
      <w:r w:rsidRPr="00C87A17">
        <w:rPr>
          <w:rFonts w:ascii="Times New Roman" w:hAnsi="Times New Roman"/>
          <w:sz w:val="24"/>
          <w:szCs w:val="24"/>
        </w:rPr>
        <w:t>Dung môi và chất tan</w:t>
      </w:r>
      <w:r w:rsidRPr="00C87A17">
        <w:rPr>
          <w:rFonts w:ascii="Times New Roman" w:hAnsi="Times New Roman"/>
          <w:color w:val="FF0000"/>
          <w:sz w:val="24"/>
          <w:szCs w:val="24"/>
        </w:rPr>
        <w:t xml:space="preserve"> </w:t>
      </w:r>
      <w:r w:rsidR="005D2CE8" w:rsidRPr="00C87A17">
        <w:rPr>
          <w:rFonts w:ascii="Times New Roman" w:hAnsi="Times New Roman"/>
          <w:color w:val="FF0000"/>
          <w:sz w:val="24"/>
          <w:szCs w:val="24"/>
        </w:rPr>
        <w:t>có kích thước gần bằng nhau và tính chất hóa học gần giống nhau.</w:t>
      </w:r>
    </w:p>
    <w:p w14:paraId="087C099F" w14:textId="77777777" w:rsidR="005D2CE8" w:rsidRPr="00C87A17" w:rsidRDefault="00B25D10" w:rsidP="00A500DE">
      <w:pPr>
        <w:pStyle w:val="ListParagraph"/>
        <w:numPr>
          <w:ilvl w:val="0"/>
          <w:numId w:val="4"/>
        </w:numPr>
        <w:spacing w:after="0" w:line="240" w:lineRule="auto"/>
        <w:ind w:left="567"/>
        <w:rPr>
          <w:rFonts w:ascii="Times New Roman" w:hAnsi="Times New Roman"/>
          <w:sz w:val="24"/>
          <w:szCs w:val="24"/>
        </w:rPr>
      </w:pPr>
      <w:r w:rsidRPr="00C87A17">
        <w:rPr>
          <w:rFonts w:ascii="Times New Roman" w:hAnsi="Times New Roman"/>
          <w:sz w:val="24"/>
          <w:szCs w:val="24"/>
        </w:rPr>
        <w:t xml:space="preserve">Dung môi và chất tan </w:t>
      </w:r>
      <w:r w:rsidR="005D2CE8" w:rsidRPr="00C87A17">
        <w:rPr>
          <w:rFonts w:ascii="Times New Roman" w:hAnsi="Times New Roman"/>
          <w:sz w:val="24"/>
          <w:szCs w:val="24"/>
        </w:rPr>
        <w:t>phải có kích thước bằng nhau.</w:t>
      </w:r>
    </w:p>
    <w:p w14:paraId="1989C7BF" w14:textId="77777777" w:rsidR="005D2CE8" w:rsidRPr="00C87A17" w:rsidRDefault="00A52AB9" w:rsidP="00A500DE">
      <w:pPr>
        <w:pStyle w:val="ListParagraph"/>
        <w:numPr>
          <w:ilvl w:val="0"/>
          <w:numId w:val="4"/>
        </w:numPr>
        <w:spacing w:after="0" w:line="240" w:lineRule="auto"/>
        <w:ind w:left="567"/>
        <w:rPr>
          <w:rFonts w:ascii="Times New Roman" w:hAnsi="Times New Roman"/>
          <w:sz w:val="24"/>
          <w:szCs w:val="24"/>
        </w:rPr>
      </w:pPr>
      <w:r w:rsidRPr="00C87A17">
        <w:rPr>
          <w:rFonts w:ascii="Times New Roman" w:hAnsi="Times New Roman"/>
          <w:sz w:val="24"/>
          <w:szCs w:val="24"/>
        </w:rPr>
        <w:t>C</w:t>
      </w:r>
      <w:r w:rsidR="00B25D10" w:rsidRPr="00C87A17">
        <w:rPr>
          <w:rFonts w:ascii="Times New Roman" w:hAnsi="Times New Roman"/>
          <w:sz w:val="24"/>
          <w:szCs w:val="24"/>
        </w:rPr>
        <w:t xml:space="preserve">hất tan </w:t>
      </w:r>
      <w:r w:rsidR="005D2CE8" w:rsidRPr="00C87A17">
        <w:rPr>
          <w:rFonts w:ascii="Times New Roman" w:hAnsi="Times New Roman"/>
          <w:sz w:val="24"/>
          <w:szCs w:val="24"/>
        </w:rPr>
        <w:t>phải có kích thước nhỏ hơn nhiều</w:t>
      </w:r>
      <w:r w:rsidR="00B25D10" w:rsidRPr="00C87A17">
        <w:rPr>
          <w:rFonts w:ascii="Times New Roman" w:hAnsi="Times New Roman"/>
          <w:sz w:val="24"/>
          <w:szCs w:val="24"/>
        </w:rPr>
        <w:t xml:space="preserve"> so với dung môi</w:t>
      </w:r>
      <w:r w:rsidR="005D2CE8" w:rsidRPr="00C87A17">
        <w:rPr>
          <w:rFonts w:ascii="Times New Roman" w:hAnsi="Times New Roman"/>
          <w:sz w:val="24"/>
          <w:szCs w:val="24"/>
        </w:rPr>
        <w:t xml:space="preserve"> để có thể khuếch tán vào mạng tinh thể và thay thế ở các nút mạng.</w:t>
      </w:r>
    </w:p>
    <w:p w14:paraId="55C09997" w14:textId="77777777" w:rsidR="005D2CE8" w:rsidRPr="00C87A17" w:rsidRDefault="005D2CE8" w:rsidP="00A500DE">
      <w:pPr>
        <w:pStyle w:val="ListParagraph"/>
        <w:numPr>
          <w:ilvl w:val="0"/>
          <w:numId w:val="4"/>
        </w:numPr>
        <w:spacing w:after="0" w:line="240" w:lineRule="auto"/>
        <w:ind w:left="567"/>
        <w:rPr>
          <w:rFonts w:ascii="Times New Roman" w:hAnsi="Times New Roman"/>
          <w:sz w:val="24"/>
          <w:szCs w:val="24"/>
        </w:rPr>
      </w:pPr>
      <w:r w:rsidRPr="00C87A17">
        <w:rPr>
          <w:rFonts w:ascii="Times New Roman" w:hAnsi="Times New Roman"/>
          <w:sz w:val="24"/>
          <w:szCs w:val="24"/>
        </w:rPr>
        <w:t xml:space="preserve">Dung dịch rắn thay thế có nhiệt độ nóng chảy thấp hơn nhiều so với tinh thể vì tạo hệ eutecti. </w:t>
      </w:r>
    </w:p>
    <w:p w14:paraId="58D12054" w14:textId="77777777" w:rsidR="00CA74A5" w:rsidRPr="00C87A17" w:rsidRDefault="005D2CE8" w:rsidP="0017601C">
      <w:pPr>
        <w:spacing w:after="0" w:line="240" w:lineRule="auto"/>
        <w:rPr>
          <w:rFonts w:ascii="Times New Roman" w:hAnsi="Times New Roman" w:cs="Times New Roman"/>
          <w:b/>
          <w:sz w:val="24"/>
          <w:szCs w:val="24"/>
        </w:rPr>
      </w:pPr>
      <w:r w:rsidRPr="00C87A17">
        <w:rPr>
          <w:rFonts w:ascii="Times New Roman" w:hAnsi="Times New Roman" w:cs="Times New Roman"/>
          <w:b/>
          <w:sz w:val="24"/>
          <w:szCs w:val="24"/>
        </w:rPr>
        <w:t>1</w:t>
      </w:r>
      <w:r w:rsidR="00414DE2" w:rsidRPr="00C87A17">
        <w:rPr>
          <w:rFonts w:ascii="Times New Roman" w:hAnsi="Times New Roman" w:cs="Times New Roman"/>
          <w:b/>
          <w:sz w:val="24"/>
          <w:szCs w:val="24"/>
        </w:rPr>
        <w:t>2</w:t>
      </w:r>
      <w:r w:rsidRPr="00C87A17">
        <w:rPr>
          <w:rFonts w:ascii="Times New Roman" w:hAnsi="Times New Roman" w:cs="Times New Roman"/>
          <w:b/>
          <w:sz w:val="24"/>
          <w:szCs w:val="24"/>
        </w:rPr>
        <w:t>.</w:t>
      </w:r>
      <w:r w:rsidRPr="00C87A17">
        <w:rPr>
          <w:rFonts w:ascii="Times New Roman" w:hAnsi="Times New Roman" w:cs="Times New Roman"/>
          <w:sz w:val="24"/>
          <w:szCs w:val="24"/>
        </w:rPr>
        <w:t xml:space="preserve"> </w:t>
      </w:r>
      <w:r w:rsidR="00CA74A5" w:rsidRPr="00C87A17">
        <w:rPr>
          <w:rFonts w:ascii="Times New Roman" w:hAnsi="Times New Roman" w:cs="Times New Roman"/>
          <w:sz w:val="24"/>
          <w:szCs w:val="24"/>
        </w:rPr>
        <w:t xml:space="preserve">Chọn câu </w:t>
      </w:r>
      <w:r w:rsidR="00CA74A5" w:rsidRPr="00C87A17">
        <w:rPr>
          <w:rFonts w:ascii="Times New Roman" w:hAnsi="Times New Roman" w:cs="Times New Roman"/>
          <w:b/>
          <w:sz w:val="24"/>
          <w:szCs w:val="24"/>
        </w:rPr>
        <w:t>sai</w:t>
      </w:r>
    </w:p>
    <w:p w14:paraId="69D214A0" w14:textId="7812F27B" w:rsidR="00CA74A5" w:rsidRPr="00C87A17" w:rsidRDefault="00CA74A5" w:rsidP="00A500DE">
      <w:pPr>
        <w:pStyle w:val="ListParagraph"/>
        <w:numPr>
          <w:ilvl w:val="0"/>
          <w:numId w:val="7"/>
        </w:numPr>
        <w:spacing w:after="0" w:line="240" w:lineRule="auto"/>
        <w:ind w:left="567"/>
        <w:rPr>
          <w:rFonts w:ascii="Times New Roman" w:hAnsi="Times New Roman"/>
          <w:color w:val="FF0000"/>
          <w:sz w:val="24"/>
          <w:szCs w:val="24"/>
        </w:rPr>
      </w:pPr>
      <w:r w:rsidRPr="00C87A17">
        <w:rPr>
          <w:rFonts w:ascii="Times New Roman" w:hAnsi="Times New Roman"/>
          <w:color w:val="FF0000"/>
          <w:sz w:val="24"/>
          <w:szCs w:val="24"/>
        </w:rPr>
        <w:t>Để tạo dung dịch rắn thay thế các tiểu ph</w:t>
      </w:r>
      <w:r w:rsidR="00B25D10" w:rsidRPr="00C87A17">
        <w:rPr>
          <w:rFonts w:ascii="Times New Roman" w:hAnsi="Times New Roman"/>
          <w:color w:val="FF0000"/>
          <w:sz w:val="24"/>
          <w:szCs w:val="24"/>
        </w:rPr>
        <w:t>â</w:t>
      </w:r>
      <w:r w:rsidRPr="00C87A17">
        <w:rPr>
          <w:rFonts w:ascii="Times New Roman" w:hAnsi="Times New Roman"/>
          <w:color w:val="FF0000"/>
          <w:sz w:val="24"/>
          <w:szCs w:val="24"/>
        </w:rPr>
        <w:t>n</w:t>
      </w:r>
      <w:r w:rsidR="00B25D10" w:rsidRPr="00C87A17">
        <w:rPr>
          <w:rFonts w:ascii="Times New Roman" w:hAnsi="Times New Roman"/>
          <w:color w:val="FF0000"/>
          <w:sz w:val="24"/>
          <w:szCs w:val="24"/>
        </w:rPr>
        <w:t xml:space="preserve"> dung môi và chất tan</w:t>
      </w:r>
      <w:r w:rsidRPr="00C87A17">
        <w:rPr>
          <w:rFonts w:ascii="Times New Roman" w:hAnsi="Times New Roman"/>
          <w:color w:val="FF0000"/>
          <w:sz w:val="24"/>
          <w:szCs w:val="24"/>
        </w:rPr>
        <w:t xml:space="preserve"> phải có kích thước bằng nhau.</w:t>
      </w:r>
      <w:ins w:id="7" w:author="admin [2]" w:date="2019-09-04T10:10:00Z">
        <w:r w:rsidR="00AD4BD8">
          <w:rPr>
            <w:rFonts w:ascii="Times New Roman" w:hAnsi="Times New Roman"/>
            <w:color w:val="FF0000"/>
            <w:sz w:val="24"/>
            <w:szCs w:val="24"/>
          </w:rPr>
          <w:t xml:space="preserve"> </w:t>
        </w:r>
      </w:ins>
    </w:p>
    <w:p w14:paraId="3B6E1D5C" w14:textId="77777777" w:rsidR="00CA74A5" w:rsidRPr="00C87A17" w:rsidRDefault="00CA74A5" w:rsidP="00A500DE">
      <w:pPr>
        <w:pStyle w:val="ListParagraph"/>
        <w:numPr>
          <w:ilvl w:val="0"/>
          <w:numId w:val="7"/>
        </w:numPr>
        <w:spacing w:after="0" w:line="240" w:lineRule="auto"/>
        <w:ind w:left="567"/>
        <w:rPr>
          <w:rFonts w:ascii="Times New Roman" w:hAnsi="Times New Roman"/>
          <w:sz w:val="24"/>
          <w:szCs w:val="24"/>
        </w:rPr>
      </w:pPr>
      <w:r w:rsidRPr="00C87A17">
        <w:rPr>
          <w:rFonts w:ascii="Times New Roman" w:hAnsi="Times New Roman"/>
          <w:sz w:val="24"/>
          <w:szCs w:val="24"/>
        </w:rPr>
        <w:t xml:space="preserve">Để tạo dung dịch rắn thay thế </w:t>
      </w:r>
      <w:r w:rsidR="00B25D10" w:rsidRPr="00C87A17">
        <w:rPr>
          <w:rFonts w:ascii="Times New Roman" w:hAnsi="Times New Roman"/>
          <w:sz w:val="24"/>
          <w:szCs w:val="24"/>
        </w:rPr>
        <w:t xml:space="preserve">các tiểu phân dung môi và chất tan </w:t>
      </w:r>
      <w:r w:rsidRPr="00C87A17">
        <w:rPr>
          <w:rFonts w:ascii="Times New Roman" w:hAnsi="Times New Roman"/>
          <w:sz w:val="24"/>
          <w:szCs w:val="24"/>
        </w:rPr>
        <w:t>phải có tính chất hóa học và kích thước gần giống nhau.</w:t>
      </w:r>
    </w:p>
    <w:p w14:paraId="0A692718" w14:textId="77777777" w:rsidR="00CA74A5" w:rsidRPr="00C87A17" w:rsidRDefault="00CA74A5" w:rsidP="00A500DE">
      <w:pPr>
        <w:pStyle w:val="ListParagraph"/>
        <w:numPr>
          <w:ilvl w:val="0"/>
          <w:numId w:val="7"/>
        </w:numPr>
        <w:spacing w:after="0" w:line="240" w:lineRule="auto"/>
        <w:ind w:left="567"/>
        <w:rPr>
          <w:rFonts w:ascii="Times New Roman" w:hAnsi="Times New Roman"/>
          <w:sz w:val="24"/>
          <w:szCs w:val="24"/>
        </w:rPr>
      </w:pPr>
      <w:r w:rsidRPr="00C87A17">
        <w:rPr>
          <w:rFonts w:ascii="Times New Roman" w:hAnsi="Times New Roman"/>
          <w:sz w:val="24"/>
          <w:szCs w:val="24"/>
        </w:rPr>
        <w:t xml:space="preserve">Dung dịch rắn </w:t>
      </w:r>
      <w:r w:rsidR="00282062" w:rsidRPr="00C87A17">
        <w:rPr>
          <w:rFonts w:ascii="Times New Roman" w:hAnsi="Times New Roman"/>
          <w:sz w:val="24"/>
          <w:szCs w:val="24"/>
        </w:rPr>
        <w:t xml:space="preserve">xâm nhập </w:t>
      </w:r>
      <w:r w:rsidRPr="00C87A17">
        <w:rPr>
          <w:rFonts w:ascii="Times New Roman" w:hAnsi="Times New Roman"/>
          <w:sz w:val="24"/>
          <w:szCs w:val="24"/>
        </w:rPr>
        <w:t xml:space="preserve">là </w:t>
      </w:r>
      <w:r w:rsidR="00282062" w:rsidRPr="00C87A17">
        <w:rPr>
          <w:rFonts w:ascii="Times New Roman" w:hAnsi="Times New Roman"/>
          <w:sz w:val="24"/>
          <w:szCs w:val="24"/>
        </w:rPr>
        <w:t xml:space="preserve">dung dịch rắn có các tiểu phân chất tan </w:t>
      </w:r>
      <w:r w:rsidRPr="00C87A17">
        <w:rPr>
          <w:rFonts w:ascii="Times New Roman" w:hAnsi="Times New Roman"/>
          <w:sz w:val="24"/>
          <w:szCs w:val="24"/>
        </w:rPr>
        <w:t>xâm nhập vào</w:t>
      </w:r>
      <w:r w:rsidR="00282062" w:rsidRPr="00C87A17">
        <w:rPr>
          <w:rFonts w:ascii="Times New Roman" w:hAnsi="Times New Roman"/>
          <w:sz w:val="24"/>
          <w:szCs w:val="24"/>
        </w:rPr>
        <w:t xml:space="preserve"> không gian</w:t>
      </w:r>
      <w:r w:rsidRPr="00C87A17">
        <w:rPr>
          <w:rFonts w:ascii="Times New Roman" w:hAnsi="Times New Roman"/>
          <w:sz w:val="24"/>
          <w:szCs w:val="24"/>
        </w:rPr>
        <w:t xml:space="preserve"> giữa các nút mạng</w:t>
      </w:r>
      <w:r w:rsidR="00282062" w:rsidRPr="00C87A17">
        <w:rPr>
          <w:rFonts w:ascii="Times New Roman" w:hAnsi="Times New Roman"/>
          <w:sz w:val="24"/>
          <w:szCs w:val="24"/>
        </w:rPr>
        <w:t xml:space="preserve"> trong tinh thể dung môi</w:t>
      </w:r>
      <w:r w:rsidRPr="00C87A17">
        <w:rPr>
          <w:rFonts w:ascii="Times New Roman" w:hAnsi="Times New Roman"/>
          <w:sz w:val="24"/>
          <w:szCs w:val="24"/>
        </w:rPr>
        <w:t>.</w:t>
      </w:r>
    </w:p>
    <w:p w14:paraId="7F0D80EF" w14:textId="77777777" w:rsidR="00CA74A5" w:rsidRPr="00C87A17" w:rsidRDefault="00CA74A5" w:rsidP="00A500DE">
      <w:pPr>
        <w:pStyle w:val="ListParagraph"/>
        <w:numPr>
          <w:ilvl w:val="0"/>
          <w:numId w:val="7"/>
        </w:numPr>
        <w:spacing w:after="0" w:line="240" w:lineRule="auto"/>
        <w:ind w:left="567"/>
        <w:rPr>
          <w:rFonts w:ascii="Times New Roman" w:hAnsi="Times New Roman"/>
          <w:sz w:val="24"/>
          <w:szCs w:val="24"/>
        </w:rPr>
      </w:pPr>
      <w:r w:rsidRPr="00C87A17">
        <w:rPr>
          <w:rFonts w:ascii="Times New Roman" w:hAnsi="Times New Roman"/>
          <w:sz w:val="24"/>
          <w:szCs w:val="24"/>
        </w:rPr>
        <w:t>Để tạo thành dung dịch rắn xâm nhập thì kích thước tiểu ph</w:t>
      </w:r>
      <w:r w:rsidR="00282062" w:rsidRPr="00C87A17">
        <w:rPr>
          <w:rFonts w:ascii="Times New Roman" w:hAnsi="Times New Roman"/>
          <w:sz w:val="24"/>
          <w:szCs w:val="24"/>
        </w:rPr>
        <w:t>â</w:t>
      </w:r>
      <w:r w:rsidRPr="00C87A17">
        <w:rPr>
          <w:rFonts w:ascii="Times New Roman" w:hAnsi="Times New Roman"/>
          <w:sz w:val="24"/>
          <w:szCs w:val="24"/>
        </w:rPr>
        <w:t xml:space="preserve">n </w:t>
      </w:r>
      <w:r w:rsidR="00282062" w:rsidRPr="00C87A17">
        <w:rPr>
          <w:rFonts w:ascii="Times New Roman" w:hAnsi="Times New Roman"/>
          <w:sz w:val="24"/>
          <w:szCs w:val="24"/>
        </w:rPr>
        <w:t>chất tan phải</w:t>
      </w:r>
      <w:r w:rsidRPr="00C87A17">
        <w:rPr>
          <w:rFonts w:ascii="Times New Roman" w:hAnsi="Times New Roman"/>
          <w:sz w:val="24"/>
          <w:szCs w:val="24"/>
        </w:rPr>
        <w:t xml:space="preserve"> rất nhỏ so với kích thước các tiểu ph</w:t>
      </w:r>
      <w:r w:rsidR="00282062" w:rsidRPr="00C87A17">
        <w:rPr>
          <w:rFonts w:ascii="Times New Roman" w:hAnsi="Times New Roman"/>
          <w:sz w:val="24"/>
          <w:szCs w:val="24"/>
        </w:rPr>
        <w:t>â</w:t>
      </w:r>
      <w:r w:rsidRPr="00C87A17">
        <w:rPr>
          <w:rFonts w:ascii="Times New Roman" w:hAnsi="Times New Roman"/>
          <w:sz w:val="24"/>
          <w:szCs w:val="24"/>
        </w:rPr>
        <w:t>n trong mạng tinh thể</w:t>
      </w:r>
      <w:r w:rsidR="00282062" w:rsidRPr="00C87A17">
        <w:rPr>
          <w:rFonts w:ascii="Times New Roman" w:hAnsi="Times New Roman"/>
          <w:sz w:val="24"/>
          <w:szCs w:val="24"/>
        </w:rPr>
        <w:t xml:space="preserve"> dung môi</w:t>
      </w:r>
      <w:r w:rsidRPr="00C87A17">
        <w:rPr>
          <w:rFonts w:ascii="Times New Roman" w:hAnsi="Times New Roman"/>
          <w:sz w:val="24"/>
          <w:szCs w:val="24"/>
        </w:rPr>
        <w:t xml:space="preserve">.  </w:t>
      </w:r>
    </w:p>
    <w:p w14:paraId="44183A06" w14:textId="77777777" w:rsidR="00CA74A5" w:rsidRPr="00C87A17" w:rsidRDefault="00414DE2" w:rsidP="0017601C">
      <w:pPr>
        <w:spacing w:after="0" w:line="240" w:lineRule="auto"/>
        <w:rPr>
          <w:rFonts w:ascii="Times New Roman" w:hAnsi="Times New Roman" w:cs="Times New Roman"/>
          <w:color w:val="000000" w:themeColor="text1"/>
          <w:sz w:val="24"/>
          <w:szCs w:val="24"/>
        </w:rPr>
      </w:pPr>
      <w:r w:rsidRPr="00C87A17">
        <w:rPr>
          <w:rFonts w:ascii="Times New Roman" w:hAnsi="Times New Roman" w:cs="Times New Roman"/>
          <w:b/>
          <w:color w:val="000000" w:themeColor="text1"/>
          <w:sz w:val="24"/>
          <w:szCs w:val="24"/>
          <w:lang w:val="en-US"/>
        </w:rPr>
        <w:t>13.</w:t>
      </w:r>
      <w:r w:rsidRPr="00C87A17">
        <w:rPr>
          <w:rFonts w:ascii="Times New Roman" w:hAnsi="Times New Roman" w:cs="Times New Roman"/>
          <w:color w:val="000000" w:themeColor="text1"/>
          <w:sz w:val="24"/>
          <w:szCs w:val="24"/>
          <w:lang w:val="en-US"/>
        </w:rPr>
        <w:t xml:space="preserve"> </w:t>
      </w:r>
      <w:r w:rsidR="00CA74A5" w:rsidRPr="00C87A17">
        <w:rPr>
          <w:rFonts w:ascii="Times New Roman" w:hAnsi="Times New Roman" w:cs="Times New Roman"/>
          <w:color w:val="000000" w:themeColor="text1"/>
          <w:sz w:val="24"/>
          <w:szCs w:val="24"/>
          <w:lang w:val="vi-VN"/>
        </w:rPr>
        <w:t>Điều kiện hình thành dung dịch rắn thay thế:</w:t>
      </w:r>
    </w:p>
    <w:p w14:paraId="7076D2EA" w14:textId="77777777" w:rsidR="00CA74A5" w:rsidRPr="00C87A17" w:rsidRDefault="00CA74A5" w:rsidP="0017601C">
      <w:pPr>
        <w:spacing w:after="0" w:line="240" w:lineRule="auto"/>
        <w:ind w:left="284"/>
        <w:rPr>
          <w:rFonts w:ascii="Times New Roman" w:hAnsi="Times New Roman" w:cs="Times New Roman"/>
          <w:color w:val="FF0000"/>
          <w:sz w:val="24"/>
          <w:szCs w:val="24"/>
          <w:lang w:val="vi-VN"/>
        </w:rPr>
      </w:pPr>
      <w:r w:rsidRPr="00C87A17">
        <w:rPr>
          <w:rFonts w:ascii="Times New Roman" w:hAnsi="Times New Roman" w:cs="Times New Roman"/>
          <w:sz w:val="24"/>
          <w:szCs w:val="24"/>
        </w:rPr>
        <w:t xml:space="preserve">1. </w:t>
      </w:r>
      <w:r w:rsidRPr="00C87A17">
        <w:rPr>
          <w:rFonts w:ascii="Times New Roman" w:hAnsi="Times New Roman" w:cs="Times New Roman"/>
          <w:sz w:val="24"/>
          <w:szCs w:val="24"/>
          <w:lang w:val="vi-VN"/>
        </w:rPr>
        <w:t>Các tiểu phân thay thế phải có kích thước lớn hơn nhiều so với các tiểu phân bị thay thế.</w:t>
      </w:r>
    </w:p>
    <w:p w14:paraId="198659F0" w14:textId="77777777" w:rsidR="00CA74A5" w:rsidRPr="00C87A17" w:rsidRDefault="00CA74A5" w:rsidP="0017601C">
      <w:pPr>
        <w:spacing w:after="0" w:line="240" w:lineRule="auto"/>
        <w:ind w:left="284"/>
        <w:rPr>
          <w:rFonts w:ascii="Times New Roman" w:hAnsi="Times New Roman" w:cs="Times New Roman"/>
          <w:sz w:val="24"/>
          <w:szCs w:val="24"/>
          <w:lang w:val="vi-VN"/>
        </w:rPr>
      </w:pPr>
      <w:r w:rsidRPr="00C87A17">
        <w:rPr>
          <w:rFonts w:ascii="Times New Roman" w:hAnsi="Times New Roman" w:cs="Times New Roman"/>
          <w:color w:val="FF0000"/>
          <w:sz w:val="24"/>
          <w:szCs w:val="24"/>
          <w:lang w:val="vi-VN"/>
        </w:rPr>
        <w:t>2. Các tiểu phân thay thế phải tương đương về bán kính và có cùng tính chất hóa học với tiểu phân bị thay thế.</w:t>
      </w:r>
    </w:p>
    <w:p w14:paraId="52351AA3" w14:textId="77777777" w:rsidR="00CA74A5" w:rsidRPr="00C87A17" w:rsidRDefault="00CA74A5" w:rsidP="0017601C">
      <w:pPr>
        <w:spacing w:after="0" w:line="240" w:lineRule="auto"/>
        <w:ind w:left="284"/>
        <w:rPr>
          <w:rFonts w:ascii="Times New Roman" w:hAnsi="Times New Roman" w:cs="Times New Roman"/>
          <w:sz w:val="24"/>
          <w:szCs w:val="24"/>
          <w:lang w:val="vi-VN"/>
        </w:rPr>
      </w:pPr>
      <w:r w:rsidRPr="00C87A17">
        <w:rPr>
          <w:rFonts w:ascii="Times New Roman" w:hAnsi="Times New Roman" w:cs="Times New Roman"/>
          <w:sz w:val="24"/>
          <w:szCs w:val="24"/>
          <w:lang w:val="vi-VN"/>
        </w:rPr>
        <w:t>3. Các tiểu phân thay thế phải có kích thước đủ nhỏ để chèn vào lỗ trống của mạng tinh thể.</w:t>
      </w:r>
    </w:p>
    <w:p w14:paraId="5A4BBFDF" w14:textId="77777777" w:rsidR="001F1AF2" w:rsidRPr="00C87A17" w:rsidRDefault="001F1AF2" w:rsidP="00A500DE">
      <w:pPr>
        <w:pStyle w:val="ListParagraph"/>
        <w:numPr>
          <w:ilvl w:val="0"/>
          <w:numId w:val="8"/>
        </w:numPr>
        <w:spacing w:after="0" w:line="240" w:lineRule="auto"/>
        <w:rPr>
          <w:rFonts w:ascii="Times New Roman" w:hAnsi="Times New Roman"/>
          <w:color w:val="FF0000"/>
          <w:sz w:val="24"/>
          <w:szCs w:val="24"/>
          <w:lang w:val="vi-VN"/>
        </w:rPr>
        <w:sectPr w:rsidR="001F1AF2" w:rsidRPr="00C87A17" w:rsidSect="001F1AF2">
          <w:type w:val="continuous"/>
          <w:pgSz w:w="11906" w:h="16838"/>
          <w:pgMar w:top="1440" w:right="1440" w:bottom="1440" w:left="1440" w:header="708" w:footer="708" w:gutter="0"/>
          <w:cols w:space="708"/>
          <w:docGrid w:linePitch="360"/>
        </w:sectPr>
      </w:pPr>
    </w:p>
    <w:p w14:paraId="270CB3FE" w14:textId="77777777" w:rsidR="00CA74A5" w:rsidRPr="00C87A17" w:rsidRDefault="00CA74A5" w:rsidP="00A500DE">
      <w:pPr>
        <w:pStyle w:val="ListParagraph"/>
        <w:numPr>
          <w:ilvl w:val="0"/>
          <w:numId w:val="8"/>
        </w:numPr>
        <w:spacing w:after="0" w:line="240" w:lineRule="auto"/>
        <w:rPr>
          <w:rFonts w:ascii="Times New Roman" w:hAnsi="Times New Roman"/>
          <w:color w:val="FF0000"/>
          <w:sz w:val="24"/>
          <w:szCs w:val="24"/>
        </w:rPr>
      </w:pPr>
      <w:r w:rsidRPr="00C87A17">
        <w:rPr>
          <w:rFonts w:ascii="Times New Roman" w:hAnsi="Times New Roman"/>
          <w:color w:val="FF0000"/>
          <w:sz w:val="24"/>
          <w:szCs w:val="24"/>
        </w:rPr>
        <w:lastRenderedPageBreak/>
        <w:t>2 đúng</w:t>
      </w:r>
    </w:p>
    <w:p w14:paraId="2D61D2EB" w14:textId="77777777" w:rsidR="00CA74A5" w:rsidRPr="00C87A17" w:rsidRDefault="00CA74A5" w:rsidP="00A500DE">
      <w:pPr>
        <w:pStyle w:val="ListParagraph"/>
        <w:numPr>
          <w:ilvl w:val="0"/>
          <w:numId w:val="8"/>
        </w:numPr>
        <w:spacing w:after="0" w:line="240" w:lineRule="auto"/>
        <w:rPr>
          <w:rFonts w:ascii="Times New Roman" w:hAnsi="Times New Roman"/>
          <w:sz w:val="24"/>
          <w:szCs w:val="24"/>
        </w:rPr>
      </w:pPr>
      <w:r w:rsidRPr="00C87A17">
        <w:rPr>
          <w:rFonts w:ascii="Times New Roman" w:hAnsi="Times New Roman"/>
          <w:sz w:val="24"/>
          <w:szCs w:val="24"/>
        </w:rPr>
        <w:t>1 đúng</w:t>
      </w:r>
    </w:p>
    <w:p w14:paraId="1CE54B54" w14:textId="77777777" w:rsidR="00CA74A5" w:rsidRPr="00C87A17" w:rsidRDefault="00CA74A5" w:rsidP="00A500DE">
      <w:pPr>
        <w:pStyle w:val="ListParagraph"/>
        <w:numPr>
          <w:ilvl w:val="0"/>
          <w:numId w:val="8"/>
        </w:numPr>
        <w:spacing w:after="0" w:line="240" w:lineRule="auto"/>
        <w:rPr>
          <w:rFonts w:ascii="Times New Roman" w:hAnsi="Times New Roman"/>
          <w:sz w:val="24"/>
          <w:szCs w:val="24"/>
        </w:rPr>
      </w:pPr>
      <w:r w:rsidRPr="00C87A17">
        <w:rPr>
          <w:rFonts w:ascii="Times New Roman" w:hAnsi="Times New Roman"/>
          <w:sz w:val="24"/>
          <w:szCs w:val="24"/>
        </w:rPr>
        <w:lastRenderedPageBreak/>
        <w:t>3 đúng</w:t>
      </w:r>
    </w:p>
    <w:p w14:paraId="238793B5" w14:textId="77777777" w:rsidR="00CA74A5" w:rsidRPr="00C87A17" w:rsidRDefault="00CA74A5" w:rsidP="00A500DE">
      <w:pPr>
        <w:pStyle w:val="ListParagraph"/>
        <w:numPr>
          <w:ilvl w:val="0"/>
          <w:numId w:val="8"/>
        </w:numPr>
        <w:spacing w:after="0" w:line="240" w:lineRule="auto"/>
        <w:rPr>
          <w:rFonts w:ascii="Times New Roman" w:hAnsi="Times New Roman"/>
          <w:sz w:val="24"/>
          <w:szCs w:val="24"/>
        </w:rPr>
      </w:pPr>
      <w:r w:rsidRPr="00C87A17">
        <w:rPr>
          <w:rFonts w:ascii="Times New Roman" w:hAnsi="Times New Roman"/>
          <w:sz w:val="24"/>
          <w:szCs w:val="24"/>
        </w:rPr>
        <w:t>Không có câu đúng</w:t>
      </w:r>
    </w:p>
    <w:p w14:paraId="233A5774" w14:textId="77777777" w:rsidR="001F1AF2" w:rsidRPr="00C87A17" w:rsidRDefault="001F1AF2" w:rsidP="0017601C">
      <w:pPr>
        <w:pStyle w:val="NormalWeb"/>
        <w:spacing w:before="0" w:beforeAutospacing="0" w:after="0" w:afterAutospacing="0"/>
        <w:rPr>
          <w:b/>
          <w:iCs/>
          <w:color w:val="000000" w:themeColor="text1"/>
          <w:lang w:val="en-US" w:eastAsia="en-US"/>
        </w:rPr>
        <w:sectPr w:rsidR="001F1AF2" w:rsidRPr="00C87A17" w:rsidSect="001F1AF2">
          <w:type w:val="continuous"/>
          <w:pgSz w:w="11906" w:h="16838"/>
          <w:pgMar w:top="1440" w:right="1440" w:bottom="1440" w:left="1440" w:header="708" w:footer="708" w:gutter="0"/>
          <w:cols w:num="2" w:space="708"/>
          <w:docGrid w:linePitch="360"/>
        </w:sectPr>
      </w:pPr>
    </w:p>
    <w:p w14:paraId="1039C8AC" w14:textId="77777777" w:rsidR="00CA74A5" w:rsidRPr="00C87A17" w:rsidRDefault="00414DE2" w:rsidP="0017601C">
      <w:pPr>
        <w:pStyle w:val="NormalWeb"/>
        <w:spacing w:before="0" w:beforeAutospacing="0" w:after="0" w:afterAutospacing="0"/>
        <w:rPr>
          <w:iCs/>
          <w:color w:val="000000" w:themeColor="text1"/>
          <w:lang w:eastAsia="en-US"/>
        </w:rPr>
      </w:pPr>
      <w:r w:rsidRPr="00C87A17">
        <w:rPr>
          <w:b/>
          <w:iCs/>
          <w:color w:val="000000" w:themeColor="text1"/>
          <w:lang w:val="en-US" w:eastAsia="en-US"/>
        </w:rPr>
        <w:lastRenderedPageBreak/>
        <w:t>14.</w:t>
      </w:r>
      <w:r w:rsidRPr="00C87A17">
        <w:rPr>
          <w:iCs/>
          <w:color w:val="000000" w:themeColor="text1"/>
          <w:lang w:val="en-US" w:eastAsia="en-US"/>
        </w:rPr>
        <w:t xml:space="preserve"> </w:t>
      </w:r>
      <w:r w:rsidR="00CA74A5" w:rsidRPr="00C87A17">
        <w:rPr>
          <w:iCs/>
          <w:color w:val="000000" w:themeColor="text1"/>
          <w:lang w:eastAsia="en-US"/>
        </w:rPr>
        <w:t>Khuyết tật điểm</w:t>
      </w:r>
      <w:r w:rsidR="00FF0CED" w:rsidRPr="00C87A17">
        <w:rPr>
          <w:iCs/>
          <w:color w:val="000000" w:themeColor="text1"/>
          <w:lang w:val="en-US" w:eastAsia="en-US"/>
        </w:rPr>
        <w:t xml:space="preserve"> có thể được tạo nên do</w:t>
      </w:r>
      <w:r w:rsidR="00CA74A5" w:rsidRPr="00C87A17">
        <w:rPr>
          <w:iCs/>
          <w:color w:val="000000" w:themeColor="text1"/>
          <w:lang w:eastAsia="en-US"/>
        </w:rPr>
        <w:t>:</w:t>
      </w:r>
    </w:p>
    <w:p w14:paraId="13D4258F" w14:textId="77777777" w:rsidR="00FF0CED" w:rsidRPr="00C87A17" w:rsidRDefault="006D7529" w:rsidP="006D7529">
      <w:pPr>
        <w:pStyle w:val="NormalWeb"/>
        <w:spacing w:before="0" w:beforeAutospacing="0" w:after="0" w:afterAutospacing="0"/>
        <w:ind w:left="207"/>
        <w:rPr>
          <w:color w:val="000000"/>
          <w:lang w:eastAsia="en-US"/>
        </w:rPr>
      </w:pPr>
      <w:r w:rsidRPr="00C87A17">
        <w:rPr>
          <w:color w:val="000000"/>
          <w:lang w:eastAsia="en-US"/>
        </w:rPr>
        <w:t xml:space="preserve">1) </w:t>
      </w:r>
      <w:r w:rsidR="00FF0CED" w:rsidRPr="00C87A17">
        <w:rPr>
          <w:color w:val="000000"/>
          <w:lang w:eastAsia="en-US"/>
        </w:rPr>
        <w:t>Một tiểu phân cấu trúc rời bỏ vị trí của mình, để lại nút mạng trống.</w:t>
      </w:r>
    </w:p>
    <w:p w14:paraId="4CB1A5D5" w14:textId="77777777" w:rsidR="00FF0CED" w:rsidRPr="00C87A17" w:rsidRDefault="006D7529" w:rsidP="006D7529">
      <w:pPr>
        <w:pStyle w:val="NormalWeb"/>
        <w:spacing w:before="0" w:beforeAutospacing="0" w:after="0" w:afterAutospacing="0"/>
        <w:ind w:left="207"/>
        <w:rPr>
          <w:color w:val="000000"/>
          <w:lang w:eastAsia="en-US"/>
        </w:rPr>
      </w:pPr>
      <w:r w:rsidRPr="00C87A17">
        <w:rPr>
          <w:color w:val="000000"/>
          <w:lang w:eastAsia="en-US"/>
        </w:rPr>
        <w:t xml:space="preserve">2) </w:t>
      </w:r>
      <w:r w:rsidR="00FF0CED" w:rsidRPr="00C87A17">
        <w:rPr>
          <w:color w:val="000000"/>
          <w:lang w:eastAsia="en-US"/>
        </w:rPr>
        <w:t>Các tiểu phân tạp chất xâm nhập vào mạng tinh thể thay thế cho tiểu phân cấu trúc ở nút mạng.</w:t>
      </w:r>
    </w:p>
    <w:p w14:paraId="5633AFC6" w14:textId="77777777" w:rsidR="00FF0CED" w:rsidRPr="00C87A17" w:rsidRDefault="006D7529" w:rsidP="006D7529">
      <w:pPr>
        <w:pStyle w:val="NormalWeb"/>
        <w:spacing w:before="0" w:beforeAutospacing="0" w:after="0" w:afterAutospacing="0"/>
        <w:ind w:left="207"/>
        <w:rPr>
          <w:color w:val="000000"/>
          <w:lang w:eastAsia="en-US"/>
        </w:rPr>
      </w:pPr>
      <w:r w:rsidRPr="00C87A17">
        <w:rPr>
          <w:color w:val="000000"/>
          <w:lang w:eastAsia="en-US"/>
        </w:rPr>
        <w:t xml:space="preserve">3) </w:t>
      </w:r>
      <w:r w:rsidR="00FF0CED" w:rsidRPr="00C87A17">
        <w:rPr>
          <w:color w:val="000000"/>
          <w:lang w:eastAsia="en-US"/>
        </w:rPr>
        <w:t>Các tiểu phân tạp chất xem kẽ vào giữa nút mạng</w:t>
      </w:r>
    </w:p>
    <w:p w14:paraId="17EB1F24" w14:textId="77777777" w:rsidR="006D7529" w:rsidRPr="00C87A17" w:rsidRDefault="006D7529" w:rsidP="00A500DE">
      <w:pPr>
        <w:pStyle w:val="NormalWeb"/>
        <w:numPr>
          <w:ilvl w:val="0"/>
          <w:numId w:val="97"/>
        </w:numPr>
        <w:spacing w:before="0" w:beforeAutospacing="0" w:after="0" w:afterAutospacing="0"/>
        <w:rPr>
          <w:color w:val="FF0000"/>
          <w:lang w:val="en-US" w:eastAsia="en-US"/>
        </w:rPr>
      </w:pPr>
      <w:r w:rsidRPr="00C87A17">
        <w:rPr>
          <w:color w:val="FF0000"/>
          <w:lang w:val="en-US" w:eastAsia="en-US"/>
        </w:rPr>
        <w:t>1,2,3</w:t>
      </w:r>
    </w:p>
    <w:p w14:paraId="3216643F" w14:textId="77777777" w:rsidR="006D7529" w:rsidRPr="00C87A17" w:rsidRDefault="006D7529" w:rsidP="00A500DE">
      <w:pPr>
        <w:pStyle w:val="NormalWeb"/>
        <w:numPr>
          <w:ilvl w:val="0"/>
          <w:numId w:val="97"/>
        </w:numPr>
        <w:spacing w:before="0" w:beforeAutospacing="0" w:after="0" w:afterAutospacing="0"/>
        <w:rPr>
          <w:color w:val="000000"/>
          <w:lang w:val="en-US" w:eastAsia="en-US"/>
        </w:rPr>
      </w:pPr>
      <w:r w:rsidRPr="00C87A17">
        <w:rPr>
          <w:color w:val="000000"/>
          <w:lang w:val="en-US" w:eastAsia="en-US"/>
        </w:rPr>
        <w:t>Chỉ 1,2</w:t>
      </w:r>
    </w:p>
    <w:p w14:paraId="20109942" w14:textId="77777777" w:rsidR="006D7529" w:rsidRPr="00C87A17" w:rsidRDefault="006D7529" w:rsidP="00A500DE">
      <w:pPr>
        <w:pStyle w:val="NormalWeb"/>
        <w:numPr>
          <w:ilvl w:val="0"/>
          <w:numId w:val="97"/>
        </w:numPr>
        <w:spacing w:before="0" w:beforeAutospacing="0" w:after="0" w:afterAutospacing="0"/>
        <w:rPr>
          <w:color w:val="000000"/>
          <w:lang w:val="en-US" w:eastAsia="en-US"/>
        </w:rPr>
      </w:pPr>
      <w:r w:rsidRPr="00C87A17">
        <w:rPr>
          <w:color w:val="000000"/>
          <w:lang w:val="en-US" w:eastAsia="en-US"/>
        </w:rPr>
        <w:t>Chỉ 2,3</w:t>
      </w:r>
    </w:p>
    <w:p w14:paraId="37D440AF" w14:textId="77777777" w:rsidR="006D7529" w:rsidRPr="00C87A17" w:rsidRDefault="006D7529" w:rsidP="00A500DE">
      <w:pPr>
        <w:pStyle w:val="NormalWeb"/>
        <w:numPr>
          <w:ilvl w:val="0"/>
          <w:numId w:val="97"/>
        </w:numPr>
        <w:spacing w:before="0" w:beforeAutospacing="0" w:after="0" w:afterAutospacing="0"/>
        <w:rPr>
          <w:color w:val="000000"/>
          <w:lang w:val="en-US" w:eastAsia="en-US"/>
        </w:rPr>
      </w:pPr>
      <w:r w:rsidRPr="00C87A17">
        <w:rPr>
          <w:color w:val="000000"/>
          <w:lang w:val="en-US" w:eastAsia="en-US"/>
        </w:rPr>
        <w:t>Chỉ 1,3</w:t>
      </w:r>
    </w:p>
    <w:p w14:paraId="64C24CE4" w14:textId="77777777" w:rsidR="00CA74A5" w:rsidRPr="00C87A17" w:rsidRDefault="00414DE2" w:rsidP="0017601C">
      <w:pPr>
        <w:pStyle w:val="NormalWeb"/>
        <w:spacing w:before="0" w:beforeAutospacing="0" w:after="0" w:afterAutospacing="0"/>
      </w:pPr>
      <w:r w:rsidRPr="00C87A17">
        <w:rPr>
          <w:b/>
        </w:rPr>
        <w:t>15.</w:t>
      </w:r>
      <w:r w:rsidRPr="00C87A17">
        <w:t xml:space="preserve"> </w:t>
      </w:r>
      <w:r w:rsidR="00CA74A5" w:rsidRPr="00C87A17">
        <w:t>Khuyết tật nào là hệ quả của khuyết tật điểm và khuyết tật đường:</w:t>
      </w:r>
    </w:p>
    <w:p w14:paraId="0D0CC66F" w14:textId="77777777" w:rsidR="001F1AF2" w:rsidRPr="00C87A17" w:rsidRDefault="001F1AF2" w:rsidP="00A500DE">
      <w:pPr>
        <w:pStyle w:val="NormalWeb"/>
        <w:numPr>
          <w:ilvl w:val="0"/>
          <w:numId w:val="9"/>
        </w:numPr>
        <w:spacing w:before="0" w:beforeAutospacing="0" w:after="0" w:afterAutospacing="0"/>
        <w:ind w:left="567"/>
        <w:rPr>
          <w:color w:val="FF0000"/>
        </w:rPr>
        <w:sectPr w:rsidR="001F1AF2" w:rsidRPr="00C87A17" w:rsidSect="001F1AF2">
          <w:type w:val="continuous"/>
          <w:pgSz w:w="11906" w:h="16838"/>
          <w:pgMar w:top="1440" w:right="1440" w:bottom="1440" w:left="1440" w:header="708" w:footer="708" w:gutter="0"/>
          <w:cols w:space="708"/>
          <w:docGrid w:linePitch="360"/>
        </w:sectPr>
      </w:pPr>
    </w:p>
    <w:p w14:paraId="3E25509D" w14:textId="77777777" w:rsidR="00CA74A5" w:rsidRPr="00C87A17" w:rsidRDefault="00CA74A5" w:rsidP="00A500DE">
      <w:pPr>
        <w:pStyle w:val="NormalWeb"/>
        <w:numPr>
          <w:ilvl w:val="0"/>
          <w:numId w:val="9"/>
        </w:numPr>
        <w:spacing w:before="0" w:beforeAutospacing="0" w:after="0" w:afterAutospacing="0"/>
        <w:ind w:left="567"/>
        <w:rPr>
          <w:color w:val="FF0000"/>
        </w:rPr>
      </w:pPr>
      <w:r w:rsidRPr="00C87A17">
        <w:rPr>
          <w:color w:val="FF0000"/>
        </w:rPr>
        <w:lastRenderedPageBreak/>
        <w:t>Khuyết tật mặt</w:t>
      </w:r>
      <w:r w:rsidRPr="00C87A17">
        <w:rPr>
          <w:color w:val="FF0000"/>
          <w:lang w:val="en-US"/>
        </w:rPr>
        <w:t>.</w:t>
      </w:r>
    </w:p>
    <w:p w14:paraId="38926B08" w14:textId="77777777" w:rsidR="00CA74A5" w:rsidRPr="00C87A17" w:rsidRDefault="00CA74A5" w:rsidP="00A500DE">
      <w:pPr>
        <w:pStyle w:val="NormalWeb"/>
        <w:numPr>
          <w:ilvl w:val="0"/>
          <w:numId w:val="9"/>
        </w:numPr>
        <w:spacing w:before="0" w:beforeAutospacing="0" w:after="0" w:afterAutospacing="0"/>
        <w:ind w:left="567"/>
      </w:pPr>
      <w:r w:rsidRPr="00C87A17">
        <w:t>Khuyết tật lỗ trống</w:t>
      </w:r>
      <w:r w:rsidRPr="00C87A17">
        <w:rPr>
          <w:lang w:val="en-US"/>
        </w:rPr>
        <w:t>.</w:t>
      </w:r>
    </w:p>
    <w:p w14:paraId="6420DD22" w14:textId="77777777" w:rsidR="00CA74A5" w:rsidRPr="00C87A17" w:rsidRDefault="00CA74A5" w:rsidP="00A500DE">
      <w:pPr>
        <w:pStyle w:val="NormalWeb"/>
        <w:numPr>
          <w:ilvl w:val="0"/>
          <w:numId w:val="9"/>
        </w:numPr>
        <w:spacing w:before="0" w:beforeAutospacing="0" w:after="0" w:afterAutospacing="0"/>
        <w:ind w:left="567"/>
      </w:pPr>
      <w:r w:rsidRPr="00C87A17">
        <w:lastRenderedPageBreak/>
        <w:t>Khuyết tật xen kẽ</w:t>
      </w:r>
      <w:r w:rsidRPr="00C87A17">
        <w:rPr>
          <w:lang w:val="en-US"/>
        </w:rPr>
        <w:t>.</w:t>
      </w:r>
    </w:p>
    <w:p w14:paraId="5BD04947" w14:textId="77777777" w:rsidR="001F1AF2" w:rsidRPr="00C87A17" w:rsidRDefault="00F41D71" w:rsidP="00A500DE">
      <w:pPr>
        <w:pStyle w:val="NormalWeb"/>
        <w:numPr>
          <w:ilvl w:val="0"/>
          <w:numId w:val="9"/>
        </w:numPr>
        <w:spacing w:before="0" w:beforeAutospacing="0" w:after="0" w:afterAutospacing="0"/>
        <w:ind w:left="567"/>
        <w:sectPr w:rsidR="001F1AF2" w:rsidRPr="00C87A17" w:rsidSect="001F1AF2">
          <w:type w:val="continuous"/>
          <w:pgSz w:w="11906" w:h="16838"/>
          <w:pgMar w:top="1440" w:right="1440" w:bottom="1440" w:left="1440" w:header="708" w:footer="708" w:gutter="0"/>
          <w:cols w:num="2" w:space="708"/>
          <w:docGrid w:linePitch="360"/>
        </w:sectPr>
      </w:pPr>
      <w:r w:rsidRPr="00C87A17">
        <w:rPr>
          <w:lang w:val="en-US"/>
        </w:rPr>
        <w:t>Khuyết tật lệch</w:t>
      </w:r>
      <w:r w:rsidR="00CA74A5" w:rsidRPr="00C87A17">
        <w:t>.</w:t>
      </w:r>
    </w:p>
    <w:p w14:paraId="60980028" w14:textId="77777777" w:rsidR="00822886" w:rsidRPr="00C87A17" w:rsidRDefault="00822886" w:rsidP="0017601C">
      <w:pPr>
        <w:spacing w:after="0"/>
        <w:rPr>
          <w:rFonts w:ascii="Times New Roman" w:hAnsi="Times New Roman" w:cs="Times New Roman"/>
          <w:sz w:val="24"/>
          <w:szCs w:val="24"/>
          <w:lang w:val="vi-VN"/>
        </w:rPr>
      </w:pPr>
      <w:r w:rsidRPr="00C87A17">
        <w:rPr>
          <w:rFonts w:ascii="Times New Roman" w:hAnsi="Times New Roman" w:cs="Times New Roman"/>
          <w:sz w:val="24"/>
          <w:szCs w:val="24"/>
          <w:lang w:val="vi-VN"/>
        </w:rPr>
        <w:lastRenderedPageBreak/>
        <w:t>I.</w:t>
      </w:r>
      <w:r w:rsidR="0000768A" w:rsidRPr="00C87A17">
        <w:rPr>
          <w:rFonts w:ascii="Times New Roman" w:hAnsi="Times New Roman" w:cs="Times New Roman"/>
          <w:sz w:val="24"/>
          <w:szCs w:val="24"/>
          <w:lang w:val="vi-VN"/>
        </w:rPr>
        <w:t xml:space="preserve">2 </w:t>
      </w:r>
      <w:r w:rsidRPr="00C87A17">
        <w:rPr>
          <w:rFonts w:ascii="Times New Roman" w:hAnsi="Times New Roman" w:cs="Times New Roman"/>
          <w:sz w:val="24"/>
          <w:szCs w:val="24"/>
          <w:lang w:val="vi-VN"/>
        </w:rPr>
        <w:t xml:space="preserve"> LÝ THUYẾT VỀ MẠNG TINH THỂ</w:t>
      </w:r>
    </w:p>
    <w:p w14:paraId="424AF6CB" w14:textId="04A0A73A" w:rsidR="00822886" w:rsidRPr="00C87A17" w:rsidRDefault="00822886">
      <w:pPr>
        <w:tabs>
          <w:tab w:val="left" w:pos="5003"/>
        </w:tabs>
        <w:spacing w:after="0" w:line="240" w:lineRule="auto"/>
        <w:rPr>
          <w:rFonts w:ascii="Times New Roman" w:hAnsi="Times New Roman" w:cs="Times New Roman"/>
          <w:b/>
          <w:sz w:val="24"/>
          <w:szCs w:val="24"/>
        </w:rPr>
        <w:pPrChange w:id="8" w:author="admin" w:date="2017-09-06T10:42:00Z">
          <w:pPr>
            <w:spacing w:after="0" w:line="240" w:lineRule="auto"/>
          </w:pPr>
        </w:pPrChange>
      </w:pPr>
      <w:r w:rsidRPr="00C87A17">
        <w:rPr>
          <w:rFonts w:ascii="Times New Roman" w:hAnsi="Times New Roman" w:cs="Times New Roman"/>
          <w:b/>
          <w:sz w:val="24"/>
          <w:szCs w:val="24"/>
        </w:rPr>
        <w:t>16.</w:t>
      </w:r>
      <w:r w:rsidRPr="00C87A17">
        <w:rPr>
          <w:rFonts w:ascii="Times New Roman" w:hAnsi="Times New Roman" w:cs="Times New Roman"/>
          <w:sz w:val="24"/>
          <w:szCs w:val="24"/>
        </w:rPr>
        <w:t xml:space="preserve"> Chọn câu </w:t>
      </w:r>
      <w:r w:rsidRPr="00C87A17">
        <w:rPr>
          <w:rFonts w:ascii="Times New Roman" w:hAnsi="Times New Roman" w:cs="Times New Roman"/>
          <w:b/>
          <w:sz w:val="24"/>
          <w:szCs w:val="24"/>
        </w:rPr>
        <w:t>sai</w:t>
      </w:r>
      <w:ins w:id="9" w:author="admin" w:date="2017-09-06T10:42:00Z">
        <w:r w:rsidR="00790A0E" w:rsidRPr="00C87A17">
          <w:rPr>
            <w:rFonts w:ascii="Times New Roman" w:hAnsi="Times New Roman" w:cs="Times New Roman"/>
            <w:b/>
            <w:sz w:val="24"/>
            <w:szCs w:val="24"/>
          </w:rPr>
          <w:tab/>
        </w:r>
      </w:ins>
    </w:p>
    <w:p w14:paraId="50EA91AD" w14:textId="77777777" w:rsidR="00822886" w:rsidRPr="00C87A17" w:rsidRDefault="00822886" w:rsidP="00A500DE">
      <w:pPr>
        <w:pStyle w:val="ListParagraph"/>
        <w:numPr>
          <w:ilvl w:val="0"/>
          <w:numId w:val="16"/>
        </w:numPr>
        <w:spacing w:after="0" w:line="240" w:lineRule="auto"/>
        <w:rPr>
          <w:rFonts w:ascii="Times New Roman" w:hAnsi="Times New Roman"/>
          <w:color w:val="FF0000"/>
          <w:sz w:val="24"/>
          <w:szCs w:val="24"/>
        </w:rPr>
      </w:pPr>
      <w:r w:rsidRPr="00C87A17">
        <w:rPr>
          <w:rFonts w:ascii="Times New Roman" w:hAnsi="Times New Roman"/>
          <w:color w:val="FF0000"/>
          <w:sz w:val="24"/>
          <w:szCs w:val="24"/>
        </w:rPr>
        <w:t>Mạng nguyên tử có tính chất dẫn nhiệt tốt, dễ kéo dài, dát mỏng…</w:t>
      </w:r>
    </w:p>
    <w:p w14:paraId="51E38212" w14:textId="77777777" w:rsidR="00822886" w:rsidRPr="00C87A17" w:rsidRDefault="00822886" w:rsidP="00A500DE">
      <w:pPr>
        <w:pStyle w:val="ListParagraph"/>
        <w:numPr>
          <w:ilvl w:val="0"/>
          <w:numId w:val="16"/>
        </w:numPr>
        <w:spacing w:after="0" w:line="240" w:lineRule="auto"/>
        <w:rPr>
          <w:rFonts w:ascii="Times New Roman" w:hAnsi="Times New Roman"/>
          <w:sz w:val="24"/>
          <w:szCs w:val="24"/>
        </w:rPr>
      </w:pPr>
      <w:r w:rsidRPr="00C87A17">
        <w:rPr>
          <w:rFonts w:ascii="Times New Roman" w:hAnsi="Times New Roman"/>
          <w:sz w:val="24"/>
          <w:szCs w:val="24"/>
        </w:rPr>
        <w:t>Mạng ion có số phối trí cao vì liên kết ion không định hướng và không bão hòa.</w:t>
      </w:r>
    </w:p>
    <w:p w14:paraId="2001DFC8" w14:textId="77777777" w:rsidR="00822886" w:rsidRPr="00C87A17" w:rsidRDefault="00CA5D54" w:rsidP="00A500DE">
      <w:pPr>
        <w:pStyle w:val="ListParagraph"/>
        <w:numPr>
          <w:ilvl w:val="0"/>
          <w:numId w:val="16"/>
        </w:numPr>
        <w:spacing w:after="0" w:line="240" w:lineRule="auto"/>
        <w:rPr>
          <w:rFonts w:ascii="Times New Roman" w:hAnsi="Times New Roman"/>
          <w:sz w:val="24"/>
          <w:szCs w:val="24"/>
        </w:rPr>
      </w:pPr>
      <w:r w:rsidRPr="00C87A17">
        <w:rPr>
          <w:rFonts w:ascii="Times New Roman" w:hAnsi="Times New Roman"/>
          <w:sz w:val="24"/>
          <w:szCs w:val="24"/>
        </w:rPr>
        <w:t>M</w:t>
      </w:r>
      <w:r w:rsidR="00822886" w:rsidRPr="00C87A17">
        <w:rPr>
          <w:rFonts w:ascii="Times New Roman" w:hAnsi="Times New Roman"/>
          <w:sz w:val="24"/>
          <w:szCs w:val="24"/>
        </w:rPr>
        <w:t xml:space="preserve">ạng phân tử </w:t>
      </w:r>
      <w:r w:rsidRPr="00C87A17">
        <w:rPr>
          <w:rFonts w:ascii="Times New Roman" w:hAnsi="Times New Roman"/>
          <w:sz w:val="24"/>
          <w:szCs w:val="24"/>
        </w:rPr>
        <w:t>có</w:t>
      </w:r>
      <w:r w:rsidR="006D6AEB" w:rsidRPr="00C87A17">
        <w:rPr>
          <w:rFonts w:ascii="Times New Roman" w:hAnsi="Times New Roman"/>
          <w:sz w:val="24"/>
          <w:szCs w:val="24"/>
        </w:rPr>
        <w:t xml:space="preserve"> các nút mạng </w:t>
      </w:r>
      <w:r w:rsidR="00822886" w:rsidRPr="00C87A17">
        <w:rPr>
          <w:rFonts w:ascii="Times New Roman" w:hAnsi="Times New Roman"/>
          <w:sz w:val="24"/>
          <w:szCs w:val="24"/>
        </w:rPr>
        <w:t xml:space="preserve">là những phân tử </w:t>
      </w:r>
      <w:r w:rsidR="00CF741D" w:rsidRPr="00C87A17">
        <w:rPr>
          <w:rFonts w:ascii="Times New Roman" w:hAnsi="Times New Roman"/>
          <w:sz w:val="24"/>
          <w:szCs w:val="24"/>
        </w:rPr>
        <w:t xml:space="preserve">hữu hạn </w:t>
      </w:r>
      <w:r w:rsidR="00822886" w:rsidRPr="00C87A17">
        <w:rPr>
          <w:rFonts w:ascii="Times New Roman" w:hAnsi="Times New Roman"/>
          <w:sz w:val="24"/>
          <w:szCs w:val="24"/>
        </w:rPr>
        <w:t>hay nguyên tử</w:t>
      </w:r>
      <w:r w:rsidR="00CF741D" w:rsidRPr="00C87A17">
        <w:rPr>
          <w:rFonts w:ascii="Times New Roman" w:hAnsi="Times New Roman"/>
          <w:sz w:val="24"/>
          <w:szCs w:val="24"/>
        </w:rPr>
        <w:t xml:space="preserve"> khí trơ</w:t>
      </w:r>
      <w:r w:rsidR="00822886" w:rsidRPr="00C87A17">
        <w:rPr>
          <w:rFonts w:ascii="Times New Roman" w:hAnsi="Times New Roman"/>
          <w:sz w:val="24"/>
          <w:szCs w:val="24"/>
        </w:rPr>
        <w:t>.</w:t>
      </w:r>
    </w:p>
    <w:p w14:paraId="02F2BD13" w14:textId="77777777" w:rsidR="00822886" w:rsidRPr="00C87A17" w:rsidRDefault="00CA5D54" w:rsidP="00A500DE">
      <w:pPr>
        <w:pStyle w:val="ListParagraph"/>
        <w:numPr>
          <w:ilvl w:val="0"/>
          <w:numId w:val="16"/>
        </w:numPr>
        <w:spacing w:after="0" w:line="240" w:lineRule="auto"/>
        <w:rPr>
          <w:rFonts w:ascii="Times New Roman" w:hAnsi="Times New Roman"/>
          <w:sz w:val="24"/>
          <w:szCs w:val="24"/>
        </w:rPr>
      </w:pPr>
      <w:r w:rsidRPr="00C87A17">
        <w:rPr>
          <w:rFonts w:ascii="Times New Roman" w:hAnsi="Times New Roman"/>
          <w:sz w:val="24"/>
          <w:szCs w:val="24"/>
        </w:rPr>
        <w:lastRenderedPageBreak/>
        <w:t>M</w:t>
      </w:r>
      <w:r w:rsidR="00822886" w:rsidRPr="00C87A17">
        <w:rPr>
          <w:rFonts w:ascii="Times New Roman" w:hAnsi="Times New Roman"/>
          <w:sz w:val="24"/>
          <w:szCs w:val="24"/>
        </w:rPr>
        <w:t>ạng nguyên tử</w:t>
      </w:r>
      <w:r w:rsidRPr="00C87A17">
        <w:rPr>
          <w:rFonts w:ascii="Times New Roman" w:hAnsi="Times New Roman"/>
          <w:sz w:val="24"/>
          <w:szCs w:val="24"/>
        </w:rPr>
        <w:t xml:space="preserve"> có</w:t>
      </w:r>
      <w:r w:rsidR="00822886" w:rsidRPr="00C87A17">
        <w:rPr>
          <w:rFonts w:ascii="Times New Roman" w:hAnsi="Times New Roman"/>
          <w:sz w:val="24"/>
          <w:szCs w:val="24"/>
        </w:rPr>
        <w:t xml:space="preserve"> </w:t>
      </w:r>
      <w:r w:rsidR="006D6AEB" w:rsidRPr="00C87A17">
        <w:rPr>
          <w:rFonts w:ascii="Times New Roman" w:hAnsi="Times New Roman"/>
          <w:sz w:val="24"/>
          <w:szCs w:val="24"/>
        </w:rPr>
        <w:t xml:space="preserve">các nút mạng </w:t>
      </w:r>
      <w:r w:rsidR="00822886" w:rsidRPr="00C87A17">
        <w:rPr>
          <w:rFonts w:ascii="Times New Roman" w:hAnsi="Times New Roman"/>
          <w:sz w:val="24"/>
          <w:szCs w:val="24"/>
        </w:rPr>
        <w:t>liên kết với nhau bằng liên kết cộng hóa trị.</w:t>
      </w:r>
    </w:p>
    <w:p w14:paraId="354C24F8" w14:textId="77777777" w:rsidR="00822886" w:rsidRPr="00C87A17" w:rsidRDefault="00822886" w:rsidP="0017601C">
      <w:pPr>
        <w:spacing w:after="0" w:line="240" w:lineRule="auto"/>
        <w:rPr>
          <w:rFonts w:ascii="Times New Roman" w:hAnsi="Times New Roman" w:cs="Times New Roman"/>
          <w:noProof/>
          <w:sz w:val="24"/>
          <w:szCs w:val="24"/>
          <w:lang w:val="pt-BR"/>
        </w:rPr>
      </w:pPr>
      <w:r w:rsidRPr="00C87A17">
        <w:rPr>
          <w:rFonts w:ascii="Times New Roman" w:hAnsi="Times New Roman" w:cs="Times New Roman"/>
          <w:b/>
          <w:noProof/>
          <w:sz w:val="24"/>
          <w:szCs w:val="24"/>
          <w:lang w:val="pt-BR"/>
        </w:rPr>
        <w:t>17.</w:t>
      </w:r>
      <w:r w:rsidRPr="00C87A17">
        <w:rPr>
          <w:rFonts w:ascii="Times New Roman" w:hAnsi="Times New Roman" w:cs="Times New Roman"/>
          <w:noProof/>
          <w:sz w:val="24"/>
          <w:szCs w:val="24"/>
          <w:lang w:val="pt-BR"/>
        </w:rPr>
        <w:t xml:space="preserve"> Chọn phát biểu</w:t>
      </w:r>
      <w:r w:rsidRPr="00C87A17">
        <w:rPr>
          <w:rFonts w:ascii="Times New Roman" w:hAnsi="Times New Roman" w:cs="Times New Roman"/>
          <w:b/>
          <w:noProof/>
          <w:sz w:val="24"/>
          <w:szCs w:val="24"/>
          <w:lang w:val="pt-BR"/>
        </w:rPr>
        <w:t xml:space="preserve"> sai</w:t>
      </w:r>
      <w:r w:rsidRPr="00C87A17">
        <w:rPr>
          <w:rFonts w:ascii="Times New Roman" w:hAnsi="Times New Roman" w:cs="Times New Roman"/>
          <w:noProof/>
          <w:sz w:val="24"/>
          <w:szCs w:val="24"/>
          <w:lang w:val="pt-BR"/>
        </w:rPr>
        <w:t>:</w:t>
      </w:r>
    </w:p>
    <w:p w14:paraId="4533183C" w14:textId="223C09C7" w:rsidR="00822886" w:rsidRPr="00C87A17" w:rsidRDefault="00822886" w:rsidP="00A500DE">
      <w:pPr>
        <w:pStyle w:val="ListParagraph"/>
        <w:numPr>
          <w:ilvl w:val="0"/>
          <w:numId w:val="18"/>
        </w:numPr>
        <w:spacing w:after="0" w:line="240" w:lineRule="auto"/>
        <w:outlineLvl w:val="1"/>
        <w:rPr>
          <w:rFonts w:ascii="Times New Roman" w:hAnsi="Times New Roman"/>
          <w:noProof/>
          <w:color w:val="FF0000"/>
          <w:sz w:val="24"/>
          <w:szCs w:val="24"/>
          <w:lang w:val="pt-BR"/>
        </w:rPr>
      </w:pPr>
      <w:r w:rsidRPr="00C87A17">
        <w:rPr>
          <w:rFonts w:ascii="Times New Roman" w:hAnsi="Times New Roman"/>
          <w:noProof/>
          <w:color w:val="FF0000"/>
          <w:sz w:val="24"/>
          <w:szCs w:val="24"/>
          <w:lang w:val="pt-BR"/>
        </w:rPr>
        <w:t xml:space="preserve">Liên kết trong mạng tinh thể nguyên tử </w:t>
      </w:r>
      <w:ins w:id="10" w:author="admin" w:date="2017-09-06T10:44:00Z">
        <w:r w:rsidR="00790A0E" w:rsidRPr="00C87A17">
          <w:rPr>
            <w:rFonts w:ascii="Times New Roman" w:hAnsi="Times New Roman"/>
            <w:noProof/>
            <w:color w:val="FF0000"/>
            <w:sz w:val="24"/>
            <w:szCs w:val="24"/>
            <w:lang w:val="pt-BR"/>
          </w:rPr>
          <w:t xml:space="preserve">là </w:t>
        </w:r>
      </w:ins>
      <w:r w:rsidR="006D6AEB" w:rsidRPr="00C87A17">
        <w:rPr>
          <w:rFonts w:ascii="Times New Roman" w:hAnsi="Times New Roman"/>
          <w:noProof/>
          <w:color w:val="FF0000"/>
          <w:sz w:val="24"/>
          <w:szCs w:val="24"/>
          <w:lang w:val="pt-BR"/>
        </w:rPr>
        <w:t>liên kết yếu</w:t>
      </w:r>
    </w:p>
    <w:p w14:paraId="543593FB" w14:textId="77777777" w:rsidR="00822886" w:rsidRPr="00C87A17" w:rsidRDefault="00822886" w:rsidP="00A500DE">
      <w:pPr>
        <w:pStyle w:val="ListParagraph"/>
        <w:numPr>
          <w:ilvl w:val="0"/>
          <w:numId w:val="18"/>
        </w:numPr>
        <w:spacing w:after="0" w:line="240" w:lineRule="auto"/>
        <w:outlineLvl w:val="1"/>
        <w:rPr>
          <w:rFonts w:ascii="Times New Roman" w:hAnsi="Times New Roman"/>
          <w:noProof/>
          <w:sz w:val="24"/>
          <w:szCs w:val="24"/>
          <w:lang w:val="pt-BR"/>
        </w:rPr>
      </w:pPr>
      <w:r w:rsidRPr="00C87A17">
        <w:rPr>
          <w:rFonts w:ascii="Times New Roman" w:hAnsi="Times New Roman"/>
          <w:noProof/>
          <w:sz w:val="24"/>
          <w:szCs w:val="24"/>
          <w:lang w:val="pt-BR"/>
        </w:rPr>
        <w:t>Tinh thể kim loại có ánh kim, có tính dẻo, có khả năng dẫn đi</w:t>
      </w:r>
      <w:r w:rsidR="006D6AEB" w:rsidRPr="00C87A17">
        <w:rPr>
          <w:rFonts w:ascii="Times New Roman" w:hAnsi="Times New Roman"/>
          <w:noProof/>
          <w:sz w:val="24"/>
          <w:szCs w:val="24"/>
          <w:lang w:val="pt-BR"/>
        </w:rPr>
        <w:t>ệ</w:t>
      </w:r>
      <w:r w:rsidRPr="00C87A17">
        <w:rPr>
          <w:rFonts w:ascii="Times New Roman" w:hAnsi="Times New Roman"/>
          <w:noProof/>
          <w:sz w:val="24"/>
          <w:szCs w:val="24"/>
          <w:lang w:val="pt-BR"/>
        </w:rPr>
        <w:t>n và nhiệt</w:t>
      </w:r>
    </w:p>
    <w:p w14:paraId="267AEA63" w14:textId="77777777" w:rsidR="00822886" w:rsidRPr="00C87A17" w:rsidRDefault="00822886" w:rsidP="00A500DE">
      <w:pPr>
        <w:pStyle w:val="ListParagraph"/>
        <w:numPr>
          <w:ilvl w:val="0"/>
          <w:numId w:val="18"/>
        </w:numPr>
        <w:spacing w:after="0" w:line="240" w:lineRule="auto"/>
        <w:outlineLvl w:val="1"/>
        <w:rPr>
          <w:rFonts w:ascii="Times New Roman" w:hAnsi="Times New Roman"/>
          <w:noProof/>
          <w:sz w:val="24"/>
          <w:szCs w:val="24"/>
          <w:lang w:val="pt-BR"/>
        </w:rPr>
      </w:pPr>
      <w:r w:rsidRPr="00C87A17">
        <w:rPr>
          <w:rFonts w:ascii="Times New Roman" w:hAnsi="Times New Roman"/>
          <w:noProof/>
          <w:sz w:val="24"/>
          <w:szCs w:val="24"/>
          <w:lang w:val="pt-BR"/>
        </w:rPr>
        <w:t>Tinh thể phân tử mềm, xốp, có nhiệt độ nóng chảy thấp và dễ bay hơi</w:t>
      </w:r>
    </w:p>
    <w:p w14:paraId="547EA883" w14:textId="77777777" w:rsidR="00822886" w:rsidRPr="00C87A17" w:rsidRDefault="00822886" w:rsidP="00A500DE">
      <w:pPr>
        <w:pStyle w:val="ListParagraph"/>
        <w:numPr>
          <w:ilvl w:val="0"/>
          <w:numId w:val="18"/>
        </w:numPr>
        <w:spacing w:after="0" w:line="240" w:lineRule="auto"/>
        <w:outlineLvl w:val="1"/>
        <w:rPr>
          <w:rFonts w:ascii="Times New Roman" w:hAnsi="Times New Roman"/>
          <w:noProof/>
          <w:sz w:val="24"/>
          <w:szCs w:val="24"/>
        </w:rPr>
      </w:pPr>
      <w:r w:rsidRPr="00C87A17">
        <w:rPr>
          <w:rFonts w:ascii="Times New Roman" w:hAnsi="Times New Roman"/>
          <w:noProof/>
          <w:sz w:val="24"/>
          <w:szCs w:val="24"/>
        </w:rPr>
        <w:t>Liên kết trong tinh thể ion là liên kết ion bền</w:t>
      </w:r>
    </w:p>
    <w:p w14:paraId="1A138D8C" w14:textId="77777777" w:rsidR="00822886" w:rsidRPr="00C87A17" w:rsidRDefault="00822886" w:rsidP="0017601C">
      <w:pPr>
        <w:spacing w:after="0" w:line="240" w:lineRule="auto"/>
        <w:rPr>
          <w:rFonts w:ascii="Times New Roman" w:hAnsi="Times New Roman" w:cs="Times New Roman"/>
          <w:sz w:val="24"/>
          <w:szCs w:val="24"/>
          <w:lang w:val="it-IT"/>
        </w:rPr>
      </w:pPr>
      <w:r w:rsidRPr="00C87A17">
        <w:rPr>
          <w:rFonts w:ascii="Times New Roman" w:hAnsi="Times New Roman" w:cs="Times New Roman"/>
          <w:b/>
          <w:sz w:val="24"/>
          <w:szCs w:val="24"/>
          <w:lang w:val="it-IT"/>
        </w:rPr>
        <w:t>18.</w:t>
      </w:r>
      <w:r w:rsidRPr="00C87A17">
        <w:rPr>
          <w:rFonts w:ascii="Times New Roman" w:hAnsi="Times New Roman" w:cs="Times New Roman"/>
          <w:sz w:val="24"/>
          <w:szCs w:val="24"/>
          <w:lang w:val="it-IT"/>
        </w:rPr>
        <w:t xml:space="preserve"> Chọn phát biểu chính xác trong các phát biểu sau:</w:t>
      </w:r>
    </w:p>
    <w:p w14:paraId="7B29F32C" w14:textId="77777777" w:rsidR="00822886" w:rsidRPr="00C87A17" w:rsidRDefault="00822886" w:rsidP="00A500DE">
      <w:pPr>
        <w:pStyle w:val="ListParagraph"/>
        <w:numPr>
          <w:ilvl w:val="0"/>
          <w:numId w:val="13"/>
        </w:numPr>
        <w:spacing w:after="0" w:line="240" w:lineRule="auto"/>
        <w:rPr>
          <w:rFonts w:ascii="Times New Roman" w:hAnsi="Times New Roman"/>
          <w:sz w:val="24"/>
          <w:szCs w:val="24"/>
          <w:lang w:val="it-IT"/>
        </w:rPr>
      </w:pPr>
      <w:r w:rsidRPr="00C87A17">
        <w:rPr>
          <w:rFonts w:ascii="Times New Roman" w:hAnsi="Times New Roman"/>
          <w:color w:val="FF0000"/>
          <w:sz w:val="24"/>
          <w:szCs w:val="24"/>
          <w:lang w:val="it-IT"/>
        </w:rPr>
        <w:t xml:space="preserve">Hệ tinh thể kiểu mạng phân tử ở nút mạng là các phân tử công hóa trị </w:t>
      </w:r>
      <w:r w:rsidR="00E00753" w:rsidRPr="00C87A17">
        <w:rPr>
          <w:rFonts w:ascii="Times New Roman" w:hAnsi="Times New Roman"/>
          <w:color w:val="FF0000"/>
          <w:sz w:val="24"/>
          <w:szCs w:val="24"/>
          <w:lang w:val="it-IT"/>
        </w:rPr>
        <w:t xml:space="preserve">hữu hạn </w:t>
      </w:r>
      <w:r w:rsidRPr="00C87A17">
        <w:rPr>
          <w:rFonts w:ascii="Times New Roman" w:hAnsi="Times New Roman"/>
          <w:color w:val="FF0000"/>
          <w:sz w:val="24"/>
          <w:szCs w:val="24"/>
          <w:lang w:val="it-IT"/>
        </w:rPr>
        <w:t>hoặc nguyên tử</w:t>
      </w:r>
      <w:r w:rsidR="00E00753" w:rsidRPr="00C87A17">
        <w:rPr>
          <w:rFonts w:ascii="Times New Roman" w:hAnsi="Times New Roman"/>
          <w:color w:val="FF0000"/>
          <w:sz w:val="24"/>
          <w:szCs w:val="24"/>
          <w:lang w:val="it-IT"/>
        </w:rPr>
        <w:t xml:space="preserve"> khí trơ</w:t>
      </w:r>
      <w:r w:rsidRPr="00C87A17">
        <w:rPr>
          <w:rFonts w:ascii="Times New Roman" w:hAnsi="Times New Roman"/>
          <w:color w:val="FF0000"/>
          <w:sz w:val="24"/>
          <w:szCs w:val="24"/>
          <w:lang w:val="it-IT"/>
        </w:rPr>
        <w:t>, chúng liên kết với nhau bằng lực Van der Waals hay lực hydro.</w:t>
      </w:r>
    </w:p>
    <w:p w14:paraId="1362CB7C" w14:textId="77777777" w:rsidR="00822886" w:rsidRPr="00C87A17" w:rsidRDefault="00822886" w:rsidP="00A500DE">
      <w:pPr>
        <w:pStyle w:val="ListParagraph"/>
        <w:numPr>
          <w:ilvl w:val="0"/>
          <w:numId w:val="13"/>
        </w:numPr>
        <w:spacing w:after="0" w:line="240" w:lineRule="auto"/>
        <w:rPr>
          <w:rFonts w:ascii="Times New Roman" w:hAnsi="Times New Roman"/>
          <w:sz w:val="24"/>
          <w:szCs w:val="24"/>
          <w:lang w:val="it-IT"/>
        </w:rPr>
      </w:pPr>
      <w:r w:rsidRPr="00C87A17">
        <w:rPr>
          <w:rFonts w:ascii="Times New Roman" w:hAnsi="Times New Roman"/>
          <w:sz w:val="24"/>
          <w:szCs w:val="24"/>
          <w:lang w:val="it-IT"/>
        </w:rPr>
        <w:t xml:space="preserve">Hệ tinh thể kiểu mạng phân tử ở nút mạng là các phân tử công hóa trị, các phân tử liên kết với nhau </w:t>
      </w:r>
      <w:r w:rsidR="00CA5D54" w:rsidRPr="00C87A17">
        <w:rPr>
          <w:rFonts w:ascii="Times New Roman" w:hAnsi="Times New Roman"/>
          <w:sz w:val="24"/>
          <w:szCs w:val="24"/>
          <w:lang w:val="it-IT"/>
        </w:rPr>
        <w:t xml:space="preserve">chỉ </w:t>
      </w:r>
      <w:r w:rsidRPr="00C87A17">
        <w:rPr>
          <w:rFonts w:ascii="Times New Roman" w:hAnsi="Times New Roman"/>
          <w:sz w:val="24"/>
          <w:szCs w:val="24"/>
          <w:lang w:val="it-IT"/>
        </w:rPr>
        <w:t>bằng lực Van der Waals.</w:t>
      </w:r>
    </w:p>
    <w:p w14:paraId="5025081F" w14:textId="77777777" w:rsidR="00822886" w:rsidRPr="00C87A17" w:rsidRDefault="00822886" w:rsidP="00A500DE">
      <w:pPr>
        <w:pStyle w:val="ListParagraph"/>
        <w:numPr>
          <w:ilvl w:val="0"/>
          <w:numId w:val="13"/>
        </w:numPr>
        <w:spacing w:after="0" w:line="240" w:lineRule="auto"/>
        <w:rPr>
          <w:rFonts w:ascii="Times New Roman" w:hAnsi="Times New Roman"/>
          <w:sz w:val="24"/>
          <w:szCs w:val="24"/>
          <w:lang w:val="it-IT"/>
        </w:rPr>
      </w:pPr>
      <w:r w:rsidRPr="00C87A17">
        <w:rPr>
          <w:rFonts w:ascii="Times New Roman" w:hAnsi="Times New Roman"/>
          <w:sz w:val="24"/>
          <w:szCs w:val="24"/>
          <w:lang w:val="it-IT"/>
        </w:rPr>
        <w:t>Hệ tinh thể kiểu mạng phân tử ở nút mạng là các phân tử công hóa trị, các phân tử liên kết với nhau bằng lực Van der Waals và lực hydro.</w:t>
      </w:r>
    </w:p>
    <w:p w14:paraId="37B57051" w14:textId="77777777" w:rsidR="00822886" w:rsidRPr="00C87A17" w:rsidRDefault="00822886" w:rsidP="00A500DE">
      <w:pPr>
        <w:pStyle w:val="ListParagraph"/>
        <w:numPr>
          <w:ilvl w:val="0"/>
          <w:numId w:val="13"/>
        </w:numPr>
        <w:spacing w:after="0" w:line="240" w:lineRule="auto"/>
        <w:rPr>
          <w:rFonts w:ascii="Times New Roman" w:hAnsi="Times New Roman"/>
          <w:sz w:val="24"/>
          <w:szCs w:val="24"/>
          <w:lang w:val="it-IT"/>
        </w:rPr>
      </w:pPr>
      <w:r w:rsidRPr="00C87A17">
        <w:rPr>
          <w:rFonts w:ascii="Times New Roman" w:hAnsi="Times New Roman"/>
          <w:sz w:val="24"/>
          <w:szCs w:val="24"/>
          <w:lang w:val="it-IT"/>
        </w:rPr>
        <w:t>Hệ tinh thể kiểu mạng phân tử ở nút mạng là các phân tử công hóa trị hoặc nguyên tử, các phân tử liên kết với nhau bằng lực Van der Waals hay liên kết phối trí.</w:t>
      </w:r>
    </w:p>
    <w:p w14:paraId="46A2B236" w14:textId="77777777" w:rsidR="00822886" w:rsidRPr="00C87A17" w:rsidRDefault="00822886" w:rsidP="0017601C">
      <w:pPr>
        <w:pStyle w:val="Caption"/>
        <w:spacing w:after="0"/>
        <w:rPr>
          <w:rFonts w:ascii="Times New Roman" w:hAnsi="Times New Roman"/>
          <w:b w:val="0"/>
          <w:color w:val="auto"/>
          <w:sz w:val="24"/>
          <w:szCs w:val="24"/>
          <w:lang w:val="it-IT"/>
        </w:rPr>
      </w:pPr>
      <w:r w:rsidRPr="00C87A17">
        <w:rPr>
          <w:rFonts w:ascii="Times New Roman" w:hAnsi="Times New Roman"/>
          <w:color w:val="auto"/>
          <w:sz w:val="24"/>
          <w:szCs w:val="24"/>
          <w:lang w:val="it-IT"/>
        </w:rPr>
        <w:t>19.</w:t>
      </w:r>
      <w:r w:rsidRPr="00C87A17">
        <w:rPr>
          <w:rFonts w:ascii="Times New Roman" w:hAnsi="Times New Roman"/>
          <w:b w:val="0"/>
          <w:color w:val="auto"/>
          <w:sz w:val="24"/>
          <w:szCs w:val="24"/>
          <w:lang w:val="it-IT"/>
        </w:rPr>
        <w:t xml:space="preserve"> Trong hệ tinh thể kiểu mạng phân tử, trên nút mạng có thể là:</w:t>
      </w:r>
    </w:p>
    <w:p w14:paraId="6A9B92D6" w14:textId="77777777" w:rsidR="00822886" w:rsidRPr="00C87A17" w:rsidRDefault="00822886" w:rsidP="00A500DE">
      <w:pPr>
        <w:pStyle w:val="ListParagraph"/>
        <w:numPr>
          <w:ilvl w:val="0"/>
          <w:numId w:val="25"/>
        </w:numPr>
        <w:spacing w:after="0"/>
        <w:rPr>
          <w:rFonts w:ascii="Times New Roman" w:hAnsi="Times New Roman"/>
          <w:sz w:val="24"/>
          <w:szCs w:val="24"/>
          <w:lang w:val="it-IT"/>
        </w:rPr>
        <w:sectPr w:rsidR="00822886" w:rsidRPr="00C87A17" w:rsidSect="001F1AF2">
          <w:type w:val="continuous"/>
          <w:pgSz w:w="11906" w:h="16838"/>
          <w:pgMar w:top="1440" w:right="1440" w:bottom="1440" w:left="1440" w:header="708" w:footer="708" w:gutter="0"/>
          <w:cols w:space="708"/>
          <w:docGrid w:linePitch="360"/>
        </w:sectPr>
      </w:pPr>
    </w:p>
    <w:p w14:paraId="6D5D180C" w14:textId="77777777" w:rsidR="00822886" w:rsidRPr="00C87A17" w:rsidRDefault="00822886" w:rsidP="00A500DE">
      <w:pPr>
        <w:pStyle w:val="ListParagraph"/>
        <w:numPr>
          <w:ilvl w:val="0"/>
          <w:numId w:val="25"/>
        </w:numPr>
        <w:spacing w:after="0"/>
        <w:rPr>
          <w:rFonts w:ascii="Times New Roman" w:hAnsi="Times New Roman"/>
          <w:sz w:val="24"/>
          <w:szCs w:val="24"/>
          <w:lang w:val="it-IT"/>
        </w:rPr>
      </w:pPr>
      <w:r w:rsidRPr="00C87A17">
        <w:rPr>
          <w:rFonts w:ascii="Times New Roman" w:hAnsi="Times New Roman"/>
          <w:sz w:val="24"/>
          <w:szCs w:val="24"/>
          <w:lang w:val="it-IT"/>
        </w:rPr>
        <w:lastRenderedPageBreak/>
        <w:t>Phân tử cộng hóa trị hữu hạn</w:t>
      </w:r>
    </w:p>
    <w:p w14:paraId="27706B50" w14:textId="77777777" w:rsidR="00822886" w:rsidRPr="00C87A17" w:rsidRDefault="00822886" w:rsidP="00A500DE">
      <w:pPr>
        <w:pStyle w:val="ListParagraph"/>
        <w:numPr>
          <w:ilvl w:val="0"/>
          <w:numId w:val="25"/>
        </w:numPr>
        <w:spacing w:after="0"/>
        <w:rPr>
          <w:rFonts w:ascii="Times New Roman" w:hAnsi="Times New Roman"/>
          <w:sz w:val="24"/>
          <w:szCs w:val="24"/>
          <w:lang w:val="it-IT"/>
        </w:rPr>
      </w:pPr>
      <w:r w:rsidRPr="00C87A17">
        <w:rPr>
          <w:rFonts w:ascii="Times New Roman" w:hAnsi="Times New Roman"/>
          <w:sz w:val="24"/>
          <w:szCs w:val="24"/>
          <w:lang w:val="it-IT"/>
        </w:rPr>
        <w:t>Phân tử cộng hóa trị vô hạn</w:t>
      </w:r>
    </w:p>
    <w:p w14:paraId="1ED1A5B8" w14:textId="77777777" w:rsidR="00822886" w:rsidRPr="00C87A17" w:rsidRDefault="00822886" w:rsidP="00A500DE">
      <w:pPr>
        <w:pStyle w:val="ListParagraph"/>
        <w:numPr>
          <w:ilvl w:val="0"/>
          <w:numId w:val="25"/>
        </w:numPr>
        <w:spacing w:after="0"/>
        <w:rPr>
          <w:rFonts w:ascii="Times New Roman" w:hAnsi="Times New Roman"/>
          <w:sz w:val="24"/>
          <w:szCs w:val="24"/>
          <w:lang w:val="it-IT"/>
        </w:rPr>
      </w:pPr>
      <w:r w:rsidRPr="00C87A17">
        <w:rPr>
          <w:rFonts w:ascii="Times New Roman" w:hAnsi="Times New Roman"/>
          <w:sz w:val="24"/>
          <w:szCs w:val="24"/>
          <w:lang w:val="it-IT"/>
        </w:rPr>
        <w:t>Nguyên tử khí trơ</w:t>
      </w:r>
    </w:p>
    <w:p w14:paraId="6BCF4C86" w14:textId="77777777" w:rsidR="00822886" w:rsidRPr="00C87A17" w:rsidRDefault="00822886" w:rsidP="00A500DE">
      <w:pPr>
        <w:pStyle w:val="ListParagraph"/>
        <w:numPr>
          <w:ilvl w:val="0"/>
          <w:numId w:val="25"/>
        </w:numPr>
        <w:spacing w:after="0"/>
        <w:rPr>
          <w:rFonts w:ascii="Times New Roman" w:hAnsi="Times New Roman"/>
          <w:sz w:val="24"/>
          <w:szCs w:val="24"/>
          <w:lang w:val="it-IT"/>
        </w:rPr>
      </w:pPr>
      <w:r w:rsidRPr="00C87A17">
        <w:rPr>
          <w:rFonts w:ascii="Times New Roman" w:hAnsi="Times New Roman"/>
          <w:sz w:val="24"/>
          <w:szCs w:val="24"/>
          <w:lang w:val="it-IT"/>
        </w:rPr>
        <w:t>Nguyên tử của các nguyên tố chuyển tiếp</w:t>
      </w:r>
    </w:p>
    <w:p w14:paraId="0AB791DE" w14:textId="77777777" w:rsidR="00822886" w:rsidRPr="00C87A17" w:rsidRDefault="00822886" w:rsidP="00A500DE">
      <w:pPr>
        <w:pStyle w:val="ListParagraph"/>
        <w:numPr>
          <w:ilvl w:val="0"/>
          <w:numId w:val="25"/>
        </w:numPr>
        <w:spacing w:after="0"/>
        <w:rPr>
          <w:rFonts w:ascii="Times New Roman" w:hAnsi="Times New Roman"/>
          <w:sz w:val="24"/>
          <w:szCs w:val="24"/>
          <w:lang w:val="it-IT"/>
        </w:rPr>
      </w:pPr>
      <w:r w:rsidRPr="00C87A17">
        <w:rPr>
          <w:rFonts w:ascii="Times New Roman" w:hAnsi="Times New Roman"/>
          <w:sz w:val="24"/>
          <w:szCs w:val="24"/>
          <w:lang w:val="it-IT"/>
        </w:rPr>
        <w:lastRenderedPageBreak/>
        <w:t>Nguyên tử của các nguyên tố không chuyển tiếp</w:t>
      </w:r>
    </w:p>
    <w:p w14:paraId="3F639564" w14:textId="77777777" w:rsidR="00822886" w:rsidRPr="00C87A17" w:rsidRDefault="00822886" w:rsidP="00A500DE">
      <w:pPr>
        <w:pStyle w:val="ListParagraph"/>
        <w:numPr>
          <w:ilvl w:val="0"/>
          <w:numId w:val="25"/>
        </w:numPr>
        <w:spacing w:after="0"/>
        <w:rPr>
          <w:rFonts w:ascii="Times New Roman" w:hAnsi="Times New Roman"/>
          <w:sz w:val="24"/>
          <w:szCs w:val="24"/>
          <w:lang w:val="it-IT"/>
        </w:rPr>
      </w:pPr>
      <w:r w:rsidRPr="00C87A17">
        <w:rPr>
          <w:rFonts w:ascii="Times New Roman" w:hAnsi="Times New Roman"/>
          <w:sz w:val="24"/>
          <w:szCs w:val="24"/>
          <w:lang w:val="it-IT"/>
        </w:rPr>
        <w:t>Ion phức</w:t>
      </w:r>
    </w:p>
    <w:p w14:paraId="6A66E974" w14:textId="77777777" w:rsidR="00822886" w:rsidRPr="00C87A17" w:rsidRDefault="00822886" w:rsidP="00A500DE">
      <w:pPr>
        <w:pStyle w:val="ListParagraph"/>
        <w:numPr>
          <w:ilvl w:val="0"/>
          <w:numId w:val="25"/>
        </w:numPr>
        <w:spacing w:after="0"/>
        <w:rPr>
          <w:rFonts w:ascii="Times New Roman" w:hAnsi="Times New Roman"/>
          <w:sz w:val="24"/>
          <w:szCs w:val="24"/>
          <w:lang w:val="it-IT"/>
        </w:rPr>
      </w:pPr>
      <w:r w:rsidRPr="00C87A17">
        <w:rPr>
          <w:rFonts w:ascii="Times New Roman" w:hAnsi="Times New Roman"/>
          <w:sz w:val="24"/>
          <w:szCs w:val="24"/>
          <w:lang w:val="it-IT"/>
        </w:rPr>
        <w:t>Ion đơn giản</w:t>
      </w:r>
    </w:p>
    <w:p w14:paraId="0916F5F7" w14:textId="77777777" w:rsidR="00822886" w:rsidRPr="00C87A17" w:rsidRDefault="00822886" w:rsidP="00A500DE">
      <w:pPr>
        <w:pStyle w:val="ListParagraph"/>
        <w:numPr>
          <w:ilvl w:val="0"/>
          <w:numId w:val="26"/>
        </w:numPr>
        <w:spacing w:after="0"/>
        <w:rPr>
          <w:rFonts w:ascii="Times New Roman" w:hAnsi="Times New Roman"/>
          <w:color w:val="FF0000"/>
          <w:sz w:val="24"/>
          <w:szCs w:val="24"/>
          <w:lang w:val="it-IT"/>
        </w:rPr>
        <w:sectPr w:rsidR="00822886" w:rsidRPr="00C87A17" w:rsidSect="00822886">
          <w:type w:val="continuous"/>
          <w:pgSz w:w="11906" w:h="16838"/>
          <w:pgMar w:top="1440" w:right="1440" w:bottom="1440" w:left="1440" w:header="708" w:footer="708" w:gutter="0"/>
          <w:cols w:num="2" w:space="2"/>
          <w:docGrid w:linePitch="360"/>
        </w:sectPr>
      </w:pPr>
    </w:p>
    <w:p w14:paraId="50E6AAA5" w14:textId="77777777" w:rsidR="00822886" w:rsidRPr="00C87A17" w:rsidRDefault="00822886" w:rsidP="00A500DE">
      <w:pPr>
        <w:pStyle w:val="ListParagraph"/>
        <w:numPr>
          <w:ilvl w:val="0"/>
          <w:numId w:val="26"/>
        </w:numPr>
        <w:spacing w:after="0"/>
        <w:ind w:left="709"/>
        <w:rPr>
          <w:rFonts w:ascii="Times New Roman" w:hAnsi="Times New Roman"/>
          <w:color w:val="FF0000"/>
          <w:sz w:val="24"/>
          <w:szCs w:val="24"/>
          <w:lang w:val="it-IT"/>
        </w:rPr>
      </w:pPr>
      <w:r w:rsidRPr="00C87A17">
        <w:rPr>
          <w:rFonts w:ascii="Times New Roman" w:hAnsi="Times New Roman"/>
          <w:color w:val="FF0000"/>
          <w:sz w:val="24"/>
          <w:szCs w:val="24"/>
          <w:lang w:val="it-IT"/>
        </w:rPr>
        <w:lastRenderedPageBreak/>
        <w:t>Chỉ 1,3</w:t>
      </w:r>
    </w:p>
    <w:p w14:paraId="3C2D5256" w14:textId="77777777" w:rsidR="00822886" w:rsidRPr="00C87A17" w:rsidRDefault="00822886" w:rsidP="00A500DE">
      <w:pPr>
        <w:pStyle w:val="ListParagraph"/>
        <w:numPr>
          <w:ilvl w:val="0"/>
          <w:numId w:val="26"/>
        </w:numPr>
        <w:spacing w:after="0"/>
        <w:ind w:left="709"/>
        <w:rPr>
          <w:rFonts w:ascii="Times New Roman" w:hAnsi="Times New Roman"/>
          <w:sz w:val="24"/>
          <w:szCs w:val="24"/>
          <w:lang w:val="it-IT"/>
        </w:rPr>
      </w:pPr>
      <w:r w:rsidRPr="00C87A17">
        <w:rPr>
          <w:rFonts w:ascii="Times New Roman" w:hAnsi="Times New Roman"/>
          <w:sz w:val="24"/>
          <w:szCs w:val="24"/>
          <w:lang w:val="it-IT"/>
        </w:rPr>
        <w:lastRenderedPageBreak/>
        <w:t>1,2</w:t>
      </w:r>
    </w:p>
    <w:p w14:paraId="31BC7147" w14:textId="77777777" w:rsidR="00822886" w:rsidRPr="00C87A17" w:rsidRDefault="00822886" w:rsidP="00A500DE">
      <w:pPr>
        <w:pStyle w:val="ListParagraph"/>
        <w:numPr>
          <w:ilvl w:val="0"/>
          <w:numId w:val="26"/>
        </w:numPr>
        <w:spacing w:after="0"/>
        <w:ind w:left="709"/>
        <w:rPr>
          <w:rFonts w:ascii="Times New Roman" w:hAnsi="Times New Roman"/>
          <w:sz w:val="24"/>
          <w:szCs w:val="24"/>
          <w:lang w:val="it-IT"/>
        </w:rPr>
      </w:pPr>
      <w:r w:rsidRPr="00C87A17">
        <w:rPr>
          <w:rFonts w:ascii="Times New Roman" w:hAnsi="Times New Roman"/>
          <w:sz w:val="24"/>
          <w:szCs w:val="24"/>
          <w:lang w:val="it-IT"/>
        </w:rPr>
        <w:lastRenderedPageBreak/>
        <w:t>1,3,6</w:t>
      </w:r>
    </w:p>
    <w:p w14:paraId="255287F0" w14:textId="77777777" w:rsidR="00822886" w:rsidRPr="00C87A17" w:rsidRDefault="00822886" w:rsidP="00A500DE">
      <w:pPr>
        <w:pStyle w:val="ListParagraph"/>
        <w:numPr>
          <w:ilvl w:val="0"/>
          <w:numId w:val="26"/>
        </w:numPr>
        <w:spacing w:after="0"/>
        <w:ind w:left="709"/>
        <w:rPr>
          <w:rFonts w:ascii="Times New Roman" w:hAnsi="Times New Roman"/>
          <w:sz w:val="24"/>
          <w:szCs w:val="24"/>
          <w:lang w:val="it-IT"/>
        </w:rPr>
      </w:pPr>
      <w:r w:rsidRPr="00C87A17">
        <w:rPr>
          <w:rFonts w:ascii="Times New Roman" w:hAnsi="Times New Roman"/>
          <w:sz w:val="24"/>
          <w:szCs w:val="24"/>
          <w:lang w:val="it-IT"/>
        </w:rPr>
        <w:lastRenderedPageBreak/>
        <w:t>4,5,7</w:t>
      </w:r>
    </w:p>
    <w:p w14:paraId="6A35BF2D" w14:textId="77777777" w:rsidR="00822886" w:rsidRPr="00C87A17" w:rsidRDefault="00822886" w:rsidP="0017601C">
      <w:pPr>
        <w:spacing w:after="0"/>
        <w:rPr>
          <w:rFonts w:ascii="Times New Roman" w:hAnsi="Times New Roman" w:cs="Times New Roman"/>
          <w:b/>
          <w:sz w:val="24"/>
          <w:szCs w:val="24"/>
          <w:lang w:val="it-IT"/>
        </w:rPr>
        <w:sectPr w:rsidR="00822886" w:rsidRPr="00C87A17" w:rsidSect="00822886">
          <w:type w:val="continuous"/>
          <w:pgSz w:w="11906" w:h="16838"/>
          <w:pgMar w:top="1440" w:right="1440" w:bottom="1440" w:left="1440" w:header="708" w:footer="708" w:gutter="0"/>
          <w:cols w:num="4" w:space="709"/>
          <w:docGrid w:linePitch="360"/>
        </w:sectPr>
      </w:pPr>
    </w:p>
    <w:p w14:paraId="2AF41C02" w14:textId="77777777" w:rsidR="00822886" w:rsidRPr="00C87A17" w:rsidRDefault="00822886" w:rsidP="0017601C">
      <w:pPr>
        <w:spacing w:after="0"/>
        <w:rPr>
          <w:rFonts w:ascii="Times New Roman" w:hAnsi="Times New Roman" w:cs="Times New Roman"/>
          <w:sz w:val="24"/>
          <w:szCs w:val="24"/>
          <w:lang w:val="it-IT"/>
        </w:rPr>
      </w:pPr>
      <w:r w:rsidRPr="00C87A17">
        <w:rPr>
          <w:rFonts w:ascii="Times New Roman" w:hAnsi="Times New Roman" w:cs="Times New Roman"/>
          <w:b/>
          <w:sz w:val="24"/>
          <w:szCs w:val="24"/>
          <w:lang w:val="it-IT"/>
        </w:rPr>
        <w:lastRenderedPageBreak/>
        <w:t>20.</w:t>
      </w:r>
      <w:r w:rsidRPr="00C87A17">
        <w:rPr>
          <w:rFonts w:ascii="Times New Roman" w:hAnsi="Times New Roman" w:cs="Times New Roman"/>
          <w:sz w:val="24"/>
          <w:szCs w:val="24"/>
          <w:lang w:val="it-IT"/>
        </w:rPr>
        <w:t xml:space="preserve"> Trong hệ tinh thể kiểu mạng phân tử, liên kết giữa các nút mạng có thể là:</w:t>
      </w:r>
    </w:p>
    <w:p w14:paraId="71E33976" w14:textId="77777777" w:rsidR="00822886" w:rsidRPr="00C87A17" w:rsidRDefault="00822886" w:rsidP="00A500DE">
      <w:pPr>
        <w:pStyle w:val="ListParagraph"/>
        <w:numPr>
          <w:ilvl w:val="0"/>
          <w:numId w:val="27"/>
        </w:numPr>
        <w:spacing w:after="0"/>
        <w:rPr>
          <w:rFonts w:ascii="Times New Roman" w:hAnsi="Times New Roman"/>
          <w:sz w:val="24"/>
          <w:szCs w:val="24"/>
          <w:lang w:val="it-IT"/>
        </w:rPr>
        <w:sectPr w:rsidR="00822886" w:rsidRPr="00C87A17" w:rsidSect="001F1AF2">
          <w:type w:val="continuous"/>
          <w:pgSz w:w="11906" w:h="16838"/>
          <w:pgMar w:top="1440" w:right="1440" w:bottom="1440" w:left="1440" w:header="708" w:footer="708" w:gutter="0"/>
          <w:cols w:space="708"/>
          <w:docGrid w:linePitch="360"/>
        </w:sectPr>
      </w:pPr>
    </w:p>
    <w:p w14:paraId="352061AC" w14:textId="77777777" w:rsidR="00822886" w:rsidRPr="00C87A17" w:rsidRDefault="00822886" w:rsidP="00A500DE">
      <w:pPr>
        <w:pStyle w:val="ListParagraph"/>
        <w:numPr>
          <w:ilvl w:val="0"/>
          <w:numId w:val="27"/>
        </w:numPr>
        <w:spacing w:after="0"/>
        <w:rPr>
          <w:rFonts w:ascii="Times New Roman" w:hAnsi="Times New Roman"/>
          <w:sz w:val="24"/>
          <w:szCs w:val="24"/>
          <w:lang w:val="it-IT"/>
        </w:rPr>
      </w:pPr>
      <w:r w:rsidRPr="00C87A17">
        <w:rPr>
          <w:rFonts w:ascii="Times New Roman" w:hAnsi="Times New Roman"/>
          <w:sz w:val="24"/>
          <w:szCs w:val="24"/>
          <w:lang w:val="it-IT"/>
        </w:rPr>
        <w:lastRenderedPageBreak/>
        <w:t>cộng hóa trị</w:t>
      </w:r>
    </w:p>
    <w:p w14:paraId="364FDC6D" w14:textId="77777777" w:rsidR="00822886" w:rsidRPr="00C87A17" w:rsidRDefault="00822886" w:rsidP="00A500DE">
      <w:pPr>
        <w:pStyle w:val="ListParagraph"/>
        <w:numPr>
          <w:ilvl w:val="0"/>
          <w:numId w:val="27"/>
        </w:numPr>
        <w:spacing w:after="0"/>
        <w:rPr>
          <w:rFonts w:ascii="Times New Roman" w:hAnsi="Times New Roman"/>
          <w:sz w:val="24"/>
          <w:szCs w:val="24"/>
          <w:lang w:val="it-IT"/>
        </w:rPr>
      </w:pPr>
      <w:del w:id="11" w:author="admin" w:date="2016-09-06T11:19:00Z">
        <w:r w:rsidRPr="00C87A17" w:rsidDel="003032A4">
          <w:rPr>
            <w:rFonts w:ascii="Times New Roman" w:hAnsi="Times New Roman"/>
            <w:sz w:val="24"/>
            <w:szCs w:val="24"/>
            <w:lang w:val="it-IT"/>
          </w:rPr>
          <w:delText>Tương tác tĩnh điện</w:delText>
        </w:r>
      </w:del>
      <w:ins w:id="12" w:author="admin" w:date="2016-09-06T11:19:00Z">
        <w:r w:rsidR="003032A4" w:rsidRPr="00C87A17">
          <w:rPr>
            <w:rFonts w:ascii="Times New Roman" w:hAnsi="Times New Roman"/>
            <w:sz w:val="24"/>
            <w:szCs w:val="24"/>
            <w:lang w:val="it-IT"/>
          </w:rPr>
          <w:t>ion</w:t>
        </w:r>
      </w:ins>
    </w:p>
    <w:p w14:paraId="30C80C61" w14:textId="77777777" w:rsidR="00822886" w:rsidRPr="00C87A17" w:rsidRDefault="00822886" w:rsidP="00A500DE">
      <w:pPr>
        <w:pStyle w:val="ListParagraph"/>
        <w:numPr>
          <w:ilvl w:val="0"/>
          <w:numId w:val="27"/>
        </w:numPr>
        <w:spacing w:after="0"/>
        <w:rPr>
          <w:rFonts w:ascii="Times New Roman" w:hAnsi="Times New Roman"/>
          <w:sz w:val="24"/>
          <w:szCs w:val="24"/>
          <w:lang w:val="it-IT"/>
        </w:rPr>
      </w:pPr>
      <w:r w:rsidRPr="00C87A17">
        <w:rPr>
          <w:rFonts w:ascii="Times New Roman" w:hAnsi="Times New Roman"/>
          <w:sz w:val="24"/>
          <w:szCs w:val="24"/>
          <w:lang w:val="it-IT"/>
        </w:rPr>
        <w:lastRenderedPageBreak/>
        <w:t>Kim loại</w:t>
      </w:r>
    </w:p>
    <w:p w14:paraId="058FA35C" w14:textId="77777777" w:rsidR="00822886" w:rsidRPr="00C87A17" w:rsidRDefault="00822886" w:rsidP="00A500DE">
      <w:pPr>
        <w:pStyle w:val="ListParagraph"/>
        <w:numPr>
          <w:ilvl w:val="0"/>
          <w:numId w:val="27"/>
        </w:numPr>
        <w:spacing w:after="0"/>
        <w:rPr>
          <w:rFonts w:ascii="Times New Roman" w:hAnsi="Times New Roman"/>
          <w:sz w:val="24"/>
          <w:szCs w:val="24"/>
          <w:lang w:val="it-IT"/>
        </w:rPr>
      </w:pPr>
      <w:r w:rsidRPr="00C87A17">
        <w:rPr>
          <w:rFonts w:ascii="Times New Roman" w:hAnsi="Times New Roman"/>
          <w:sz w:val="24"/>
          <w:szCs w:val="24"/>
          <w:lang w:val="it-IT"/>
        </w:rPr>
        <w:t>Hydro</w:t>
      </w:r>
    </w:p>
    <w:p w14:paraId="727AA3C9" w14:textId="77777777" w:rsidR="00822886" w:rsidRPr="00C87A17" w:rsidRDefault="00822886" w:rsidP="00A500DE">
      <w:pPr>
        <w:pStyle w:val="ListParagraph"/>
        <w:numPr>
          <w:ilvl w:val="0"/>
          <w:numId w:val="27"/>
        </w:numPr>
        <w:spacing w:after="0"/>
        <w:rPr>
          <w:rFonts w:ascii="Times New Roman" w:hAnsi="Times New Roman"/>
          <w:sz w:val="24"/>
          <w:szCs w:val="24"/>
          <w:lang w:val="it-IT"/>
        </w:rPr>
      </w:pPr>
      <w:r w:rsidRPr="00C87A17">
        <w:rPr>
          <w:rFonts w:ascii="Times New Roman" w:hAnsi="Times New Roman"/>
          <w:sz w:val="24"/>
          <w:szCs w:val="24"/>
          <w:lang w:val="it-IT"/>
        </w:rPr>
        <w:lastRenderedPageBreak/>
        <w:t>Van der Waals</w:t>
      </w:r>
    </w:p>
    <w:p w14:paraId="65EA4C08" w14:textId="77777777" w:rsidR="00822886" w:rsidRPr="00C87A17" w:rsidRDefault="00822886" w:rsidP="00A500DE">
      <w:pPr>
        <w:pStyle w:val="ListParagraph"/>
        <w:numPr>
          <w:ilvl w:val="0"/>
          <w:numId w:val="28"/>
        </w:numPr>
        <w:spacing w:after="0"/>
        <w:rPr>
          <w:rFonts w:ascii="Times New Roman" w:hAnsi="Times New Roman"/>
          <w:sz w:val="24"/>
          <w:szCs w:val="24"/>
          <w:lang w:val="it-IT"/>
        </w:rPr>
        <w:sectPr w:rsidR="00822886" w:rsidRPr="00C87A17" w:rsidSect="00822886">
          <w:type w:val="continuous"/>
          <w:pgSz w:w="11906" w:h="16838"/>
          <w:pgMar w:top="1440" w:right="1440" w:bottom="1440" w:left="1440" w:header="708" w:footer="708" w:gutter="0"/>
          <w:cols w:num="3" w:space="708"/>
          <w:docGrid w:linePitch="360"/>
        </w:sectPr>
      </w:pPr>
    </w:p>
    <w:p w14:paraId="6873AC0A" w14:textId="77777777" w:rsidR="00822886" w:rsidRPr="00C87A17" w:rsidRDefault="00822886" w:rsidP="00A500DE">
      <w:pPr>
        <w:pStyle w:val="ListParagraph"/>
        <w:numPr>
          <w:ilvl w:val="0"/>
          <w:numId w:val="28"/>
        </w:numPr>
        <w:spacing w:after="0"/>
        <w:rPr>
          <w:rFonts w:ascii="Times New Roman" w:hAnsi="Times New Roman"/>
          <w:color w:val="FF0000"/>
          <w:sz w:val="24"/>
          <w:szCs w:val="24"/>
          <w:lang w:val="it-IT"/>
        </w:rPr>
      </w:pPr>
      <w:r w:rsidRPr="00C87A17">
        <w:rPr>
          <w:rFonts w:ascii="Times New Roman" w:hAnsi="Times New Roman"/>
          <w:color w:val="FF0000"/>
          <w:sz w:val="24"/>
          <w:szCs w:val="24"/>
          <w:lang w:val="it-IT"/>
        </w:rPr>
        <w:lastRenderedPageBreak/>
        <w:t>Chỉ 4,5</w:t>
      </w:r>
    </w:p>
    <w:p w14:paraId="389BF35E" w14:textId="77777777" w:rsidR="00822886" w:rsidRPr="00C87A17" w:rsidRDefault="00822886" w:rsidP="00A500DE">
      <w:pPr>
        <w:pStyle w:val="ListParagraph"/>
        <w:numPr>
          <w:ilvl w:val="0"/>
          <w:numId w:val="28"/>
        </w:numPr>
        <w:spacing w:after="0"/>
        <w:rPr>
          <w:rFonts w:ascii="Times New Roman" w:hAnsi="Times New Roman"/>
          <w:sz w:val="24"/>
          <w:szCs w:val="24"/>
          <w:lang w:val="it-IT"/>
        </w:rPr>
      </w:pPr>
      <w:r w:rsidRPr="00C87A17">
        <w:rPr>
          <w:rFonts w:ascii="Times New Roman" w:hAnsi="Times New Roman"/>
          <w:sz w:val="24"/>
          <w:szCs w:val="24"/>
          <w:lang w:val="it-IT"/>
        </w:rPr>
        <w:lastRenderedPageBreak/>
        <w:t>2,4,5</w:t>
      </w:r>
    </w:p>
    <w:p w14:paraId="51D44107" w14:textId="77777777" w:rsidR="00822886" w:rsidRPr="00C87A17" w:rsidRDefault="00822886" w:rsidP="00A500DE">
      <w:pPr>
        <w:pStyle w:val="ListParagraph"/>
        <w:numPr>
          <w:ilvl w:val="0"/>
          <w:numId w:val="28"/>
        </w:numPr>
        <w:spacing w:after="0"/>
        <w:rPr>
          <w:rFonts w:ascii="Times New Roman" w:hAnsi="Times New Roman"/>
          <w:sz w:val="24"/>
          <w:szCs w:val="24"/>
          <w:lang w:val="it-IT"/>
        </w:rPr>
      </w:pPr>
      <w:r w:rsidRPr="00C87A17">
        <w:rPr>
          <w:rFonts w:ascii="Times New Roman" w:hAnsi="Times New Roman"/>
          <w:sz w:val="24"/>
          <w:szCs w:val="24"/>
          <w:lang w:val="it-IT"/>
        </w:rPr>
        <w:lastRenderedPageBreak/>
        <w:t>1,2,3</w:t>
      </w:r>
    </w:p>
    <w:p w14:paraId="56CF8840" w14:textId="77777777" w:rsidR="00822886" w:rsidRPr="00C87A17" w:rsidRDefault="00822886" w:rsidP="00A500DE">
      <w:pPr>
        <w:pStyle w:val="ListParagraph"/>
        <w:numPr>
          <w:ilvl w:val="0"/>
          <w:numId w:val="28"/>
        </w:numPr>
        <w:spacing w:after="0"/>
        <w:rPr>
          <w:rFonts w:ascii="Times New Roman" w:hAnsi="Times New Roman"/>
          <w:sz w:val="24"/>
          <w:szCs w:val="24"/>
          <w:lang w:val="it-IT"/>
        </w:rPr>
      </w:pPr>
      <w:r w:rsidRPr="00C87A17">
        <w:rPr>
          <w:rFonts w:ascii="Times New Roman" w:hAnsi="Times New Roman"/>
          <w:sz w:val="24"/>
          <w:szCs w:val="24"/>
          <w:lang w:val="it-IT"/>
        </w:rPr>
        <w:lastRenderedPageBreak/>
        <w:t>Chỉ 1,2</w:t>
      </w:r>
    </w:p>
    <w:p w14:paraId="72AAEFDD" w14:textId="77777777" w:rsidR="00822886" w:rsidRPr="00C87A17" w:rsidRDefault="00822886" w:rsidP="0017601C">
      <w:pPr>
        <w:spacing w:after="0" w:line="240" w:lineRule="auto"/>
        <w:rPr>
          <w:rFonts w:ascii="Times New Roman" w:hAnsi="Times New Roman" w:cs="Times New Roman"/>
          <w:b/>
          <w:sz w:val="24"/>
          <w:szCs w:val="24"/>
          <w:lang w:val="it-IT"/>
        </w:rPr>
        <w:sectPr w:rsidR="00822886" w:rsidRPr="00C87A17" w:rsidSect="00822886">
          <w:type w:val="continuous"/>
          <w:pgSz w:w="11906" w:h="16838"/>
          <w:pgMar w:top="1440" w:right="1440" w:bottom="1440" w:left="1440" w:header="708" w:footer="708" w:gutter="0"/>
          <w:cols w:num="4" w:space="709"/>
          <w:docGrid w:linePitch="360"/>
        </w:sectPr>
      </w:pPr>
    </w:p>
    <w:p w14:paraId="22C0F1B7" w14:textId="77777777" w:rsidR="00822886" w:rsidRPr="00C87A17" w:rsidRDefault="00822886" w:rsidP="0017601C">
      <w:pPr>
        <w:spacing w:after="0" w:line="240" w:lineRule="auto"/>
        <w:rPr>
          <w:rFonts w:ascii="Times New Roman" w:hAnsi="Times New Roman" w:cs="Times New Roman"/>
          <w:sz w:val="24"/>
          <w:szCs w:val="24"/>
          <w:lang w:val="it-IT"/>
        </w:rPr>
      </w:pPr>
      <w:r w:rsidRPr="00C87A17">
        <w:rPr>
          <w:rFonts w:ascii="Times New Roman" w:hAnsi="Times New Roman" w:cs="Times New Roman"/>
          <w:b/>
          <w:sz w:val="24"/>
          <w:szCs w:val="24"/>
          <w:lang w:val="it-IT"/>
        </w:rPr>
        <w:lastRenderedPageBreak/>
        <w:t>21.</w:t>
      </w:r>
      <w:r w:rsidRPr="00C87A17">
        <w:rPr>
          <w:rFonts w:ascii="Times New Roman" w:hAnsi="Times New Roman" w:cs="Times New Roman"/>
          <w:sz w:val="24"/>
          <w:szCs w:val="24"/>
          <w:lang w:val="it-IT"/>
        </w:rPr>
        <w:t xml:space="preserve"> Chọn phát biểu đúng về mạng nguyên tử:</w:t>
      </w:r>
    </w:p>
    <w:p w14:paraId="5F05B9D8" w14:textId="77777777" w:rsidR="00822886" w:rsidRPr="00C87A17" w:rsidRDefault="00822886" w:rsidP="0017601C">
      <w:pPr>
        <w:spacing w:after="0" w:line="240" w:lineRule="auto"/>
        <w:rPr>
          <w:rFonts w:ascii="Times New Roman" w:hAnsi="Times New Roman" w:cs="Times New Roman"/>
          <w:sz w:val="24"/>
          <w:szCs w:val="24"/>
          <w:lang w:val="it-IT"/>
        </w:rPr>
      </w:pPr>
      <w:r w:rsidRPr="00C87A17">
        <w:rPr>
          <w:rFonts w:ascii="Times New Roman" w:hAnsi="Times New Roman" w:cs="Times New Roman"/>
          <w:sz w:val="24"/>
          <w:szCs w:val="24"/>
          <w:lang w:val="it-IT"/>
        </w:rPr>
        <w:t>1. Các nguyên tử liên kết với nhau bằng lực van der Waals hay liên kết công hóa trị, có nhiệt độ sôi cao và dễ tan trong dung môi không phân cực.</w:t>
      </w:r>
    </w:p>
    <w:p w14:paraId="79B76E6E" w14:textId="77777777" w:rsidR="00822886" w:rsidRPr="00C87A17" w:rsidRDefault="00822886" w:rsidP="0017601C">
      <w:pPr>
        <w:spacing w:after="0" w:line="240" w:lineRule="auto"/>
        <w:rPr>
          <w:rFonts w:ascii="Times New Roman" w:hAnsi="Times New Roman" w:cs="Times New Roman"/>
          <w:color w:val="FF0000"/>
          <w:sz w:val="24"/>
          <w:szCs w:val="24"/>
          <w:lang w:val="it-IT"/>
        </w:rPr>
      </w:pPr>
      <w:r w:rsidRPr="00C87A17">
        <w:rPr>
          <w:rFonts w:ascii="Times New Roman" w:hAnsi="Times New Roman" w:cs="Times New Roman"/>
          <w:color w:val="FF0000"/>
          <w:sz w:val="24"/>
          <w:szCs w:val="24"/>
          <w:lang w:val="it-IT"/>
        </w:rPr>
        <w:t>2. Các nguyên tử liên kết với nhau bằng liên kết công hóa trị, có nhiệt độ sôi cao và hầu như không tan trong dung môi nào.</w:t>
      </w:r>
    </w:p>
    <w:p w14:paraId="0D145F6F" w14:textId="77777777" w:rsidR="00822886" w:rsidRPr="00C87A17" w:rsidRDefault="00822886" w:rsidP="0017601C">
      <w:pPr>
        <w:spacing w:after="0" w:line="240" w:lineRule="auto"/>
        <w:rPr>
          <w:rFonts w:ascii="Times New Roman" w:hAnsi="Times New Roman" w:cs="Times New Roman"/>
          <w:sz w:val="24"/>
          <w:szCs w:val="24"/>
          <w:lang w:val="it-IT"/>
        </w:rPr>
      </w:pPr>
      <w:r w:rsidRPr="00C87A17">
        <w:rPr>
          <w:rFonts w:ascii="Times New Roman" w:hAnsi="Times New Roman" w:cs="Times New Roman"/>
          <w:sz w:val="24"/>
          <w:szCs w:val="24"/>
          <w:lang w:val="it-IT"/>
        </w:rPr>
        <w:t>3. Các nguyên tử liên kết với nhau bằng lực van der Waals hay liên kết công hóa trị, có nhiệt độ sôi cao, độ cứng cao và dễ tan trong dung môi phân cực.</w:t>
      </w:r>
    </w:p>
    <w:p w14:paraId="619DE756" w14:textId="77777777" w:rsidR="00822886" w:rsidRPr="00C87A17" w:rsidRDefault="00822886" w:rsidP="00A500DE">
      <w:pPr>
        <w:pStyle w:val="ListParagraph"/>
        <w:numPr>
          <w:ilvl w:val="0"/>
          <w:numId w:val="14"/>
        </w:numPr>
        <w:spacing w:after="0" w:line="240" w:lineRule="auto"/>
        <w:rPr>
          <w:rFonts w:ascii="Times New Roman" w:hAnsi="Times New Roman"/>
          <w:color w:val="FF0000"/>
          <w:sz w:val="24"/>
          <w:szCs w:val="24"/>
          <w:lang w:val="it-IT"/>
        </w:rPr>
        <w:sectPr w:rsidR="00822886" w:rsidRPr="00C87A17" w:rsidSect="001F1AF2">
          <w:type w:val="continuous"/>
          <w:pgSz w:w="11906" w:h="16838"/>
          <w:pgMar w:top="1440" w:right="1440" w:bottom="1440" w:left="1440" w:header="708" w:footer="708" w:gutter="0"/>
          <w:cols w:space="708"/>
          <w:docGrid w:linePitch="360"/>
        </w:sectPr>
      </w:pPr>
    </w:p>
    <w:p w14:paraId="01C0A90F" w14:textId="77777777" w:rsidR="00822886" w:rsidRPr="00C87A17" w:rsidRDefault="00822886" w:rsidP="00A500DE">
      <w:pPr>
        <w:pStyle w:val="ListParagraph"/>
        <w:numPr>
          <w:ilvl w:val="0"/>
          <w:numId w:val="14"/>
        </w:numPr>
        <w:spacing w:after="0" w:line="240" w:lineRule="auto"/>
        <w:rPr>
          <w:rFonts w:ascii="Times New Roman" w:hAnsi="Times New Roman"/>
          <w:color w:val="FF0000"/>
          <w:sz w:val="24"/>
          <w:szCs w:val="24"/>
          <w:lang w:val="it-IT"/>
        </w:rPr>
      </w:pPr>
      <w:r w:rsidRPr="00C87A17">
        <w:rPr>
          <w:rFonts w:ascii="Times New Roman" w:hAnsi="Times New Roman"/>
          <w:color w:val="FF0000"/>
          <w:sz w:val="24"/>
          <w:szCs w:val="24"/>
          <w:lang w:val="it-IT"/>
        </w:rPr>
        <w:lastRenderedPageBreak/>
        <w:t xml:space="preserve">2 đúng </w:t>
      </w:r>
    </w:p>
    <w:p w14:paraId="57225D9E" w14:textId="77777777" w:rsidR="00822886" w:rsidRPr="00C87A17" w:rsidRDefault="00822886" w:rsidP="00A500DE">
      <w:pPr>
        <w:pStyle w:val="ListParagraph"/>
        <w:numPr>
          <w:ilvl w:val="0"/>
          <w:numId w:val="14"/>
        </w:numPr>
        <w:spacing w:after="0" w:line="240" w:lineRule="auto"/>
        <w:rPr>
          <w:rFonts w:ascii="Times New Roman" w:hAnsi="Times New Roman"/>
          <w:sz w:val="24"/>
          <w:szCs w:val="24"/>
          <w:lang w:val="it-IT"/>
        </w:rPr>
      </w:pPr>
      <w:r w:rsidRPr="00C87A17">
        <w:rPr>
          <w:rFonts w:ascii="Times New Roman" w:hAnsi="Times New Roman"/>
          <w:sz w:val="24"/>
          <w:szCs w:val="24"/>
          <w:lang w:val="it-IT"/>
        </w:rPr>
        <w:t>1 đúng</w:t>
      </w:r>
    </w:p>
    <w:p w14:paraId="5C6E66F1" w14:textId="77777777" w:rsidR="00822886" w:rsidRPr="00C87A17" w:rsidRDefault="00822886" w:rsidP="00A500DE">
      <w:pPr>
        <w:pStyle w:val="ListParagraph"/>
        <w:numPr>
          <w:ilvl w:val="0"/>
          <w:numId w:val="14"/>
        </w:numPr>
        <w:spacing w:after="0" w:line="240" w:lineRule="auto"/>
        <w:rPr>
          <w:rFonts w:ascii="Times New Roman" w:hAnsi="Times New Roman"/>
          <w:sz w:val="24"/>
          <w:szCs w:val="24"/>
          <w:lang w:val="it-IT"/>
        </w:rPr>
      </w:pPr>
      <w:r w:rsidRPr="00C87A17">
        <w:rPr>
          <w:rFonts w:ascii="Times New Roman" w:hAnsi="Times New Roman"/>
          <w:sz w:val="24"/>
          <w:szCs w:val="24"/>
          <w:lang w:val="it-IT"/>
        </w:rPr>
        <w:lastRenderedPageBreak/>
        <w:t>3 đúng</w:t>
      </w:r>
    </w:p>
    <w:p w14:paraId="127015A7" w14:textId="77777777" w:rsidR="00822886" w:rsidRPr="00C87A17" w:rsidRDefault="00822886" w:rsidP="00A500DE">
      <w:pPr>
        <w:pStyle w:val="ListParagraph"/>
        <w:numPr>
          <w:ilvl w:val="0"/>
          <w:numId w:val="14"/>
        </w:numPr>
        <w:spacing w:after="0" w:line="240" w:lineRule="auto"/>
        <w:rPr>
          <w:rFonts w:ascii="Times New Roman" w:hAnsi="Times New Roman"/>
          <w:sz w:val="24"/>
          <w:szCs w:val="24"/>
          <w:lang w:val="it-IT"/>
        </w:rPr>
      </w:pPr>
      <w:r w:rsidRPr="00C87A17">
        <w:rPr>
          <w:rFonts w:ascii="Times New Roman" w:hAnsi="Times New Roman"/>
          <w:sz w:val="24"/>
          <w:szCs w:val="24"/>
          <w:lang w:val="it-IT"/>
        </w:rPr>
        <w:t>Không có câu đúng</w:t>
      </w:r>
    </w:p>
    <w:p w14:paraId="70FB62EF" w14:textId="77777777" w:rsidR="00822886" w:rsidRPr="00C87A17" w:rsidRDefault="00822886" w:rsidP="0017601C">
      <w:pPr>
        <w:spacing w:after="0" w:line="240" w:lineRule="auto"/>
        <w:rPr>
          <w:rFonts w:ascii="Times New Roman" w:hAnsi="Times New Roman" w:cs="Times New Roman"/>
          <w:b/>
          <w:sz w:val="24"/>
          <w:szCs w:val="24"/>
          <w:lang w:val="fr-FR"/>
        </w:rPr>
        <w:sectPr w:rsidR="00822886" w:rsidRPr="00C87A17" w:rsidSect="00822886">
          <w:type w:val="continuous"/>
          <w:pgSz w:w="11906" w:h="16838"/>
          <w:pgMar w:top="1440" w:right="1440" w:bottom="1440" w:left="1440" w:header="708" w:footer="708" w:gutter="0"/>
          <w:cols w:num="2" w:space="708"/>
          <w:docGrid w:linePitch="360"/>
        </w:sectPr>
      </w:pPr>
    </w:p>
    <w:p w14:paraId="770F5EA9" w14:textId="77777777" w:rsidR="00822886" w:rsidRPr="00C87A17" w:rsidRDefault="00822886" w:rsidP="0017601C">
      <w:pPr>
        <w:spacing w:after="0" w:line="240" w:lineRule="auto"/>
        <w:rPr>
          <w:rFonts w:ascii="Times New Roman" w:hAnsi="Times New Roman" w:cs="Times New Roman"/>
          <w:sz w:val="24"/>
          <w:szCs w:val="24"/>
          <w:lang w:val="fr-FR"/>
        </w:rPr>
      </w:pPr>
      <w:r w:rsidRPr="00C87A17">
        <w:rPr>
          <w:rFonts w:ascii="Times New Roman" w:hAnsi="Times New Roman" w:cs="Times New Roman"/>
          <w:b/>
          <w:sz w:val="24"/>
          <w:szCs w:val="24"/>
          <w:lang w:val="fr-FR"/>
        </w:rPr>
        <w:lastRenderedPageBreak/>
        <w:t>22.</w:t>
      </w:r>
      <w:r w:rsidRPr="00C87A17">
        <w:rPr>
          <w:rFonts w:ascii="Times New Roman" w:hAnsi="Times New Roman" w:cs="Times New Roman"/>
          <w:sz w:val="24"/>
          <w:szCs w:val="24"/>
          <w:lang w:val="fr-FR"/>
        </w:rPr>
        <w:t xml:space="preserve"> Chọn phương</w:t>
      </w:r>
      <w:r w:rsidRPr="00C87A17">
        <w:rPr>
          <w:rFonts w:ascii="Times New Roman" w:hAnsi="Times New Roman" w:cs="Times New Roman"/>
          <w:b/>
          <w:sz w:val="24"/>
          <w:szCs w:val="24"/>
          <w:lang w:val="fr-FR"/>
        </w:rPr>
        <w:t xml:space="preserve"> đúng</w:t>
      </w:r>
      <w:r w:rsidRPr="00C87A17">
        <w:rPr>
          <w:rFonts w:ascii="Times New Roman" w:hAnsi="Times New Roman" w:cs="Times New Roman"/>
          <w:sz w:val="24"/>
          <w:szCs w:val="24"/>
          <w:lang w:val="fr-FR"/>
        </w:rPr>
        <w:t>: Mạng nguyên tử được tạo thành từ những nguyên tử liên kết với nhau bằng :</w:t>
      </w:r>
    </w:p>
    <w:p w14:paraId="23AF72B5" w14:textId="77777777" w:rsidR="00822886" w:rsidRPr="00C87A17" w:rsidRDefault="00822886" w:rsidP="00A500DE">
      <w:pPr>
        <w:pStyle w:val="ListParagraph"/>
        <w:numPr>
          <w:ilvl w:val="0"/>
          <w:numId w:val="20"/>
        </w:numPr>
        <w:spacing w:after="0" w:line="240" w:lineRule="auto"/>
        <w:rPr>
          <w:rFonts w:ascii="Times New Roman" w:hAnsi="Times New Roman"/>
          <w:color w:val="FF0000"/>
          <w:sz w:val="24"/>
          <w:szCs w:val="24"/>
          <w:lang w:val="fr-FR"/>
        </w:rPr>
        <w:sectPr w:rsidR="00822886" w:rsidRPr="00C87A17" w:rsidSect="001F1AF2">
          <w:type w:val="continuous"/>
          <w:pgSz w:w="11906" w:h="16838"/>
          <w:pgMar w:top="1440" w:right="1440" w:bottom="1440" w:left="1440" w:header="708" w:footer="708" w:gutter="0"/>
          <w:cols w:space="708"/>
          <w:docGrid w:linePitch="360"/>
        </w:sectPr>
      </w:pPr>
    </w:p>
    <w:p w14:paraId="1CD0403B" w14:textId="77777777" w:rsidR="00822886" w:rsidRPr="00C87A17" w:rsidRDefault="00822886" w:rsidP="00A500DE">
      <w:pPr>
        <w:pStyle w:val="ListParagraph"/>
        <w:numPr>
          <w:ilvl w:val="0"/>
          <w:numId w:val="20"/>
        </w:numPr>
        <w:spacing w:after="0" w:line="240" w:lineRule="auto"/>
        <w:rPr>
          <w:rFonts w:ascii="Times New Roman" w:hAnsi="Times New Roman"/>
          <w:color w:val="FF0000"/>
          <w:sz w:val="24"/>
          <w:szCs w:val="24"/>
          <w:lang w:val="fr-FR"/>
        </w:rPr>
      </w:pPr>
      <w:r w:rsidRPr="00C87A17">
        <w:rPr>
          <w:rFonts w:ascii="Times New Roman" w:hAnsi="Times New Roman"/>
          <w:color w:val="FF0000"/>
          <w:sz w:val="24"/>
          <w:szCs w:val="24"/>
          <w:lang w:val="fr-FR"/>
        </w:rPr>
        <w:lastRenderedPageBreak/>
        <w:t>Liên kết cộng hoá trị</w:t>
      </w:r>
    </w:p>
    <w:p w14:paraId="7C3CCCEE" w14:textId="77777777" w:rsidR="00822886" w:rsidRPr="00C87A17" w:rsidRDefault="00822886" w:rsidP="00A500DE">
      <w:pPr>
        <w:pStyle w:val="ListParagraph"/>
        <w:numPr>
          <w:ilvl w:val="0"/>
          <w:numId w:val="20"/>
        </w:numPr>
        <w:spacing w:after="0" w:line="240" w:lineRule="auto"/>
        <w:rPr>
          <w:rFonts w:ascii="Times New Roman" w:hAnsi="Times New Roman"/>
          <w:sz w:val="24"/>
          <w:szCs w:val="24"/>
          <w:lang w:val="it-IT"/>
        </w:rPr>
      </w:pPr>
      <w:r w:rsidRPr="00C87A17">
        <w:rPr>
          <w:rFonts w:ascii="Times New Roman" w:hAnsi="Times New Roman"/>
          <w:sz w:val="24"/>
          <w:szCs w:val="24"/>
          <w:lang w:val="it-IT"/>
        </w:rPr>
        <w:t>Liên kết ion</w:t>
      </w:r>
    </w:p>
    <w:p w14:paraId="438EBAD3" w14:textId="77777777" w:rsidR="00822886" w:rsidRPr="00C87A17" w:rsidRDefault="00822886" w:rsidP="00A500DE">
      <w:pPr>
        <w:pStyle w:val="ListParagraph"/>
        <w:numPr>
          <w:ilvl w:val="0"/>
          <w:numId w:val="20"/>
        </w:numPr>
        <w:spacing w:after="0" w:line="240" w:lineRule="auto"/>
        <w:rPr>
          <w:rFonts w:ascii="Times New Roman" w:hAnsi="Times New Roman"/>
          <w:sz w:val="24"/>
          <w:szCs w:val="24"/>
          <w:lang w:val="it-IT"/>
        </w:rPr>
      </w:pPr>
      <w:r w:rsidRPr="00C87A17">
        <w:rPr>
          <w:rFonts w:ascii="Times New Roman" w:hAnsi="Times New Roman"/>
          <w:sz w:val="24"/>
          <w:szCs w:val="24"/>
          <w:lang w:val="it-IT"/>
        </w:rPr>
        <w:lastRenderedPageBreak/>
        <w:t>Liên kết hidro</w:t>
      </w:r>
    </w:p>
    <w:p w14:paraId="55A20DF0" w14:textId="77777777" w:rsidR="00822886" w:rsidRPr="00C87A17" w:rsidRDefault="00822886" w:rsidP="00A500DE">
      <w:pPr>
        <w:pStyle w:val="ListParagraph"/>
        <w:numPr>
          <w:ilvl w:val="0"/>
          <w:numId w:val="20"/>
        </w:numPr>
        <w:spacing w:after="0" w:line="240" w:lineRule="auto"/>
        <w:rPr>
          <w:rFonts w:ascii="Times New Roman" w:hAnsi="Times New Roman"/>
          <w:sz w:val="24"/>
          <w:szCs w:val="24"/>
          <w:lang w:val="it-IT"/>
        </w:rPr>
      </w:pPr>
      <w:r w:rsidRPr="00C87A17">
        <w:rPr>
          <w:rFonts w:ascii="Times New Roman" w:hAnsi="Times New Roman"/>
          <w:sz w:val="24"/>
          <w:szCs w:val="24"/>
          <w:lang w:val="it-IT"/>
        </w:rPr>
        <w:t>Liên kết Van Der Waals</w:t>
      </w:r>
    </w:p>
    <w:p w14:paraId="44FD8F7F" w14:textId="77777777" w:rsidR="00822886" w:rsidRPr="00C87A17" w:rsidRDefault="00822886" w:rsidP="0017601C">
      <w:pPr>
        <w:spacing w:after="0" w:line="240" w:lineRule="auto"/>
        <w:rPr>
          <w:rFonts w:ascii="Times New Roman" w:hAnsi="Times New Roman" w:cs="Times New Roman"/>
          <w:b/>
          <w:sz w:val="24"/>
          <w:szCs w:val="24"/>
          <w:lang w:val="it-IT"/>
        </w:rPr>
        <w:sectPr w:rsidR="00822886" w:rsidRPr="00C87A17" w:rsidSect="00822886">
          <w:type w:val="continuous"/>
          <w:pgSz w:w="11906" w:h="16838"/>
          <w:pgMar w:top="1440" w:right="1440" w:bottom="1440" w:left="1440" w:header="708" w:footer="708" w:gutter="0"/>
          <w:cols w:num="2" w:space="708"/>
          <w:docGrid w:linePitch="360"/>
        </w:sectPr>
      </w:pPr>
    </w:p>
    <w:p w14:paraId="4E76D6C6" w14:textId="77777777" w:rsidR="00822886" w:rsidRPr="00C87A17" w:rsidRDefault="00822886" w:rsidP="0017601C">
      <w:pPr>
        <w:spacing w:after="0" w:line="240" w:lineRule="auto"/>
        <w:rPr>
          <w:rFonts w:ascii="Times New Roman" w:hAnsi="Times New Roman" w:cs="Times New Roman"/>
          <w:sz w:val="24"/>
          <w:szCs w:val="24"/>
          <w:lang w:val="it-IT"/>
        </w:rPr>
      </w:pPr>
      <w:r w:rsidRPr="00C87A17">
        <w:rPr>
          <w:rFonts w:ascii="Times New Roman" w:hAnsi="Times New Roman" w:cs="Times New Roman"/>
          <w:b/>
          <w:sz w:val="24"/>
          <w:szCs w:val="24"/>
          <w:lang w:val="it-IT"/>
        </w:rPr>
        <w:lastRenderedPageBreak/>
        <w:t>23.</w:t>
      </w:r>
      <w:r w:rsidRPr="00C87A17">
        <w:rPr>
          <w:rFonts w:ascii="Times New Roman" w:hAnsi="Times New Roman" w:cs="Times New Roman"/>
          <w:sz w:val="24"/>
          <w:szCs w:val="24"/>
          <w:lang w:val="it-IT"/>
        </w:rPr>
        <w:t xml:space="preserve"> Trong tinh thể kim cương mỗi nguyên tử C liên kết với các nguyên tử C xung quanh bằng:</w:t>
      </w:r>
    </w:p>
    <w:p w14:paraId="401A4963" w14:textId="77777777" w:rsidR="00822886" w:rsidRPr="00C87A17" w:rsidRDefault="00822886" w:rsidP="00A500DE">
      <w:pPr>
        <w:pStyle w:val="ListParagraph"/>
        <w:numPr>
          <w:ilvl w:val="0"/>
          <w:numId w:val="19"/>
        </w:numPr>
        <w:spacing w:after="0" w:line="240" w:lineRule="auto"/>
        <w:rPr>
          <w:rFonts w:ascii="Times New Roman" w:hAnsi="Times New Roman"/>
          <w:color w:val="FF0000"/>
          <w:sz w:val="24"/>
          <w:szCs w:val="24"/>
          <w:lang w:val="fr-FR"/>
        </w:rPr>
        <w:sectPr w:rsidR="00822886" w:rsidRPr="00C87A17" w:rsidSect="001F1AF2">
          <w:type w:val="continuous"/>
          <w:pgSz w:w="11906" w:h="16838"/>
          <w:pgMar w:top="1440" w:right="1440" w:bottom="1440" w:left="1440" w:header="708" w:footer="708" w:gutter="0"/>
          <w:cols w:space="708"/>
          <w:docGrid w:linePitch="360"/>
        </w:sectPr>
      </w:pPr>
    </w:p>
    <w:p w14:paraId="4B7E448A" w14:textId="77777777" w:rsidR="00822886" w:rsidRPr="00C87A17" w:rsidRDefault="00822886" w:rsidP="00A500DE">
      <w:pPr>
        <w:pStyle w:val="ListParagraph"/>
        <w:numPr>
          <w:ilvl w:val="0"/>
          <w:numId w:val="19"/>
        </w:numPr>
        <w:spacing w:after="0" w:line="240" w:lineRule="auto"/>
        <w:rPr>
          <w:rFonts w:ascii="Times New Roman" w:hAnsi="Times New Roman"/>
          <w:color w:val="FF0000"/>
          <w:sz w:val="24"/>
          <w:szCs w:val="24"/>
          <w:lang w:val="fr-FR"/>
        </w:rPr>
      </w:pPr>
      <w:r w:rsidRPr="00C87A17">
        <w:rPr>
          <w:rFonts w:ascii="Times New Roman" w:hAnsi="Times New Roman"/>
          <w:color w:val="FF0000"/>
          <w:sz w:val="24"/>
          <w:szCs w:val="24"/>
          <w:lang w:val="fr-FR"/>
        </w:rPr>
        <w:lastRenderedPageBreak/>
        <w:t>Các orbital lai hoá sp</w:t>
      </w:r>
      <w:r w:rsidRPr="00C87A17">
        <w:rPr>
          <w:rFonts w:ascii="Times New Roman" w:hAnsi="Times New Roman"/>
          <w:color w:val="FF0000"/>
          <w:sz w:val="24"/>
          <w:szCs w:val="24"/>
          <w:vertAlign w:val="superscript"/>
          <w:lang w:val="fr-FR"/>
        </w:rPr>
        <w:t xml:space="preserve">3 </w:t>
      </w:r>
    </w:p>
    <w:p w14:paraId="46183959" w14:textId="77777777" w:rsidR="00822886" w:rsidRPr="00C87A17" w:rsidRDefault="00822886" w:rsidP="00A500DE">
      <w:pPr>
        <w:pStyle w:val="ListParagraph"/>
        <w:numPr>
          <w:ilvl w:val="0"/>
          <w:numId w:val="19"/>
        </w:numPr>
        <w:spacing w:after="0" w:line="240" w:lineRule="auto"/>
        <w:rPr>
          <w:rFonts w:ascii="Times New Roman" w:hAnsi="Times New Roman"/>
          <w:sz w:val="24"/>
          <w:szCs w:val="24"/>
        </w:rPr>
      </w:pPr>
      <w:r w:rsidRPr="00C87A17">
        <w:rPr>
          <w:rFonts w:ascii="Times New Roman" w:hAnsi="Times New Roman"/>
          <w:sz w:val="24"/>
          <w:szCs w:val="24"/>
        </w:rPr>
        <w:t>Các orbital lai hoá sp</w:t>
      </w:r>
    </w:p>
    <w:p w14:paraId="2A5CF5A8" w14:textId="77777777" w:rsidR="00822886" w:rsidRPr="00C87A17" w:rsidRDefault="00822886" w:rsidP="00A500DE">
      <w:pPr>
        <w:pStyle w:val="ListParagraph"/>
        <w:numPr>
          <w:ilvl w:val="0"/>
          <w:numId w:val="19"/>
        </w:numPr>
        <w:spacing w:after="0" w:line="240" w:lineRule="auto"/>
        <w:rPr>
          <w:rFonts w:ascii="Times New Roman" w:hAnsi="Times New Roman"/>
          <w:sz w:val="24"/>
          <w:szCs w:val="24"/>
        </w:rPr>
      </w:pPr>
      <w:r w:rsidRPr="00C87A17">
        <w:rPr>
          <w:rFonts w:ascii="Times New Roman" w:hAnsi="Times New Roman"/>
          <w:sz w:val="24"/>
          <w:szCs w:val="24"/>
        </w:rPr>
        <w:lastRenderedPageBreak/>
        <w:t>Các orbital lai hoá sp</w:t>
      </w:r>
      <w:r w:rsidRPr="00C87A17">
        <w:rPr>
          <w:rFonts w:ascii="Times New Roman" w:hAnsi="Times New Roman"/>
          <w:sz w:val="24"/>
          <w:szCs w:val="24"/>
          <w:vertAlign w:val="superscript"/>
        </w:rPr>
        <w:t xml:space="preserve">2 </w:t>
      </w:r>
    </w:p>
    <w:p w14:paraId="4B48FE34" w14:textId="77777777" w:rsidR="00822886" w:rsidRPr="00C87A17" w:rsidRDefault="00822886" w:rsidP="00A500DE">
      <w:pPr>
        <w:pStyle w:val="ListParagraph"/>
        <w:numPr>
          <w:ilvl w:val="0"/>
          <w:numId w:val="19"/>
        </w:numPr>
        <w:spacing w:after="0" w:line="240" w:lineRule="auto"/>
        <w:rPr>
          <w:rFonts w:ascii="Times New Roman" w:hAnsi="Times New Roman"/>
          <w:sz w:val="24"/>
          <w:szCs w:val="24"/>
          <w:lang w:val="fr-FR"/>
        </w:rPr>
      </w:pPr>
      <w:r w:rsidRPr="00C87A17">
        <w:rPr>
          <w:rFonts w:ascii="Times New Roman" w:hAnsi="Times New Roman"/>
          <w:sz w:val="24"/>
          <w:szCs w:val="24"/>
          <w:lang w:val="fr-FR"/>
        </w:rPr>
        <w:t>Các orbital lai hoá sp</w:t>
      </w:r>
      <w:r w:rsidRPr="00C87A17">
        <w:rPr>
          <w:rFonts w:ascii="Times New Roman" w:hAnsi="Times New Roman"/>
          <w:sz w:val="24"/>
          <w:szCs w:val="24"/>
          <w:vertAlign w:val="superscript"/>
          <w:lang w:val="fr-FR"/>
        </w:rPr>
        <w:t>3</w:t>
      </w:r>
      <w:r w:rsidRPr="00C87A17">
        <w:rPr>
          <w:rFonts w:ascii="Times New Roman" w:hAnsi="Times New Roman"/>
          <w:sz w:val="24"/>
          <w:szCs w:val="24"/>
          <w:lang w:val="fr-FR"/>
        </w:rPr>
        <w:t>d</w:t>
      </w:r>
      <w:r w:rsidRPr="00C87A17">
        <w:rPr>
          <w:rFonts w:ascii="Times New Roman" w:hAnsi="Times New Roman"/>
          <w:sz w:val="24"/>
          <w:szCs w:val="24"/>
          <w:vertAlign w:val="superscript"/>
          <w:lang w:val="fr-FR"/>
        </w:rPr>
        <w:t>2</w:t>
      </w:r>
    </w:p>
    <w:p w14:paraId="4A4CF85E" w14:textId="77777777" w:rsidR="00822886" w:rsidRPr="00C87A17" w:rsidRDefault="00822886" w:rsidP="0017601C">
      <w:pPr>
        <w:spacing w:after="0" w:line="240" w:lineRule="auto"/>
        <w:rPr>
          <w:rFonts w:ascii="Times New Roman" w:hAnsi="Times New Roman" w:cs="Times New Roman"/>
          <w:b/>
          <w:sz w:val="24"/>
          <w:szCs w:val="24"/>
          <w:lang w:val="it-IT"/>
        </w:rPr>
        <w:sectPr w:rsidR="00822886" w:rsidRPr="00C87A17" w:rsidSect="00822886">
          <w:type w:val="continuous"/>
          <w:pgSz w:w="11906" w:h="16838"/>
          <w:pgMar w:top="1440" w:right="1440" w:bottom="1440" w:left="1440" w:header="708" w:footer="708" w:gutter="0"/>
          <w:cols w:num="2" w:space="708"/>
          <w:docGrid w:linePitch="360"/>
        </w:sectPr>
      </w:pPr>
    </w:p>
    <w:p w14:paraId="05E10212" w14:textId="77777777" w:rsidR="00822886" w:rsidRPr="00C87A17" w:rsidRDefault="00822886" w:rsidP="0017601C">
      <w:pPr>
        <w:spacing w:after="0" w:line="240" w:lineRule="auto"/>
        <w:rPr>
          <w:rFonts w:ascii="Times New Roman" w:hAnsi="Times New Roman" w:cs="Times New Roman"/>
          <w:sz w:val="24"/>
          <w:szCs w:val="24"/>
          <w:lang w:val="it-IT"/>
        </w:rPr>
      </w:pPr>
      <w:r w:rsidRPr="00C87A17">
        <w:rPr>
          <w:rFonts w:ascii="Times New Roman" w:hAnsi="Times New Roman" w:cs="Times New Roman"/>
          <w:b/>
          <w:sz w:val="24"/>
          <w:szCs w:val="24"/>
          <w:lang w:val="it-IT"/>
        </w:rPr>
        <w:lastRenderedPageBreak/>
        <w:t>24.</w:t>
      </w:r>
      <w:r w:rsidRPr="00C87A17">
        <w:rPr>
          <w:rFonts w:ascii="Times New Roman" w:hAnsi="Times New Roman" w:cs="Times New Roman"/>
          <w:sz w:val="24"/>
          <w:szCs w:val="24"/>
          <w:lang w:val="it-IT"/>
        </w:rPr>
        <w:t xml:space="preserve"> Chọn phát biểu </w:t>
      </w:r>
      <w:r w:rsidRPr="00C87A17">
        <w:rPr>
          <w:rFonts w:ascii="Times New Roman" w:hAnsi="Times New Roman" w:cs="Times New Roman"/>
          <w:b/>
          <w:sz w:val="24"/>
          <w:szCs w:val="24"/>
          <w:lang w:val="it-IT"/>
        </w:rPr>
        <w:t>đúng</w:t>
      </w:r>
      <w:r w:rsidRPr="00C87A17">
        <w:rPr>
          <w:rFonts w:ascii="Times New Roman" w:hAnsi="Times New Roman" w:cs="Times New Roman"/>
          <w:sz w:val="24"/>
          <w:szCs w:val="24"/>
          <w:lang w:val="it-IT"/>
        </w:rPr>
        <w:t xml:space="preserve"> về tinh thể ion:</w:t>
      </w:r>
    </w:p>
    <w:p w14:paraId="241930CD" w14:textId="77777777" w:rsidR="00822886" w:rsidRPr="00C87A17" w:rsidRDefault="00822886" w:rsidP="0017601C">
      <w:pPr>
        <w:spacing w:after="0" w:line="240" w:lineRule="auto"/>
        <w:rPr>
          <w:rFonts w:ascii="Times New Roman" w:hAnsi="Times New Roman" w:cs="Times New Roman"/>
          <w:sz w:val="24"/>
          <w:szCs w:val="24"/>
          <w:lang w:val="it-IT"/>
        </w:rPr>
      </w:pPr>
      <w:r w:rsidRPr="00C87A17">
        <w:rPr>
          <w:rFonts w:ascii="Times New Roman" w:hAnsi="Times New Roman" w:cs="Times New Roman"/>
          <w:sz w:val="24"/>
          <w:szCs w:val="24"/>
          <w:lang w:val="it-IT"/>
        </w:rPr>
        <w:tab/>
        <w:t>1. Có thể có cấu trúc đảo, mạch hay lớp.</w:t>
      </w:r>
    </w:p>
    <w:p w14:paraId="7571EE27" w14:textId="77777777" w:rsidR="00822886" w:rsidRPr="00C87A17" w:rsidRDefault="00822886" w:rsidP="0017601C">
      <w:pPr>
        <w:spacing w:after="0" w:line="240" w:lineRule="auto"/>
        <w:rPr>
          <w:rFonts w:ascii="Times New Roman" w:hAnsi="Times New Roman" w:cs="Times New Roman"/>
          <w:sz w:val="24"/>
          <w:szCs w:val="24"/>
          <w:lang w:val="it-IT"/>
        </w:rPr>
      </w:pPr>
      <w:r w:rsidRPr="00C87A17">
        <w:rPr>
          <w:rFonts w:ascii="Times New Roman" w:hAnsi="Times New Roman" w:cs="Times New Roman"/>
          <w:sz w:val="24"/>
          <w:szCs w:val="24"/>
          <w:lang w:val="it-IT"/>
        </w:rPr>
        <w:tab/>
        <w:t>2. Có thể có cấu trúc đảo, hay lớp.</w:t>
      </w:r>
    </w:p>
    <w:p w14:paraId="2ECA4B86" w14:textId="77777777" w:rsidR="00822886" w:rsidRPr="00C87A17" w:rsidRDefault="00822886" w:rsidP="0017601C">
      <w:pPr>
        <w:spacing w:after="0" w:line="240" w:lineRule="auto"/>
        <w:rPr>
          <w:rFonts w:ascii="Times New Roman" w:hAnsi="Times New Roman" w:cs="Times New Roman"/>
          <w:sz w:val="24"/>
          <w:szCs w:val="24"/>
          <w:lang w:val="it-IT"/>
        </w:rPr>
      </w:pPr>
      <w:r w:rsidRPr="00C87A17">
        <w:rPr>
          <w:rFonts w:ascii="Times New Roman" w:hAnsi="Times New Roman" w:cs="Times New Roman"/>
          <w:sz w:val="24"/>
          <w:szCs w:val="24"/>
          <w:lang w:val="it-IT"/>
        </w:rPr>
        <w:tab/>
        <w:t>3. Có nhiệt độ sôi, nóng chảy cao và không xác định.</w:t>
      </w:r>
    </w:p>
    <w:p w14:paraId="21C0292D" w14:textId="77777777" w:rsidR="00822886" w:rsidRPr="00C87A17" w:rsidRDefault="00822886" w:rsidP="00A500DE">
      <w:pPr>
        <w:pStyle w:val="ListParagraph"/>
        <w:numPr>
          <w:ilvl w:val="0"/>
          <w:numId w:val="15"/>
        </w:numPr>
        <w:spacing w:after="0" w:line="240" w:lineRule="auto"/>
        <w:ind w:left="426"/>
        <w:rPr>
          <w:rFonts w:ascii="Times New Roman" w:hAnsi="Times New Roman"/>
          <w:color w:val="FF0000"/>
          <w:sz w:val="24"/>
          <w:szCs w:val="24"/>
          <w:lang w:val="it-IT"/>
        </w:rPr>
        <w:sectPr w:rsidR="00822886" w:rsidRPr="00C87A17" w:rsidSect="001F1AF2">
          <w:type w:val="continuous"/>
          <w:pgSz w:w="11906" w:h="16838"/>
          <w:pgMar w:top="1440" w:right="1440" w:bottom="1440" w:left="1440" w:header="708" w:footer="708" w:gutter="0"/>
          <w:cols w:space="708"/>
          <w:docGrid w:linePitch="360"/>
        </w:sectPr>
      </w:pPr>
    </w:p>
    <w:p w14:paraId="63F8607D" w14:textId="77777777" w:rsidR="00822886" w:rsidRPr="00C87A17" w:rsidRDefault="00822886" w:rsidP="00A500DE">
      <w:pPr>
        <w:pStyle w:val="ListParagraph"/>
        <w:numPr>
          <w:ilvl w:val="0"/>
          <w:numId w:val="15"/>
        </w:numPr>
        <w:spacing w:after="0" w:line="240" w:lineRule="auto"/>
        <w:ind w:left="426"/>
        <w:rPr>
          <w:rFonts w:ascii="Times New Roman" w:hAnsi="Times New Roman"/>
          <w:color w:val="FF0000"/>
          <w:sz w:val="24"/>
          <w:szCs w:val="24"/>
          <w:lang w:val="it-IT"/>
        </w:rPr>
      </w:pPr>
      <w:r w:rsidRPr="00C87A17">
        <w:rPr>
          <w:rFonts w:ascii="Times New Roman" w:hAnsi="Times New Roman"/>
          <w:color w:val="FF0000"/>
          <w:sz w:val="24"/>
          <w:szCs w:val="24"/>
          <w:lang w:val="it-IT"/>
        </w:rPr>
        <w:lastRenderedPageBreak/>
        <w:t>Không có câu đúng</w:t>
      </w:r>
    </w:p>
    <w:p w14:paraId="4A9A7DA4" w14:textId="77777777" w:rsidR="00822886" w:rsidRPr="00C87A17" w:rsidRDefault="00822886" w:rsidP="00A500DE">
      <w:pPr>
        <w:pStyle w:val="ListParagraph"/>
        <w:numPr>
          <w:ilvl w:val="0"/>
          <w:numId w:val="15"/>
        </w:numPr>
        <w:spacing w:after="0" w:line="240" w:lineRule="auto"/>
        <w:ind w:left="426"/>
        <w:rPr>
          <w:rFonts w:ascii="Times New Roman" w:hAnsi="Times New Roman"/>
          <w:sz w:val="24"/>
          <w:szCs w:val="24"/>
          <w:lang w:val="it-IT"/>
        </w:rPr>
      </w:pPr>
      <w:r w:rsidRPr="00C87A17">
        <w:rPr>
          <w:rFonts w:ascii="Times New Roman" w:hAnsi="Times New Roman"/>
          <w:sz w:val="24"/>
          <w:szCs w:val="24"/>
          <w:lang w:val="it-IT"/>
        </w:rPr>
        <w:t>1 đúng</w:t>
      </w:r>
    </w:p>
    <w:p w14:paraId="23D2DB70" w14:textId="77777777" w:rsidR="00822886" w:rsidRPr="00C87A17" w:rsidRDefault="00822886" w:rsidP="00A500DE">
      <w:pPr>
        <w:pStyle w:val="ListParagraph"/>
        <w:numPr>
          <w:ilvl w:val="0"/>
          <w:numId w:val="15"/>
        </w:numPr>
        <w:spacing w:after="0" w:line="240" w:lineRule="auto"/>
        <w:ind w:left="426"/>
        <w:rPr>
          <w:rFonts w:ascii="Times New Roman" w:hAnsi="Times New Roman"/>
          <w:sz w:val="24"/>
          <w:szCs w:val="24"/>
          <w:lang w:val="it-IT"/>
        </w:rPr>
      </w:pPr>
      <w:r w:rsidRPr="00C87A17">
        <w:rPr>
          <w:rFonts w:ascii="Times New Roman" w:hAnsi="Times New Roman"/>
          <w:sz w:val="24"/>
          <w:szCs w:val="24"/>
          <w:lang w:val="it-IT"/>
        </w:rPr>
        <w:lastRenderedPageBreak/>
        <w:t>2 đúng</w:t>
      </w:r>
    </w:p>
    <w:p w14:paraId="6B392FE0" w14:textId="77777777" w:rsidR="00822886" w:rsidRPr="00C87A17" w:rsidRDefault="00822886" w:rsidP="00A500DE">
      <w:pPr>
        <w:pStyle w:val="ListParagraph"/>
        <w:numPr>
          <w:ilvl w:val="0"/>
          <w:numId w:val="15"/>
        </w:numPr>
        <w:spacing w:after="0" w:line="240" w:lineRule="auto"/>
        <w:ind w:left="426"/>
        <w:rPr>
          <w:rFonts w:ascii="Times New Roman" w:hAnsi="Times New Roman"/>
          <w:sz w:val="24"/>
          <w:szCs w:val="24"/>
          <w:lang w:val="it-IT"/>
        </w:rPr>
      </w:pPr>
      <w:r w:rsidRPr="00C87A17">
        <w:rPr>
          <w:rFonts w:ascii="Times New Roman" w:hAnsi="Times New Roman"/>
          <w:sz w:val="24"/>
          <w:szCs w:val="24"/>
          <w:lang w:val="it-IT"/>
        </w:rPr>
        <w:t>3 đúng</w:t>
      </w:r>
    </w:p>
    <w:p w14:paraId="0BEE9C90" w14:textId="77777777" w:rsidR="00822886" w:rsidRPr="00C87A17" w:rsidRDefault="00822886" w:rsidP="0017601C">
      <w:pPr>
        <w:pStyle w:val="Caption"/>
        <w:spacing w:after="0"/>
        <w:rPr>
          <w:rFonts w:ascii="Times New Roman" w:hAnsi="Times New Roman"/>
          <w:sz w:val="24"/>
          <w:szCs w:val="24"/>
        </w:rPr>
        <w:sectPr w:rsidR="00822886" w:rsidRPr="00C87A17" w:rsidSect="00822886">
          <w:type w:val="continuous"/>
          <w:pgSz w:w="11906" w:h="16838"/>
          <w:pgMar w:top="1440" w:right="1440" w:bottom="1440" w:left="1440" w:header="708" w:footer="708" w:gutter="0"/>
          <w:cols w:num="2" w:space="708"/>
          <w:docGrid w:linePitch="360"/>
        </w:sectPr>
      </w:pPr>
    </w:p>
    <w:p w14:paraId="5BF90146" w14:textId="77777777" w:rsidR="00822886" w:rsidRPr="00C87A17" w:rsidRDefault="00822886" w:rsidP="0017601C">
      <w:pPr>
        <w:pStyle w:val="Caption"/>
        <w:spacing w:after="0"/>
        <w:rPr>
          <w:rFonts w:ascii="Times New Roman" w:hAnsi="Times New Roman"/>
          <w:sz w:val="24"/>
          <w:szCs w:val="24"/>
        </w:rPr>
      </w:pPr>
    </w:p>
    <w:p w14:paraId="7AB2C6C6" w14:textId="77777777" w:rsidR="00822886" w:rsidRPr="00C87A17" w:rsidRDefault="00822886" w:rsidP="0017601C">
      <w:pPr>
        <w:pStyle w:val="Caption"/>
        <w:spacing w:after="0"/>
        <w:rPr>
          <w:rFonts w:ascii="Times New Roman" w:hAnsi="Times New Roman"/>
          <w:sz w:val="24"/>
          <w:szCs w:val="24"/>
        </w:rPr>
      </w:pPr>
      <w:r w:rsidRPr="00C87A17">
        <w:rPr>
          <w:rFonts w:ascii="Times New Roman" w:hAnsi="Times New Roman"/>
          <w:sz w:val="24"/>
          <w:szCs w:val="24"/>
        </w:rPr>
        <w:lastRenderedPageBreak/>
        <w:t>I.</w:t>
      </w:r>
      <w:r w:rsidR="0000768A" w:rsidRPr="00C87A17">
        <w:rPr>
          <w:rFonts w:ascii="Times New Roman" w:hAnsi="Times New Roman"/>
          <w:sz w:val="24"/>
          <w:szCs w:val="24"/>
        </w:rPr>
        <w:t>3</w:t>
      </w:r>
      <w:r w:rsidRPr="00C87A17">
        <w:rPr>
          <w:rFonts w:ascii="Times New Roman" w:hAnsi="Times New Roman"/>
          <w:sz w:val="24"/>
          <w:szCs w:val="24"/>
        </w:rPr>
        <w:t xml:space="preserve"> LÝ THUYẾT VỀ CẤU TRÚC TINH THỂ</w:t>
      </w:r>
    </w:p>
    <w:p w14:paraId="37808CCC" w14:textId="77777777" w:rsidR="00822886" w:rsidRPr="00C87A17" w:rsidRDefault="00822886" w:rsidP="0017601C">
      <w:pPr>
        <w:spacing w:after="0" w:line="240" w:lineRule="auto"/>
        <w:rPr>
          <w:rFonts w:ascii="Times New Roman" w:hAnsi="Times New Roman" w:cs="Times New Roman"/>
          <w:b/>
          <w:sz w:val="24"/>
          <w:szCs w:val="24"/>
          <w:lang w:val="pt-BR"/>
        </w:rPr>
      </w:pPr>
      <w:r w:rsidRPr="00C87A17">
        <w:rPr>
          <w:rFonts w:ascii="Times New Roman" w:hAnsi="Times New Roman" w:cs="Times New Roman"/>
          <w:b/>
          <w:sz w:val="24"/>
          <w:szCs w:val="24"/>
          <w:lang w:val="pt-BR"/>
        </w:rPr>
        <w:t>25.</w:t>
      </w:r>
      <w:r w:rsidRPr="00C87A17">
        <w:rPr>
          <w:rFonts w:ascii="Times New Roman" w:hAnsi="Times New Roman" w:cs="Times New Roman"/>
          <w:sz w:val="24"/>
          <w:szCs w:val="24"/>
          <w:lang w:val="pt-BR"/>
        </w:rPr>
        <w:t xml:space="preserve"> Chọn câu </w:t>
      </w:r>
      <w:r w:rsidRPr="00C87A17">
        <w:rPr>
          <w:rFonts w:ascii="Times New Roman" w:hAnsi="Times New Roman" w:cs="Times New Roman"/>
          <w:b/>
          <w:sz w:val="24"/>
          <w:szCs w:val="24"/>
          <w:lang w:val="pt-BR"/>
        </w:rPr>
        <w:t>sai</w:t>
      </w:r>
    </w:p>
    <w:p w14:paraId="59A6331E" w14:textId="77777777" w:rsidR="00822886" w:rsidRPr="00C87A17" w:rsidRDefault="00822886" w:rsidP="00A500DE">
      <w:pPr>
        <w:pStyle w:val="ListParagraph"/>
        <w:numPr>
          <w:ilvl w:val="0"/>
          <w:numId w:val="17"/>
        </w:numPr>
        <w:spacing w:after="0" w:line="240" w:lineRule="auto"/>
        <w:rPr>
          <w:rFonts w:ascii="Times New Roman" w:hAnsi="Times New Roman"/>
          <w:color w:val="FF0000"/>
          <w:sz w:val="24"/>
          <w:szCs w:val="24"/>
          <w:lang w:val="pt-BR"/>
        </w:rPr>
      </w:pPr>
      <w:r w:rsidRPr="00C87A17">
        <w:rPr>
          <w:rFonts w:ascii="Times New Roman" w:hAnsi="Times New Roman"/>
          <w:color w:val="FF0000"/>
          <w:sz w:val="24"/>
          <w:szCs w:val="24"/>
          <w:lang w:val="pt-BR"/>
        </w:rPr>
        <w:t>Cấu trúc mạch có đặc trưng tạo liên kết cộng hóa trị theo hai chiều trong không gian. Các mạch này liên kết với nhau bằng lực Van Der Waals, ion, hydro.</w:t>
      </w:r>
    </w:p>
    <w:p w14:paraId="5803EAE7" w14:textId="77777777" w:rsidR="00822886" w:rsidRPr="00C87A17" w:rsidRDefault="00822886" w:rsidP="00A500DE">
      <w:pPr>
        <w:pStyle w:val="ListParagraph"/>
        <w:numPr>
          <w:ilvl w:val="0"/>
          <w:numId w:val="17"/>
        </w:numPr>
        <w:spacing w:after="0" w:line="240" w:lineRule="auto"/>
        <w:rPr>
          <w:rFonts w:ascii="Times New Roman" w:hAnsi="Times New Roman"/>
          <w:sz w:val="24"/>
          <w:szCs w:val="24"/>
          <w:lang w:val="pt-BR"/>
        </w:rPr>
      </w:pPr>
      <w:r w:rsidRPr="00C87A17">
        <w:rPr>
          <w:rFonts w:ascii="Times New Roman" w:hAnsi="Times New Roman"/>
          <w:sz w:val="24"/>
          <w:szCs w:val="24"/>
          <w:lang w:val="pt-BR"/>
        </w:rPr>
        <w:t>Cấu trúc đảo có đặc trưng là tại nút mạng có nhóm nguyên tử (nguyên tử khí trơ, phân tử</w:t>
      </w:r>
      <w:r w:rsidR="00A35340" w:rsidRPr="00C87A17">
        <w:rPr>
          <w:rFonts w:ascii="Times New Roman" w:hAnsi="Times New Roman"/>
          <w:sz w:val="24"/>
          <w:szCs w:val="24"/>
          <w:lang w:val="pt-BR"/>
        </w:rPr>
        <w:t xml:space="preserve"> hữu hạn</w:t>
      </w:r>
      <w:r w:rsidRPr="00C87A17">
        <w:rPr>
          <w:rFonts w:ascii="Times New Roman" w:hAnsi="Times New Roman"/>
          <w:sz w:val="24"/>
          <w:szCs w:val="24"/>
          <w:lang w:val="pt-BR"/>
        </w:rPr>
        <w:t xml:space="preserve"> hay ion phức </w:t>
      </w:r>
      <w:r w:rsidRPr="00C87A17">
        <w:rPr>
          <w:rFonts w:ascii="Times New Roman" w:hAnsi="Times New Roman"/>
          <w:strike/>
          <w:sz w:val="24"/>
          <w:szCs w:val="24"/>
          <w:lang w:val="pt-BR"/>
          <w:rPrChange w:id="13" w:author="admin [2]" w:date="2018-09-14T10:24:00Z">
            <w:rPr>
              <w:rFonts w:ascii="Times New Roman" w:hAnsi="Times New Roman"/>
              <w:sz w:val="24"/>
              <w:szCs w:val="24"/>
              <w:lang w:val="pt-BR"/>
            </w:rPr>
          </w:rPrChange>
        </w:rPr>
        <w:t>tạp</w:t>
      </w:r>
      <w:r w:rsidRPr="00C87A17">
        <w:rPr>
          <w:rFonts w:ascii="Times New Roman" w:hAnsi="Times New Roman"/>
          <w:sz w:val="24"/>
          <w:szCs w:val="24"/>
          <w:lang w:val="pt-BR"/>
        </w:rPr>
        <w:t xml:space="preserve">) liên kết với các tiểu phân xung quanh bằng lực Van Der Waals, liên kết Hidro </w:t>
      </w:r>
      <w:r w:rsidR="00DD0014" w:rsidRPr="00C87A17">
        <w:rPr>
          <w:rFonts w:ascii="Times New Roman" w:hAnsi="Times New Roman"/>
          <w:sz w:val="24"/>
          <w:szCs w:val="24"/>
          <w:lang w:val="pt-BR"/>
        </w:rPr>
        <w:t>hay</w:t>
      </w:r>
      <w:r w:rsidRPr="00C87A17">
        <w:rPr>
          <w:rFonts w:ascii="Times New Roman" w:hAnsi="Times New Roman"/>
          <w:sz w:val="24"/>
          <w:szCs w:val="24"/>
          <w:lang w:val="pt-BR"/>
        </w:rPr>
        <w:t xml:space="preserve"> </w:t>
      </w:r>
      <w:r w:rsidR="00DD0014" w:rsidRPr="00C87A17">
        <w:rPr>
          <w:rFonts w:ascii="Times New Roman" w:hAnsi="Times New Roman"/>
          <w:sz w:val="24"/>
          <w:szCs w:val="24"/>
          <w:lang w:val="pt-BR"/>
        </w:rPr>
        <w:t>tương tác</w:t>
      </w:r>
      <w:r w:rsidRPr="00C87A17">
        <w:rPr>
          <w:rFonts w:ascii="Times New Roman" w:hAnsi="Times New Roman"/>
          <w:sz w:val="24"/>
          <w:szCs w:val="24"/>
          <w:lang w:val="pt-BR"/>
        </w:rPr>
        <w:t xml:space="preserve"> tĩnh điện.</w:t>
      </w:r>
    </w:p>
    <w:p w14:paraId="29577410" w14:textId="77777777" w:rsidR="0089470A" w:rsidRPr="00C87A17" w:rsidRDefault="00DD0014" w:rsidP="00A500DE">
      <w:pPr>
        <w:pStyle w:val="ListParagraph"/>
        <w:numPr>
          <w:ilvl w:val="0"/>
          <w:numId w:val="17"/>
        </w:numPr>
        <w:spacing w:line="240" w:lineRule="auto"/>
        <w:rPr>
          <w:rFonts w:ascii="Times New Roman" w:hAnsi="Times New Roman"/>
          <w:sz w:val="24"/>
          <w:szCs w:val="24"/>
          <w:lang w:val="pt-BR"/>
        </w:rPr>
      </w:pPr>
      <w:r w:rsidRPr="00C87A17">
        <w:rPr>
          <w:rFonts w:ascii="Times New Roman" w:hAnsi="Times New Roman"/>
          <w:sz w:val="24"/>
          <w:szCs w:val="24"/>
          <w:lang w:val="pt-BR"/>
        </w:rPr>
        <w:t>C</w:t>
      </w:r>
      <w:r w:rsidR="00A500DE" w:rsidRPr="00C87A17">
        <w:rPr>
          <w:rFonts w:ascii="Times New Roman" w:hAnsi="Times New Roman"/>
          <w:sz w:val="24"/>
          <w:szCs w:val="24"/>
          <w:lang w:val="pt-BR"/>
        </w:rPr>
        <w:t>ấu trúc phối trí</w:t>
      </w:r>
      <w:r w:rsidRPr="00C87A17">
        <w:rPr>
          <w:rFonts w:ascii="Times New Roman" w:hAnsi="Times New Roman"/>
          <w:sz w:val="24"/>
          <w:szCs w:val="24"/>
          <w:lang w:val="pt-BR"/>
        </w:rPr>
        <w:t xml:space="preserve"> có đặc trưng là</w:t>
      </w:r>
      <w:r w:rsidR="00A500DE" w:rsidRPr="00C87A17">
        <w:rPr>
          <w:rFonts w:ascii="Times New Roman" w:hAnsi="Times New Roman"/>
          <w:sz w:val="24"/>
          <w:szCs w:val="24"/>
          <w:lang w:val="pt-BR"/>
        </w:rPr>
        <w:t xml:space="preserve"> mỗi tiểu phân được bao quanh bởi một số xác định tiểu phân đơn bên cạnh, nằm ở những khoảng cách bằng nhau và được liên kết bằng cùng một kiểu liên kết mạnh </w:t>
      </w:r>
    </w:p>
    <w:p w14:paraId="1B0C62FB" w14:textId="77777777" w:rsidR="00822886" w:rsidRPr="00C87A17" w:rsidRDefault="00822886" w:rsidP="00A500DE">
      <w:pPr>
        <w:pStyle w:val="ListParagraph"/>
        <w:numPr>
          <w:ilvl w:val="0"/>
          <w:numId w:val="17"/>
        </w:numPr>
        <w:spacing w:after="0" w:line="240" w:lineRule="auto"/>
        <w:rPr>
          <w:rFonts w:ascii="Times New Roman" w:hAnsi="Times New Roman"/>
          <w:sz w:val="24"/>
          <w:szCs w:val="24"/>
          <w:lang w:val="pt-BR"/>
        </w:rPr>
      </w:pPr>
      <w:r w:rsidRPr="00C87A17">
        <w:rPr>
          <w:rFonts w:ascii="Times New Roman" w:hAnsi="Times New Roman"/>
          <w:sz w:val="24"/>
          <w:szCs w:val="24"/>
          <w:lang w:val="pt-BR"/>
        </w:rPr>
        <w:t xml:space="preserve">Cấu trúc lớp có đặc trưng là </w:t>
      </w:r>
      <w:r w:rsidR="00A35340" w:rsidRPr="00C87A17">
        <w:rPr>
          <w:rFonts w:ascii="Times New Roman" w:hAnsi="Times New Roman"/>
          <w:sz w:val="24"/>
          <w:szCs w:val="24"/>
          <w:lang w:val="pt-BR"/>
        </w:rPr>
        <w:t xml:space="preserve">tạo </w:t>
      </w:r>
      <w:r w:rsidR="00CA5D54" w:rsidRPr="00C87A17">
        <w:rPr>
          <w:rFonts w:ascii="Times New Roman" w:hAnsi="Times New Roman"/>
          <w:sz w:val="24"/>
          <w:szCs w:val="24"/>
          <w:lang w:val="pt-BR"/>
        </w:rPr>
        <w:t>liên kết</w:t>
      </w:r>
      <w:r w:rsidR="00A35340" w:rsidRPr="00C87A17">
        <w:rPr>
          <w:rFonts w:ascii="Times New Roman" w:hAnsi="Times New Roman"/>
          <w:sz w:val="24"/>
          <w:szCs w:val="24"/>
          <w:lang w:val="pt-BR"/>
        </w:rPr>
        <w:t xml:space="preserve"> </w:t>
      </w:r>
      <w:r w:rsidRPr="00C87A17">
        <w:rPr>
          <w:rFonts w:ascii="Times New Roman" w:hAnsi="Times New Roman"/>
          <w:sz w:val="24"/>
          <w:szCs w:val="24"/>
          <w:lang w:val="pt-BR"/>
        </w:rPr>
        <w:t>cộng hóa trị theo hai chiều trong không gian. Các lớp liên kết với nhau bằng lực Van Der Waals, hydro</w:t>
      </w:r>
      <w:r w:rsidR="00E00753" w:rsidRPr="00C87A17">
        <w:rPr>
          <w:rFonts w:ascii="Times New Roman" w:hAnsi="Times New Roman"/>
          <w:sz w:val="24"/>
          <w:szCs w:val="24"/>
          <w:lang w:val="pt-BR"/>
        </w:rPr>
        <w:t xml:space="preserve"> hay tương tác tĩnh điện</w:t>
      </w:r>
      <w:r w:rsidRPr="00C87A17">
        <w:rPr>
          <w:rFonts w:ascii="Times New Roman" w:hAnsi="Times New Roman"/>
          <w:sz w:val="24"/>
          <w:szCs w:val="24"/>
          <w:lang w:val="pt-BR"/>
        </w:rPr>
        <w:t>.</w:t>
      </w:r>
    </w:p>
    <w:p w14:paraId="453DF081" w14:textId="77777777" w:rsidR="00822886" w:rsidRPr="00C87A17" w:rsidRDefault="00822886"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b/>
          <w:sz w:val="24"/>
          <w:szCs w:val="24"/>
          <w:lang w:val="pt-BR"/>
        </w:rPr>
        <w:t>26.</w:t>
      </w:r>
      <w:r w:rsidRPr="00C87A17">
        <w:rPr>
          <w:rFonts w:ascii="Times New Roman" w:hAnsi="Times New Roman" w:cs="Times New Roman"/>
          <w:sz w:val="24"/>
          <w:szCs w:val="24"/>
          <w:lang w:val="pt-BR"/>
        </w:rPr>
        <w:t xml:space="preserve"> Cấu trúc đảo:</w:t>
      </w:r>
    </w:p>
    <w:p w14:paraId="74405CFA" w14:textId="77777777" w:rsidR="00822886" w:rsidRPr="00C87A17" w:rsidRDefault="00822886"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pt-BR"/>
        </w:rPr>
        <w:t>1.</w:t>
      </w:r>
      <w:r w:rsidR="00DD0014" w:rsidRPr="00C87A17">
        <w:rPr>
          <w:rFonts w:ascii="Times New Roman" w:hAnsi="Times New Roman" w:cs="Times New Roman"/>
          <w:sz w:val="24"/>
          <w:szCs w:val="24"/>
          <w:lang w:val="pt-BR"/>
        </w:rPr>
        <w:t xml:space="preserve"> có đặc trưng t</w:t>
      </w:r>
      <w:r w:rsidRPr="00C87A17">
        <w:rPr>
          <w:rFonts w:ascii="Times New Roman" w:hAnsi="Times New Roman" w:cs="Times New Roman"/>
          <w:sz w:val="24"/>
          <w:szCs w:val="24"/>
          <w:lang w:val="pt-BR"/>
        </w:rPr>
        <w:t xml:space="preserve">ại nút mạng </w:t>
      </w:r>
      <w:r w:rsidR="00DD0014" w:rsidRPr="00C87A17">
        <w:rPr>
          <w:rFonts w:ascii="Times New Roman" w:hAnsi="Times New Roman" w:cs="Times New Roman"/>
          <w:sz w:val="24"/>
          <w:szCs w:val="24"/>
          <w:lang w:val="pt-BR"/>
        </w:rPr>
        <w:t>là</w:t>
      </w:r>
      <w:r w:rsidRPr="00C87A17">
        <w:rPr>
          <w:rFonts w:ascii="Times New Roman" w:hAnsi="Times New Roman" w:cs="Times New Roman"/>
          <w:sz w:val="24"/>
          <w:szCs w:val="24"/>
          <w:lang w:val="pt-BR"/>
        </w:rPr>
        <w:t xml:space="preserve"> </w:t>
      </w:r>
      <w:r w:rsidR="00DC3942" w:rsidRPr="00C87A17">
        <w:rPr>
          <w:rFonts w:ascii="Times New Roman" w:hAnsi="Times New Roman" w:cs="Times New Roman"/>
          <w:sz w:val="24"/>
          <w:szCs w:val="24"/>
          <w:lang w:val="pt-BR"/>
        </w:rPr>
        <w:t>các tiểu phân (</w:t>
      </w:r>
      <w:r w:rsidRPr="00C87A17">
        <w:rPr>
          <w:rFonts w:ascii="Times New Roman" w:hAnsi="Times New Roman" w:cs="Times New Roman"/>
          <w:sz w:val="24"/>
          <w:szCs w:val="24"/>
          <w:lang w:val="pt-BR"/>
        </w:rPr>
        <w:t>nguyên tử khí trơ, phân tử</w:t>
      </w:r>
      <w:r w:rsidR="00DC3942" w:rsidRPr="00C87A17">
        <w:rPr>
          <w:rFonts w:ascii="Times New Roman" w:hAnsi="Times New Roman" w:cs="Times New Roman"/>
          <w:sz w:val="24"/>
          <w:szCs w:val="24"/>
          <w:lang w:val="pt-BR"/>
        </w:rPr>
        <w:t xml:space="preserve"> hữu hạn</w:t>
      </w:r>
      <w:r w:rsidRPr="00C87A17">
        <w:rPr>
          <w:rFonts w:ascii="Times New Roman" w:hAnsi="Times New Roman" w:cs="Times New Roman"/>
          <w:sz w:val="24"/>
          <w:szCs w:val="24"/>
          <w:lang w:val="pt-BR"/>
        </w:rPr>
        <w:t xml:space="preserve"> hay ion phức</w:t>
      </w:r>
      <w:r w:rsidR="00DC3942" w:rsidRPr="00C87A17">
        <w:rPr>
          <w:rFonts w:ascii="Times New Roman" w:hAnsi="Times New Roman" w:cs="Times New Roman"/>
          <w:sz w:val="24"/>
          <w:szCs w:val="24"/>
          <w:lang w:val="pt-BR"/>
        </w:rPr>
        <w:t>)</w:t>
      </w:r>
      <w:r w:rsidRPr="00C87A17">
        <w:rPr>
          <w:rFonts w:ascii="Times New Roman" w:hAnsi="Times New Roman" w:cs="Times New Roman"/>
          <w:sz w:val="24"/>
          <w:szCs w:val="24"/>
          <w:lang w:val="pt-BR"/>
        </w:rPr>
        <w:t xml:space="preserve"> liên kết với các tiểu phân xung quanh bằng lực Van der waals, liên kết hydro hay lực hút tĩnh điện.</w:t>
      </w:r>
    </w:p>
    <w:p w14:paraId="643BD409" w14:textId="77777777" w:rsidR="00822886" w:rsidRPr="00C87A17" w:rsidRDefault="00822886"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pt-BR"/>
        </w:rPr>
        <w:t>2.</w:t>
      </w:r>
      <w:r w:rsidR="00DD0014" w:rsidRPr="00C87A17">
        <w:rPr>
          <w:rFonts w:ascii="Times New Roman" w:hAnsi="Times New Roman" w:cs="Times New Roman"/>
          <w:sz w:val="24"/>
          <w:szCs w:val="24"/>
          <w:lang w:val="pt-BR"/>
        </w:rPr>
        <w:t xml:space="preserve"> có đặc trưng tại nút mạng là các tiểu phân </w:t>
      </w:r>
      <w:r w:rsidR="00DC3942" w:rsidRPr="00C87A17">
        <w:rPr>
          <w:rFonts w:ascii="Times New Roman" w:hAnsi="Times New Roman" w:cs="Times New Roman"/>
          <w:sz w:val="24"/>
          <w:szCs w:val="24"/>
          <w:lang w:val="pt-BR"/>
        </w:rPr>
        <w:t>(</w:t>
      </w:r>
      <w:r w:rsidRPr="00C87A17">
        <w:rPr>
          <w:rFonts w:ascii="Times New Roman" w:hAnsi="Times New Roman" w:cs="Times New Roman"/>
          <w:sz w:val="24"/>
          <w:szCs w:val="24"/>
          <w:lang w:val="pt-BR"/>
        </w:rPr>
        <w:t>nhóm nguyên tử hay phân tử</w:t>
      </w:r>
      <w:r w:rsidR="00DC3942" w:rsidRPr="00C87A17">
        <w:rPr>
          <w:rFonts w:ascii="Times New Roman" w:hAnsi="Times New Roman" w:cs="Times New Roman"/>
          <w:sz w:val="24"/>
          <w:szCs w:val="24"/>
          <w:lang w:val="pt-BR"/>
        </w:rPr>
        <w:t>)</w:t>
      </w:r>
      <w:r w:rsidRPr="00C87A17">
        <w:rPr>
          <w:rFonts w:ascii="Times New Roman" w:hAnsi="Times New Roman" w:cs="Times New Roman"/>
          <w:sz w:val="24"/>
          <w:szCs w:val="24"/>
          <w:lang w:val="pt-BR"/>
        </w:rPr>
        <w:t xml:space="preserve"> liên kết với các tiểu phân xung quanh chỉ bằng lực liên kết van der waals hay liên kết hydro.</w:t>
      </w:r>
    </w:p>
    <w:p w14:paraId="664248CA" w14:textId="77777777" w:rsidR="00822886" w:rsidRPr="00C87A17" w:rsidRDefault="00822886"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pt-BR"/>
        </w:rPr>
        <w:t xml:space="preserve">3. </w:t>
      </w:r>
      <w:r w:rsidR="00DD0014" w:rsidRPr="00C87A17">
        <w:rPr>
          <w:rFonts w:ascii="Times New Roman" w:hAnsi="Times New Roman" w:cs="Times New Roman"/>
          <w:sz w:val="24"/>
          <w:szCs w:val="24"/>
          <w:lang w:val="pt-BR"/>
        </w:rPr>
        <w:t xml:space="preserve">thuộc mạng </w:t>
      </w:r>
      <w:r w:rsidRPr="00C87A17">
        <w:rPr>
          <w:rFonts w:ascii="Times New Roman" w:hAnsi="Times New Roman" w:cs="Times New Roman"/>
          <w:sz w:val="24"/>
          <w:szCs w:val="24"/>
          <w:lang w:val="pt-BR"/>
        </w:rPr>
        <w:t xml:space="preserve">phân tử và mạng ion có ion phức </w:t>
      </w:r>
      <w:r w:rsidRPr="00C87A17">
        <w:rPr>
          <w:rFonts w:ascii="Times New Roman" w:hAnsi="Times New Roman" w:cs="Times New Roman"/>
          <w:strike/>
          <w:sz w:val="24"/>
          <w:szCs w:val="24"/>
          <w:lang w:val="pt-BR"/>
          <w:rPrChange w:id="14" w:author="admin [2]" w:date="2018-09-14T10:24:00Z">
            <w:rPr>
              <w:rFonts w:ascii="Times New Roman" w:hAnsi="Times New Roman" w:cs="Times New Roman"/>
              <w:sz w:val="24"/>
              <w:szCs w:val="24"/>
              <w:lang w:val="pt-BR"/>
            </w:rPr>
          </w:rPrChange>
        </w:rPr>
        <w:t>tạp</w:t>
      </w:r>
      <w:r w:rsidRPr="00C87A17">
        <w:rPr>
          <w:rFonts w:ascii="Times New Roman" w:hAnsi="Times New Roman" w:cs="Times New Roman"/>
          <w:sz w:val="24"/>
          <w:szCs w:val="24"/>
          <w:lang w:val="pt-BR"/>
        </w:rPr>
        <w:t>.</w:t>
      </w:r>
    </w:p>
    <w:p w14:paraId="17EF6053" w14:textId="77777777" w:rsidR="00822886" w:rsidRPr="00C87A17" w:rsidRDefault="00822886"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pt-BR"/>
        </w:rPr>
        <w:t xml:space="preserve">4. </w:t>
      </w:r>
      <w:r w:rsidR="00DD0014" w:rsidRPr="00C87A17">
        <w:rPr>
          <w:rFonts w:ascii="Times New Roman" w:hAnsi="Times New Roman" w:cs="Times New Roman"/>
          <w:sz w:val="24"/>
          <w:szCs w:val="24"/>
          <w:lang w:val="pt-BR"/>
        </w:rPr>
        <w:t xml:space="preserve">thuộc </w:t>
      </w:r>
      <w:r w:rsidRPr="00C87A17">
        <w:rPr>
          <w:rFonts w:ascii="Times New Roman" w:hAnsi="Times New Roman" w:cs="Times New Roman"/>
          <w:sz w:val="24"/>
          <w:szCs w:val="24"/>
          <w:lang w:val="pt-BR"/>
        </w:rPr>
        <w:t>mạng phân tử và mạng nguyên tử.</w:t>
      </w:r>
    </w:p>
    <w:p w14:paraId="554F1C0E" w14:textId="77777777" w:rsidR="00822886" w:rsidRPr="00C87A17" w:rsidRDefault="00822886"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pt-BR"/>
        </w:rPr>
        <w:t xml:space="preserve">5. </w:t>
      </w:r>
      <w:r w:rsidR="00DD0014" w:rsidRPr="00C87A17">
        <w:rPr>
          <w:rFonts w:ascii="Times New Roman" w:hAnsi="Times New Roman" w:cs="Times New Roman"/>
          <w:sz w:val="24"/>
          <w:szCs w:val="24"/>
          <w:lang w:val="pt-BR"/>
        </w:rPr>
        <w:t>thuộc</w:t>
      </w:r>
      <w:r w:rsidRPr="00C87A17">
        <w:rPr>
          <w:rFonts w:ascii="Times New Roman" w:hAnsi="Times New Roman" w:cs="Times New Roman"/>
          <w:sz w:val="24"/>
          <w:szCs w:val="24"/>
          <w:lang w:val="pt-BR"/>
        </w:rPr>
        <w:t xml:space="preserve"> mạng kim loại và mạng nguyên tử.</w:t>
      </w:r>
    </w:p>
    <w:p w14:paraId="56F41F00" w14:textId="77777777" w:rsidR="00822886" w:rsidRPr="00C87A17" w:rsidRDefault="00822886" w:rsidP="00A500DE">
      <w:pPr>
        <w:pStyle w:val="ListParagraph"/>
        <w:numPr>
          <w:ilvl w:val="0"/>
          <w:numId w:val="23"/>
        </w:numPr>
        <w:spacing w:after="0" w:line="240" w:lineRule="auto"/>
        <w:ind w:left="426"/>
        <w:rPr>
          <w:rFonts w:ascii="Times New Roman" w:hAnsi="Times New Roman"/>
          <w:sz w:val="24"/>
          <w:szCs w:val="24"/>
          <w:lang w:val="pt-BR"/>
        </w:rPr>
        <w:sectPr w:rsidR="00822886" w:rsidRPr="00C87A17" w:rsidSect="001F1AF2">
          <w:type w:val="continuous"/>
          <w:pgSz w:w="11906" w:h="16838"/>
          <w:pgMar w:top="1440" w:right="1440" w:bottom="1440" w:left="1440" w:header="708" w:footer="708" w:gutter="0"/>
          <w:cols w:space="708"/>
          <w:docGrid w:linePitch="360"/>
        </w:sectPr>
      </w:pPr>
    </w:p>
    <w:p w14:paraId="6E561BA3" w14:textId="77777777" w:rsidR="00822886" w:rsidRPr="00C87A17" w:rsidRDefault="00822886" w:rsidP="00A500DE">
      <w:pPr>
        <w:pStyle w:val="ListParagraph"/>
        <w:numPr>
          <w:ilvl w:val="0"/>
          <w:numId w:val="23"/>
        </w:numPr>
        <w:spacing w:after="0" w:line="240" w:lineRule="auto"/>
        <w:ind w:left="426"/>
        <w:rPr>
          <w:rFonts w:ascii="Times New Roman" w:hAnsi="Times New Roman"/>
          <w:sz w:val="24"/>
          <w:szCs w:val="24"/>
          <w:lang w:val="pt-BR"/>
        </w:rPr>
      </w:pPr>
      <w:r w:rsidRPr="00C87A17">
        <w:rPr>
          <w:rFonts w:ascii="Times New Roman" w:hAnsi="Times New Roman"/>
          <w:sz w:val="24"/>
          <w:szCs w:val="24"/>
          <w:lang w:val="pt-BR"/>
        </w:rPr>
        <w:lastRenderedPageBreak/>
        <w:t xml:space="preserve">Chỉ </w:t>
      </w:r>
      <w:r w:rsidRPr="00C87A17">
        <w:rPr>
          <w:rFonts w:ascii="Times New Roman" w:hAnsi="Times New Roman"/>
          <w:color w:val="FF0000"/>
          <w:sz w:val="24"/>
          <w:szCs w:val="24"/>
          <w:lang w:val="pt-BR"/>
        </w:rPr>
        <w:t>1,3 đúng</w:t>
      </w:r>
      <w:r w:rsidRPr="00C87A17">
        <w:rPr>
          <w:rFonts w:ascii="Times New Roman" w:hAnsi="Times New Roman"/>
          <w:sz w:val="24"/>
          <w:szCs w:val="24"/>
          <w:lang w:val="pt-BR"/>
        </w:rPr>
        <w:t xml:space="preserve">       </w:t>
      </w:r>
    </w:p>
    <w:p w14:paraId="786F37D8" w14:textId="77777777" w:rsidR="00822886" w:rsidRPr="00C87A17" w:rsidRDefault="00822886" w:rsidP="00A500DE">
      <w:pPr>
        <w:pStyle w:val="ListParagraph"/>
        <w:numPr>
          <w:ilvl w:val="0"/>
          <w:numId w:val="23"/>
        </w:numPr>
        <w:spacing w:after="0" w:line="240" w:lineRule="auto"/>
        <w:ind w:left="426"/>
        <w:rPr>
          <w:rFonts w:ascii="Times New Roman" w:hAnsi="Times New Roman"/>
          <w:sz w:val="24"/>
          <w:szCs w:val="24"/>
          <w:lang w:val="pt-BR"/>
        </w:rPr>
      </w:pPr>
      <w:r w:rsidRPr="00C87A17">
        <w:rPr>
          <w:rFonts w:ascii="Times New Roman" w:hAnsi="Times New Roman"/>
          <w:sz w:val="24"/>
          <w:szCs w:val="24"/>
          <w:lang w:val="pt-BR"/>
        </w:rPr>
        <w:lastRenderedPageBreak/>
        <w:t xml:space="preserve">1,2,3 đúng          </w:t>
      </w:r>
    </w:p>
    <w:p w14:paraId="5DBE4E95" w14:textId="77777777" w:rsidR="00822886" w:rsidRPr="00C87A17" w:rsidRDefault="00822886" w:rsidP="00A500DE">
      <w:pPr>
        <w:pStyle w:val="ListParagraph"/>
        <w:numPr>
          <w:ilvl w:val="0"/>
          <w:numId w:val="23"/>
        </w:numPr>
        <w:spacing w:after="0" w:line="240" w:lineRule="auto"/>
        <w:ind w:left="426"/>
        <w:rPr>
          <w:rFonts w:ascii="Times New Roman" w:hAnsi="Times New Roman"/>
          <w:sz w:val="24"/>
          <w:szCs w:val="24"/>
          <w:lang w:val="pt-BR"/>
        </w:rPr>
      </w:pPr>
      <w:r w:rsidRPr="00C87A17">
        <w:rPr>
          <w:rFonts w:ascii="Times New Roman" w:hAnsi="Times New Roman"/>
          <w:sz w:val="24"/>
          <w:szCs w:val="24"/>
          <w:lang w:val="pt-BR"/>
        </w:rPr>
        <w:lastRenderedPageBreak/>
        <w:t xml:space="preserve">2,3,4 đúng    </w:t>
      </w:r>
    </w:p>
    <w:p w14:paraId="68D9805F" w14:textId="77777777" w:rsidR="00822886" w:rsidRPr="00C87A17" w:rsidRDefault="00822886" w:rsidP="00A500DE">
      <w:pPr>
        <w:pStyle w:val="ListParagraph"/>
        <w:numPr>
          <w:ilvl w:val="0"/>
          <w:numId w:val="23"/>
        </w:numPr>
        <w:spacing w:after="0" w:line="240" w:lineRule="auto"/>
        <w:ind w:left="426"/>
        <w:rPr>
          <w:rFonts w:ascii="Times New Roman" w:hAnsi="Times New Roman"/>
          <w:sz w:val="24"/>
          <w:szCs w:val="24"/>
          <w:lang w:val="pt-BR"/>
        </w:rPr>
      </w:pPr>
      <w:r w:rsidRPr="00C87A17">
        <w:rPr>
          <w:rFonts w:ascii="Times New Roman" w:hAnsi="Times New Roman"/>
          <w:sz w:val="24"/>
          <w:szCs w:val="24"/>
          <w:lang w:val="pt-BR"/>
        </w:rPr>
        <w:lastRenderedPageBreak/>
        <w:t>2,3,5  đúng</w:t>
      </w:r>
    </w:p>
    <w:p w14:paraId="7B1E98F8" w14:textId="77777777" w:rsidR="00822886" w:rsidRPr="00C87A17" w:rsidRDefault="00822886" w:rsidP="0017601C">
      <w:pPr>
        <w:pStyle w:val="ListParagraph"/>
        <w:spacing w:after="0" w:line="240" w:lineRule="auto"/>
        <w:ind w:left="0"/>
        <w:rPr>
          <w:rFonts w:ascii="Times New Roman" w:hAnsi="Times New Roman"/>
          <w:b/>
          <w:sz w:val="24"/>
          <w:szCs w:val="24"/>
          <w:lang w:val="it-IT"/>
        </w:rPr>
        <w:sectPr w:rsidR="00822886" w:rsidRPr="00C87A17" w:rsidSect="00822886">
          <w:type w:val="continuous"/>
          <w:pgSz w:w="11906" w:h="16838"/>
          <w:pgMar w:top="1440" w:right="1440" w:bottom="1440" w:left="1440" w:header="708" w:footer="708" w:gutter="0"/>
          <w:cols w:num="4" w:space="709"/>
          <w:docGrid w:linePitch="360"/>
        </w:sectPr>
      </w:pPr>
    </w:p>
    <w:p w14:paraId="5FDF67D7" w14:textId="77777777" w:rsidR="00822886" w:rsidRPr="00C87A17" w:rsidRDefault="00822886" w:rsidP="0017601C">
      <w:pPr>
        <w:spacing w:after="0" w:line="240" w:lineRule="auto"/>
        <w:rPr>
          <w:rFonts w:ascii="Times New Roman" w:hAnsi="Times New Roman" w:cs="Times New Roman"/>
          <w:sz w:val="24"/>
          <w:szCs w:val="24"/>
          <w:lang w:val="it-IT"/>
        </w:rPr>
      </w:pPr>
      <w:r w:rsidRPr="00C87A17">
        <w:rPr>
          <w:rFonts w:ascii="Times New Roman" w:hAnsi="Times New Roman" w:cs="Times New Roman"/>
          <w:b/>
          <w:sz w:val="24"/>
          <w:szCs w:val="24"/>
          <w:lang w:val="it-IT"/>
        </w:rPr>
        <w:lastRenderedPageBreak/>
        <w:t>28.</w:t>
      </w:r>
      <w:r w:rsidRPr="00C87A17">
        <w:rPr>
          <w:rFonts w:ascii="Times New Roman" w:hAnsi="Times New Roman" w:cs="Times New Roman"/>
          <w:sz w:val="24"/>
          <w:szCs w:val="24"/>
          <w:lang w:val="it-IT"/>
        </w:rPr>
        <w:t xml:space="preserve"> Chọn nhận xét </w:t>
      </w:r>
      <w:r w:rsidRPr="00C87A17">
        <w:rPr>
          <w:rFonts w:ascii="Times New Roman" w:hAnsi="Times New Roman" w:cs="Times New Roman"/>
          <w:b/>
          <w:sz w:val="24"/>
          <w:szCs w:val="24"/>
          <w:lang w:val="it-IT"/>
        </w:rPr>
        <w:t>đúng</w:t>
      </w:r>
      <w:r w:rsidRPr="00C87A17">
        <w:rPr>
          <w:rFonts w:ascii="Times New Roman" w:hAnsi="Times New Roman" w:cs="Times New Roman"/>
          <w:sz w:val="24"/>
          <w:szCs w:val="24"/>
          <w:lang w:val="it-IT"/>
        </w:rPr>
        <w:t>: Cấu trúc mạch có đặc trưng nào sau đây:</w:t>
      </w:r>
    </w:p>
    <w:p w14:paraId="189F85CA" w14:textId="77777777" w:rsidR="00822886" w:rsidRPr="00C87A17" w:rsidRDefault="00822886" w:rsidP="00A500DE">
      <w:pPr>
        <w:pStyle w:val="ListParagraph"/>
        <w:numPr>
          <w:ilvl w:val="1"/>
          <w:numId w:val="22"/>
        </w:numPr>
        <w:spacing w:after="0" w:line="240" w:lineRule="auto"/>
        <w:ind w:left="567"/>
        <w:rPr>
          <w:rFonts w:ascii="Times New Roman" w:hAnsi="Times New Roman"/>
          <w:color w:val="FF0000"/>
          <w:sz w:val="24"/>
          <w:szCs w:val="24"/>
          <w:lang w:val="it-IT"/>
        </w:rPr>
      </w:pPr>
      <w:r w:rsidRPr="00C87A17">
        <w:rPr>
          <w:rFonts w:ascii="Times New Roman" w:hAnsi="Times New Roman"/>
          <w:color w:val="FF0000"/>
          <w:sz w:val="24"/>
          <w:szCs w:val="24"/>
          <w:lang w:val="it-IT"/>
        </w:rPr>
        <w:t>Tạo liên kết cộng hóa trị theo 1 hướng trong không gian.</w:t>
      </w:r>
    </w:p>
    <w:p w14:paraId="3ADC5253" w14:textId="77777777" w:rsidR="00822886" w:rsidRPr="00C87A17" w:rsidRDefault="00822886" w:rsidP="00A500DE">
      <w:pPr>
        <w:pStyle w:val="ListParagraph"/>
        <w:numPr>
          <w:ilvl w:val="1"/>
          <w:numId w:val="22"/>
        </w:numPr>
        <w:spacing w:after="0" w:line="240" w:lineRule="auto"/>
        <w:ind w:left="567"/>
        <w:rPr>
          <w:rFonts w:ascii="Times New Roman" w:hAnsi="Times New Roman"/>
          <w:sz w:val="24"/>
          <w:szCs w:val="24"/>
          <w:lang w:val="it-IT"/>
        </w:rPr>
      </w:pPr>
      <w:r w:rsidRPr="00C87A17">
        <w:rPr>
          <w:rFonts w:ascii="Times New Roman" w:hAnsi="Times New Roman"/>
          <w:sz w:val="24"/>
          <w:szCs w:val="24"/>
          <w:lang w:val="it-IT"/>
        </w:rPr>
        <w:t>Tạo liên kết cộng hóa trị theo 2 chiều trong không gian.</w:t>
      </w:r>
    </w:p>
    <w:p w14:paraId="314F1FFB" w14:textId="77777777" w:rsidR="00713354" w:rsidRPr="00C87A17" w:rsidRDefault="00F80FAE" w:rsidP="00F80FAE">
      <w:pPr>
        <w:pStyle w:val="ListParagraph"/>
        <w:numPr>
          <w:ilvl w:val="1"/>
          <w:numId w:val="22"/>
        </w:numPr>
        <w:spacing w:line="240" w:lineRule="auto"/>
        <w:ind w:left="567"/>
        <w:rPr>
          <w:rFonts w:ascii="Times New Roman" w:hAnsi="Times New Roman"/>
          <w:sz w:val="24"/>
          <w:szCs w:val="24"/>
          <w:lang w:val="it-IT"/>
        </w:rPr>
      </w:pPr>
      <w:r w:rsidRPr="00C87A17">
        <w:rPr>
          <w:rFonts w:ascii="Times New Roman" w:hAnsi="Times New Roman"/>
          <w:sz w:val="24"/>
          <w:szCs w:val="24"/>
          <w:lang w:val="it-IT"/>
        </w:rPr>
        <w:t>M</w:t>
      </w:r>
      <w:r w:rsidR="00713354" w:rsidRPr="00C87A17">
        <w:rPr>
          <w:rFonts w:ascii="Times New Roman" w:hAnsi="Times New Roman"/>
          <w:sz w:val="24"/>
          <w:szCs w:val="24"/>
          <w:lang w:val="it-IT"/>
        </w:rPr>
        <w:t>ỗi tiểu phân (trên một nút mạng) được bao quanh bởi một số xác định tiểu phân đơn bên cạnh (nguyên tử, ion đơn), nằm ở những khoảng cách bằng nhau và được liên kết bằng cùng một kiểu liên kết mạnh (ion, cộng hóa trị hay kim loại)</w:t>
      </w:r>
    </w:p>
    <w:p w14:paraId="438AB441" w14:textId="77777777" w:rsidR="00822886" w:rsidRPr="00C87A17" w:rsidRDefault="00822886" w:rsidP="00A500DE">
      <w:pPr>
        <w:pStyle w:val="ListParagraph"/>
        <w:numPr>
          <w:ilvl w:val="1"/>
          <w:numId w:val="22"/>
        </w:numPr>
        <w:spacing w:after="0" w:line="240" w:lineRule="auto"/>
        <w:ind w:left="567"/>
        <w:rPr>
          <w:rFonts w:ascii="Times New Roman" w:hAnsi="Times New Roman"/>
          <w:sz w:val="24"/>
          <w:szCs w:val="24"/>
          <w:lang w:val="it-IT"/>
        </w:rPr>
      </w:pPr>
      <w:r w:rsidRPr="00C87A17">
        <w:rPr>
          <w:rFonts w:ascii="Times New Roman" w:hAnsi="Times New Roman"/>
          <w:sz w:val="24"/>
          <w:szCs w:val="24"/>
          <w:lang w:val="it-IT"/>
        </w:rPr>
        <w:t>Tại nút mạng có nhóm nguyên tử liên kết với các tiểu phân xung quanh bằng liên kết yếu</w:t>
      </w:r>
    </w:p>
    <w:p w14:paraId="3B31F3CF" w14:textId="77777777" w:rsidR="00822886" w:rsidRPr="00C87A17" w:rsidRDefault="00822886"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b/>
          <w:sz w:val="24"/>
          <w:szCs w:val="24"/>
          <w:lang w:val="pt-BR"/>
        </w:rPr>
        <w:t>29.</w:t>
      </w:r>
      <w:r w:rsidRPr="00C87A17">
        <w:rPr>
          <w:rFonts w:ascii="Times New Roman" w:hAnsi="Times New Roman" w:cs="Times New Roman"/>
          <w:sz w:val="24"/>
          <w:szCs w:val="24"/>
          <w:lang w:val="pt-BR"/>
        </w:rPr>
        <w:t xml:space="preserve"> Trong mạng tinh thể có cấu trúc lớp. Các lớp liên kết với nhau bằng lực nào?</w:t>
      </w:r>
    </w:p>
    <w:p w14:paraId="06633002" w14:textId="77777777" w:rsidR="00822886" w:rsidRPr="00C87A17" w:rsidRDefault="00822886"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pt-BR"/>
        </w:rPr>
        <w:t>1. Van der Waals</w:t>
      </w:r>
      <w:r w:rsidRPr="00C87A17">
        <w:rPr>
          <w:rFonts w:ascii="Times New Roman" w:hAnsi="Times New Roman" w:cs="Times New Roman"/>
          <w:sz w:val="24"/>
          <w:szCs w:val="24"/>
          <w:lang w:val="pt-BR"/>
        </w:rPr>
        <w:tab/>
      </w:r>
      <w:r w:rsidRPr="00C87A17">
        <w:rPr>
          <w:rFonts w:ascii="Times New Roman" w:hAnsi="Times New Roman" w:cs="Times New Roman"/>
          <w:sz w:val="24"/>
          <w:szCs w:val="24"/>
          <w:lang w:val="pt-BR"/>
        </w:rPr>
        <w:tab/>
        <w:t xml:space="preserve">2. </w:t>
      </w:r>
      <w:r w:rsidR="00DC3942" w:rsidRPr="00C87A17">
        <w:rPr>
          <w:rFonts w:ascii="Times New Roman" w:hAnsi="Times New Roman" w:cs="Times New Roman"/>
          <w:sz w:val="24"/>
          <w:szCs w:val="24"/>
          <w:lang w:val="pt-BR"/>
        </w:rPr>
        <w:t>Tương tác tĩnh điện</w:t>
      </w:r>
      <w:r w:rsidRPr="00C87A17">
        <w:rPr>
          <w:rFonts w:ascii="Times New Roman" w:hAnsi="Times New Roman" w:cs="Times New Roman"/>
          <w:sz w:val="24"/>
          <w:szCs w:val="24"/>
          <w:lang w:val="pt-BR"/>
        </w:rPr>
        <w:tab/>
      </w:r>
      <w:r w:rsidRPr="00C87A17">
        <w:rPr>
          <w:rFonts w:ascii="Times New Roman" w:hAnsi="Times New Roman" w:cs="Times New Roman"/>
          <w:sz w:val="24"/>
          <w:szCs w:val="24"/>
          <w:lang w:val="pt-BR"/>
        </w:rPr>
        <w:tab/>
      </w:r>
      <w:r w:rsidRPr="00C87A17">
        <w:rPr>
          <w:rFonts w:ascii="Times New Roman" w:hAnsi="Times New Roman" w:cs="Times New Roman"/>
          <w:sz w:val="24"/>
          <w:szCs w:val="24"/>
          <w:lang w:val="pt-BR"/>
        </w:rPr>
        <w:tab/>
        <w:t>3. Hydro</w:t>
      </w:r>
    </w:p>
    <w:p w14:paraId="26356E1B" w14:textId="77777777" w:rsidR="00822886" w:rsidRPr="00C87A17" w:rsidRDefault="00822886" w:rsidP="00A500DE">
      <w:pPr>
        <w:pStyle w:val="ListParagraph"/>
        <w:numPr>
          <w:ilvl w:val="0"/>
          <w:numId w:val="21"/>
        </w:numPr>
        <w:spacing w:after="0" w:line="240" w:lineRule="auto"/>
        <w:rPr>
          <w:rFonts w:ascii="Times New Roman" w:hAnsi="Times New Roman"/>
          <w:color w:val="FF0000"/>
          <w:sz w:val="24"/>
          <w:szCs w:val="24"/>
          <w:lang w:val="pt-BR"/>
        </w:rPr>
        <w:sectPr w:rsidR="00822886" w:rsidRPr="00C87A17" w:rsidSect="001F1AF2">
          <w:type w:val="continuous"/>
          <w:pgSz w:w="11906" w:h="16838"/>
          <w:pgMar w:top="1440" w:right="1440" w:bottom="1440" w:left="1440" w:header="708" w:footer="708" w:gutter="0"/>
          <w:cols w:space="708"/>
          <w:docGrid w:linePitch="360"/>
        </w:sectPr>
      </w:pPr>
    </w:p>
    <w:p w14:paraId="6ACDD02E" w14:textId="77777777" w:rsidR="00822886" w:rsidRPr="00C87A17" w:rsidRDefault="00822886" w:rsidP="00A500DE">
      <w:pPr>
        <w:pStyle w:val="ListParagraph"/>
        <w:numPr>
          <w:ilvl w:val="0"/>
          <w:numId w:val="21"/>
        </w:numPr>
        <w:spacing w:after="0" w:line="240" w:lineRule="auto"/>
        <w:rPr>
          <w:rFonts w:ascii="Times New Roman" w:hAnsi="Times New Roman"/>
          <w:color w:val="FF0000"/>
          <w:sz w:val="24"/>
          <w:szCs w:val="24"/>
          <w:lang w:val="pt-BR"/>
        </w:rPr>
      </w:pPr>
      <w:r w:rsidRPr="00C87A17">
        <w:rPr>
          <w:rFonts w:ascii="Times New Roman" w:hAnsi="Times New Roman"/>
          <w:color w:val="FF0000"/>
          <w:sz w:val="24"/>
          <w:szCs w:val="24"/>
        </w:rPr>
        <w:lastRenderedPageBreak/>
        <w:t>Cả 3 loại</w:t>
      </w:r>
    </w:p>
    <w:p w14:paraId="74B874C3" w14:textId="77777777" w:rsidR="00822886" w:rsidRPr="00C87A17" w:rsidRDefault="00822886" w:rsidP="00A500DE">
      <w:pPr>
        <w:pStyle w:val="ListParagraph"/>
        <w:numPr>
          <w:ilvl w:val="0"/>
          <w:numId w:val="21"/>
        </w:numPr>
        <w:spacing w:after="0" w:line="240" w:lineRule="auto"/>
        <w:rPr>
          <w:rFonts w:ascii="Times New Roman" w:hAnsi="Times New Roman"/>
          <w:sz w:val="24"/>
          <w:szCs w:val="24"/>
        </w:rPr>
      </w:pPr>
      <w:r w:rsidRPr="00C87A17">
        <w:rPr>
          <w:rFonts w:ascii="Times New Roman" w:hAnsi="Times New Roman"/>
          <w:sz w:val="24"/>
          <w:szCs w:val="24"/>
        </w:rPr>
        <w:t>Chỉ 1</w:t>
      </w:r>
    </w:p>
    <w:p w14:paraId="63644703" w14:textId="77777777" w:rsidR="00822886" w:rsidRPr="00C87A17" w:rsidRDefault="00822886" w:rsidP="00A500DE">
      <w:pPr>
        <w:pStyle w:val="ListParagraph"/>
        <w:numPr>
          <w:ilvl w:val="0"/>
          <w:numId w:val="21"/>
        </w:numPr>
        <w:spacing w:after="0" w:line="240" w:lineRule="auto"/>
        <w:rPr>
          <w:rFonts w:ascii="Times New Roman" w:hAnsi="Times New Roman"/>
          <w:sz w:val="24"/>
          <w:szCs w:val="24"/>
        </w:rPr>
      </w:pPr>
      <w:r w:rsidRPr="00C87A17">
        <w:rPr>
          <w:rFonts w:ascii="Times New Roman" w:hAnsi="Times New Roman"/>
          <w:sz w:val="24"/>
          <w:szCs w:val="24"/>
        </w:rPr>
        <w:t xml:space="preserve">Chỉ 2 </w:t>
      </w:r>
    </w:p>
    <w:p w14:paraId="190526C4" w14:textId="77777777" w:rsidR="00822886" w:rsidRPr="00C87A17" w:rsidRDefault="00822886" w:rsidP="00A500DE">
      <w:pPr>
        <w:pStyle w:val="ListParagraph"/>
        <w:numPr>
          <w:ilvl w:val="0"/>
          <w:numId w:val="21"/>
        </w:numPr>
        <w:spacing w:after="0" w:line="240" w:lineRule="auto"/>
        <w:rPr>
          <w:rFonts w:ascii="Times New Roman" w:hAnsi="Times New Roman"/>
          <w:sz w:val="24"/>
          <w:szCs w:val="24"/>
        </w:rPr>
      </w:pPr>
      <w:r w:rsidRPr="00C87A17">
        <w:rPr>
          <w:rFonts w:ascii="Times New Roman" w:hAnsi="Times New Roman"/>
          <w:sz w:val="24"/>
          <w:szCs w:val="24"/>
        </w:rPr>
        <w:t>Chỉ 3</w:t>
      </w:r>
    </w:p>
    <w:p w14:paraId="75ACFD86" w14:textId="77777777" w:rsidR="00822886" w:rsidRPr="00C87A17" w:rsidRDefault="00822886" w:rsidP="0017601C">
      <w:pPr>
        <w:spacing w:after="0"/>
        <w:rPr>
          <w:ins w:id="15" w:author="admin" w:date="2017-10-27T18:14:00Z"/>
          <w:rFonts w:ascii="Times New Roman" w:hAnsi="Times New Roman" w:cs="Times New Roman"/>
          <w:sz w:val="24"/>
          <w:szCs w:val="24"/>
          <w:lang w:val="en-US"/>
        </w:rPr>
      </w:pPr>
    </w:p>
    <w:p w14:paraId="48536B97" w14:textId="77777777" w:rsidR="00F6628C" w:rsidRPr="00C87A17" w:rsidRDefault="00F6628C" w:rsidP="0017601C">
      <w:pPr>
        <w:spacing w:after="0"/>
        <w:rPr>
          <w:rFonts w:ascii="Times New Roman" w:hAnsi="Times New Roman" w:cs="Times New Roman"/>
          <w:sz w:val="24"/>
          <w:szCs w:val="24"/>
          <w:lang w:val="en-US"/>
        </w:rPr>
        <w:sectPr w:rsidR="00F6628C" w:rsidRPr="00C87A17" w:rsidSect="00822886">
          <w:type w:val="continuous"/>
          <w:pgSz w:w="11906" w:h="16838"/>
          <w:pgMar w:top="1440" w:right="1440" w:bottom="1440" w:left="1440" w:header="708" w:footer="708" w:gutter="0"/>
          <w:cols w:num="4" w:space="709"/>
          <w:docGrid w:linePitch="360"/>
        </w:sectPr>
      </w:pPr>
    </w:p>
    <w:p w14:paraId="0886F319" w14:textId="77777777" w:rsidR="00822886" w:rsidRPr="00C87A17" w:rsidRDefault="00822886" w:rsidP="0017601C">
      <w:pPr>
        <w:spacing w:after="0"/>
        <w:rPr>
          <w:rFonts w:ascii="Times New Roman" w:hAnsi="Times New Roman" w:cs="Times New Roman"/>
          <w:sz w:val="24"/>
          <w:szCs w:val="24"/>
          <w:lang w:val="en-US"/>
        </w:rPr>
      </w:pPr>
    </w:p>
    <w:p w14:paraId="3C28AB79" w14:textId="77777777" w:rsidR="00822886" w:rsidRPr="00C87A17" w:rsidRDefault="00822886" w:rsidP="0017601C">
      <w:pPr>
        <w:spacing w:after="0"/>
        <w:rPr>
          <w:rFonts w:ascii="Times New Roman" w:hAnsi="Times New Roman" w:cs="Times New Roman"/>
          <w:sz w:val="24"/>
          <w:szCs w:val="24"/>
          <w:lang w:val="en-US"/>
        </w:rPr>
      </w:pPr>
      <w:r w:rsidRPr="00C87A17">
        <w:rPr>
          <w:rFonts w:ascii="Times New Roman" w:hAnsi="Times New Roman" w:cs="Times New Roman"/>
          <w:sz w:val="24"/>
          <w:szCs w:val="24"/>
          <w:lang w:val="en-US"/>
        </w:rPr>
        <w:t>I</w:t>
      </w:r>
      <w:r w:rsidR="0000768A" w:rsidRPr="00C87A17">
        <w:rPr>
          <w:rFonts w:ascii="Times New Roman" w:hAnsi="Times New Roman" w:cs="Times New Roman"/>
          <w:sz w:val="24"/>
          <w:szCs w:val="24"/>
          <w:lang w:val="en-US"/>
        </w:rPr>
        <w:t>I</w:t>
      </w:r>
      <w:r w:rsidRPr="00C87A17">
        <w:rPr>
          <w:rFonts w:ascii="Times New Roman" w:hAnsi="Times New Roman" w:cs="Times New Roman"/>
          <w:sz w:val="24"/>
          <w:szCs w:val="24"/>
          <w:lang w:val="en-US"/>
        </w:rPr>
        <w:t>. LIÊN KẾT KIM LOẠI, HỢP KIM</w:t>
      </w:r>
    </w:p>
    <w:p w14:paraId="7F470CEE" w14:textId="77777777" w:rsidR="00822886" w:rsidRPr="00C87A17" w:rsidRDefault="00822886"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t>30.</w:t>
      </w:r>
      <w:r w:rsidRPr="00C87A17">
        <w:rPr>
          <w:rFonts w:ascii="Times New Roman" w:hAnsi="Times New Roman" w:cs="Times New Roman"/>
          <w:sz w:val="24"/>
          <w:szCs w:val="24"/>
        </w:rPr>
        <w:t xml:space="preserve"> Chọn phương án </w:t>
      </w:r>
      <w:r w:rsidRPr="00C87A17">
        <w:rPr>
          <w:rFonts w:ascii="Times New Roman" w:hAnsi="Times New Roman" w:cs="Times New Roman"/>
          <w:b/>
          <w:sz w:val="24"/>
          <w:szCs w:val="24"/>
        </w:rPr>
        <w:t>đúng</w:t>
      </w:r>
      <w:r w:rsidRPr="00C87A17">
        <w:rPr>
          <w:rFonts w:ascii="Times New Roman" w:hAnsi="Times New Roman" w:cs="Times New Roman"/>
          <w:sz w:val="24"/>
          <w:szCs w:val="24"/>
        </w:rPr>
        <w:t>.</w:t>
      </w:r>
    </w:p>
    <w:p w14:paraId="63C80DB4" w14:textId="77777777" w:rsidR="00822886" w:rsidRPr="00C87A17" w:rsidRDefault="00822886" w:rsidP="0017601C">
      <w:pPr>
        <w:pStyle w:val="ListParagraph"/>
        <w:spacing w:after="0" w:line="240" w:lineRule="auto"/>
        <w:ind w:left="960"/>
        <w:rPr>
          <w:rFonts w:ascii="Times New Roman" w:hAnsi="Times New Roman"/>
          <w:sz w:val="24"/>
          <w:szCs w:val="24"/>
        </w:rPr>
      </w:pPr>
      <w:r w:rsidRPr="00C87A17">
        <w:rPr>
          <w:rFonts w:ascii="Times New Roman" w:hAnsi="Times New Roman"/>
          <w:sz w:val="24"/>
          <w:szCs w:val="24"/>
        </w:rPr>
        <w:t>Năng lượng mạng tinh thể của kim loại A sẽ càng lớn khi:</w:t>
      </w:r>
    </w:p>
    <w:p w14:paraId="0CC2AD5A" w14:textId="77777777" w:rsidR="00822886" w:rsidRPr="00C87A17" w:rsidRDefault="00822886" w:rsidP="00A500DE">
      <w:pPr>
        <w:pStyle w:val="ListParagraph"/>
        <w:numPr>
          <w:ilvl w:val="0"/>
          <w:numId w:val="30"/>
        </w:numPr>
        <w:spacing w:after="0" w:line="240" w:lineRule="auto"/>
        <w:rPr>
          <w:rFonts w:ascii="Times New Roman" w:hAnsi="Times New Roman"/>
          <w:color w:val="00B050"/>
          <w:sz w:val="24"/>
          <w:szCs w:val="24"/>
        </w:rPr>
      </w:pPr>
      <w:r w:rsidRPr="00C87A17">
        <w:rPr>
          <w:rFonts w:ascii="Times New Roman" w:hAnsi="Times New Roman"/>
          <w:color w:val="00B050"/>
          <w:sz w:val="24"/>
          <w:szCs w:val="24"/>
        </w:rPr>
        <w:t>Mật độ electron hóa trị của A càng lớn.</w:t>
      </w:r>
    </w:p>
    <w:p w14:paraId="23810BF2" w14:textId="77777777" w:rsidR="00822886" w:rsidRPr="00C87A17" w:rsidRDefault="00822886" w:rsidP="00A500DE">
      <w:pPr>
        <w:pStyle w:val="ListParagraph"/>
        <w:numPr>
          <w:ilvl w:val="0"/>
          <w:numId w:val="30"/>
        </w:numPr>
        <w:spacing w:after="0" w:line="240" w:lineRule="auto"/>
        <w:rPr>
          <w:rFonts w:ascii="Times New Roman" w:hAnsi="Times New Roman"/>
          <w:sz w:val="24"/>
          <w:szCs w:val="24"/>
        </w:rPr>
      </w:pPr>
      <w:r w:rsidRPr="00C87A17">
        <w:rPr>
          <w:rFonts w:ascii="Times New Roman" w:hAnsi="Times New Roman"/>
          <w:sz w:val="24"/>
          <w:szCs w:val="24"/>
        </w:rPr>
        <w:t>Bán kính của A càng lớn.</w:t>
      </w:r>
    </w:p>
    <w:p w14:paraId="28B409DF" w14:textId="77777777" w:rsidR="00822886" w:rsidRPr="00C87A17" w:rsidRDefault="00822886" w:rsidP="00A500DE">
      <w:pPr>
        <w:pStyle w:val="ListParagraph"/>
        <w:numPr>
          <w:ilvl w:val="0"/>
          <w:numId w:val="30"/>
        </w:numPr>
        <w:spacing w:after="0" w:line="240" w:lineRule="auto"/>
        <w:rPr>
          <w:rFonts w:ascii="Times New Roman" w:hAnsi="Times New Roman"/>
          <w:sz w:val="24"/>
          <w:szCs w:val="24"/>
        </w:rPr>
      </w:pPr>
      <w:r w:rsidRPr="00C87A17">
        <w:rPr>
          <w:rFonts w:ascii="Times New Roman" w:hAnsi="Times New Roman"/>
          <w:sz w:val="24"/>
          <w:szCs w:val="24"/>
        </w:rPr>
        <w:t>Độ âm điện của A càng nhỏ.</w:t>
      </w:r>
    </w:p>
    <w:p w14:paraId="1DEB8A61" w14:textId="77777777" w:rsidR="00822886" w:rsidRPr="00C87A17" w:rsidRDefault="00822886" w:rsidP="00A500DE">
      <w:pPr>
        <w:pStyle w:val="ListParagraph"/>
        <w:numPr>
          <w:ilvl w:val="0"/>
          <w:numId w:val="30"/>
        </w:numPr>
        <w:spacing w:after="0" w:line="240" w:lineRule="auto"/>
        <w:rPr>
          <w:rFonts w:ascii="Times New Roman" w:hAnsi="Times New Roman"/>
          <w:sz w:val="24"/>
          <w:szCs w:val="24"/>
        </w:rPr>
      </w:pPr>
      <w:r w:rsidRPr="00C87A17">
        <w:rPr>
          <w:rFonts w:ascii="Times New Roman" w:hAnsi="Times New Roman"/>
          <w:sz w:val="24"/>
          <w:szCs w:val="24"/>
        </w:rPr>
        <w:t>Tính kim loại của A càng lớn.</w:t>
      </w:r>
    </w:p>
    <w:p w14:paraId="702860F6" w14:textId="77777777" w:rsidR="00822886" w:rsidRPr="00C87A17" w:rsidRDefault="00822886" w:rsidP="0017601C">
      <w:pPr>
        <w:spacing w:after="0" w:line="240" w:lineRule="auto"/>
        <w:jc w:val="both"/>
        <w:rPr>
          <w:rFonts w:ascii="Times New Roman" w:hAnsi="Times New Roman" w:cs="Times New Roman"/>
          <w:sz w:val="24"/>
          <w:szCs w:val="24"/>
        </w:rPr>
      </w:pPr>
      <w:r w:rsidRPr="00C87A17">
        <w:rPr>
          <w:rFonts w:ascii="Times New Roman" w:hAnsi="Times New Roman" w:cs="Times New Roman"/>
          <w:b/>
          <w:sz w:val="24"/>
          <w:szCs w:val="24"/>
        </w:rPr>
        <w:t>31.</w:t>
      </w:r>
      <w:r w:rsidRPr="00C87A17">
        <w:rPr>
          <w:rFonts w:ascii="Times New Roman" w:hAnsi="Times New Roman" w:cs="Times New Roman"/>
          <w:sz w:val="24"/>
          <w:szCs w:val="24"/>
        </w:rPr>
        <w:t xml:space="preserve"> Kim loại kiềm mềm, có nhiệt độ nóng chảy thấp là do:</w:t>
      </w:r>
    </w:p>
    <w:p w14:paraId="581CA045" w14:textId="77777777" w:rsidR="00822886" w:rsidRPr="00C87A17" w:rsidRDefault="00822886" w:rsidP="00A500DE">
      <w:pPr>
        <w:pStyle w:val="ListParagraph"/>
        <w:numPr>
          <w:ilvl w:val="0"/>
          <w:numId w:val="29"/>
        </w:numPr>
        <w:spacing w:after="0" w:line="240" w:lineRule="auto"/>
        <w:jc w:val="both"/>
        <w:rPr>
          <w:rFonts w:ascii="Times New Roman" w:hAnsi="Times New Roman"/>
          <w:color w:val="0000FF"/>
          <w:sz w:val="24"/>
          <w:szCs w:val="24"/>
        </w:rPr>
      </w:pPr>
      <w:r w:rsidRPr="00C87A17">
        <w:rPr>
          <w:rFonts w:ascii="Times New Roman" w:hAnsi="Times New Roman"/>
          <w:color w:val="0000FF"/>
          <w:sz w:val="24"/>
          <w:szCs w:val="24"/>
        </w:rPr>
        <w:t>Mạng lưới tinh thể có năng lượng thấp.</w:t>
      </w:r>
    </w:p>
    <w:p w14:paraId="5D3D6E47" w14:textId="77777777" w:rsidR="00822886" w:rsidRPr="00C87A17" w:rsidRDefault="00822886" w:rsidP="00A500DE">
      <w:pPr>
        <w:numPr>
          <w:ilvl w:val="0"/>
          <w:numId w:val="29"/>
        </w:numPr>
        <w:spacing w:after="0" w:line="240" w:lineRule="auto"/>
        <w:contextualSpacing/>
        <w:rPr>
          <w:rFonts w:ascii="Times New Roman" w:hAnsi="Times New Roman" w:cs="Times New Roman"/>
          <w:sz w:val="24"/>
          <w:szCs w:val="24"/>
        </w:rPr>
      </w:pPr>
      <w:r w:rsidRPr="00C87A17">
        <w:rPr>
          <w:rFonts w:ascii="Times New Roman" w:hAnsi="Times New Roman" w:cs="Times New Roman"/>
          <w:sz w:val="24"/>
          <w:szCs w:val="24"/>
        </w:rPr>
        <w:t xml:space="preserve">Mật độ electron hóa trị </w:t>
      </w:r>
      <w:r w:rsidR="00A500DE" w:rsidRPr="00C87A17">
        <w:rPr>
          <w:rFonts w:ascii="Times New Roman" w:hAnsi="Times New Roman" w:cs="Times New Roman"/>
          <w:sz w:val="24"/>
          <w:szCs w:val="24"/>
        </w:rPr>
        <w:t xml:space="preserve">lớn </w:t>
      </w:r>
    </w:p>
    <w:p w14:paraId="18BC7343" w14:textId="77777777" w:rsidR="00822886" w:rsidRPr="00C87A17" w:rsidRDefault="00822886" w:rsidP="00A500DE">
      <w:pPr>
        <w:numPr>
          <w:ilvl w:val="0"/>
          <w:numId w:val="29"/>
        </w:numPr>
        <w:spacing w:after="0" w:line="240" w:lineRule="auto"/>
        <w:contextualSpacing/>
        <w:rPr>
          <w:rFonts w:ascii="Times New Roman" w:hAnsi="Times New Roman" w:cs="Times New Roman"/>
          <w:sz w:val="24"/>
          <w:szCs w:val="24"/>
        </w:rPr>
      </w:pPr>
      <w:r w:rsidRPr="00C87A17">
        <w:rPr>
          <w:rFonts w:ascii="Times New Roman" w:hAnsi="Times New Roman" w:cs="Times New Roman"/>
          <w:sz w:val="24"/>
          <w:szCs w:val="24"/>
        </w:rPr>
        <w:t xml:space="preserve">Mật độ </w:t>
      </w:r>
      <w:r w:rsidR="00A500DE" w:rsidRPr="00C87A17">
        <w:rPr>
          <w:rFonts w:ascii="Times New Roman" w:hAnsi="Times New Roman" w:cs="Times New Roman"/>
          <w:sz w:val="24"/>
          <w:szCs w:val="24"/>
        </w:rPr>
        <w:t>xem phủ của các orbital nguyên tử hóa trị</w:t>
      </w:r>
      <w:r w:rsidRPr="00C87A17">
        <w:rPr>
          <w:rFonts w:ascii="Times New Roman" w:hAnsi="Times New Roman" w:cs="Times New Roman"/>
          <w:sz w:val="24"/>
          <w:szCs w:val="24"/>
        </w:rPr>
        <w:t xml:space="preserve"> nhỏ.</w:t>
      </w:r>
    </w:p>
    <w:p w14:paraId="109E802C" w14:textId="77777777" w:rsidR="00822886" w:rsidRPr="00C87A17" w:rsidRDefault="00822886" w:rsidP="00A500DE">
      <w:pPr>
        <w:numPr>
          <w:ilvl w:val="0"/>
          <w:numId w:val="29"/>
        </w:numPr>
        <w:spacing w:after="0" w:line="240" w:lineRule="auto"/>
        <w:contextualSpacing/>
        <w:rPr>
          <w:rFonts w:ascii="Times New Roman" w:hAnsi="Times New Roman" w:cs="Times New Roman"/>
          <w:sz w:val="24"/>
          <w:szCs w:val="24"/>
          <w:lang w:val="vi-VN"/>
        </w:rPr>
      </w:pPr>
      <w:r w:rsidRPr="00C87A17">
        <w:rPr>
          <w:rFonts w:ascii="Times New Roman" w:hAnsi="Times New Roman" w:cs="Times New Roman"/>
          <w:sz w:val="24"/>
          <w:szCs w:val="24"/>
          <w:lang w:val="vi-VN"/>
        </w:rPr>
        <w:t>Kim loại kiềm có mạng tinh thể phân tử.</w:t>
      </w:r>
    </w:p>
    <w:p w14:paraId="2BA7DF9E" w14:textId="77777777" w:rsidR="00822886" w:rsidRPr="00C87A17" w:rsidRDefault="00822886"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b/>
          <w:sz w:val="24"/>
          <w:szCs w:val="24"/>
          <w:lang w:val="vi-VN"/>
        </w:rPr>
        <w:t>32.</w:t>
      </w:r>
      <w:r w:rsidRPr="00C87A17">
        <w:rPr>
          <w:rFonts w:ascii="Times New Roman" w:hAnsi="Times New Roman" w:cs="Times New Roman"/>
          <w:sz w:val="24"/>
          <w:szCs w:val="24"/>
          <w:lang w:val="vi-VN"/>
        </w:rPr>
        <w:t xml:space="preserve"> Chọn phát biểu </w:t>
      </w:r>
      <w:r w:rsidRPr="00C87A17">
        <w:rPr>
          <w:rFonts w:ascii="Times New Roman" w:hAnsi="Times New Roman" w:cs="Times New Roman"/>
          <w:b/>
          <w:sz w:val="24"/>
          <w:szCs w:val="24"/>
          <w:lang w:val="vi-VN"/>
        </w:rPr>
        <w:t>đúng</w:t>
      </w:r>
      <w:r w:rsidRPr="00C87A17">
        <w:rPr>
          <w:rFonts w:ascii="Times New Roman" w:hAnsi="Times New Roman" w:cs="Times New Roman"/>
          <w:sz w:val="24"/>
          <w:szCs w:val="24"/>
          <w:lang w:val="vi-VN"/>
        </w:rPr>
        <w:t xml:space="preserve"> về tinh thể kim </w:t>
      </w:r>
      <w:r w:rsidR="003C2D13" w:rsidRPr="00C87A17">
        <w:rPr>
          <w:rFonts w:ascii="Times New Roman" w:hAnsi="Times New Roman" w:cs="Times New Roman"/>
          <w:sz w:val="24"/>
          <w:szCs w:val="24"/>
          <w:lang w:val="vi-VN"/>
        </w:rPr>
        <w:t>loại</w:t>
      </w:r>
      <w:r w:rsidRPr="00C87A17">
        <w:rPr>
          <w:rFonts w:ascii="Times New Roman" w:hAnsi="Times New Roman" w:cs="Times New Roman"/>
          <w:sz w:val="24"/>
          <w:szCs w:val="24"/>
          <w:lang w:val="vi-VN"/>
        </w:rPr>
        <w:t xml:space="preserve"> nhóm IA:</w:t>
      </w:r>
    </w:p>
    <w:p w14:paraId="623A7CC0" w14:textId="77777777" w:rsidR="00822886" w:rsidRPr="00C87A17" w:rsidRDefault="00822886" w:rsidP="0017601C">
      <w:pPr>
        <w:spacing w:after="0" w:line="240" w:lineRule="auto"/>
        <w:ind w:left="567" w:hanging="283"/>
        <w:rPr>
          <w:rFonts w:ascii="Times New Roman" w:hAnsi="Times New Roman" w:cs="Times New Roman"/>
          <w:sz w:val="24"/>
          <w:szCs w:val="24"/>
          <w:lang w:val="vi-VN"/>
        </w:rPr>
      </w:pPr>
      <w:r w:rsidRPr="00C87A17">
        <w:rPr>
          <w:rFonts w:ascii="Times New Roman" w:hAnsi="Times New Roman" w:cs="Times New Roman"/>
          <w:sz w:val="24"/>
          <w:szCs w:val="24"/>
          <w:lang w:val="vi-VN"/>
        </w:rPr>
        <w:t xml:space="preserve">1. Nhiệt độ nóng chảy cao dần từ trên xuống vì tính kim </w:t>
      </w:r>
      <w:r w:rsidR="003C2D13" w:rsidRPr="00C87A17">
        <w:rPr>
          <w:rFonts w:ascii="Times New Roman" w:hAnsi="Times New Roman" w:cs="Times New Roman"/>
          <w:sz w:val="24"/>
          <w:szCs w:val="24"/>
          <w:lang w:val="vi-VN"/>
        </w:rPr>
        <w:t>loại</w:t>
      </w:r>
      <w:r w:rsidRPr="00C87A17">
        <w:rPr>
          <w:rFonts w:ascii="Times New Roman" w:hAnsi="Times New Roman" w:cs="Times New Roman"/>
          <w:sz w:val="24"/>
          <w:szCs w:val="24"/>
          <w:lang w:val="vi-VN"/>
        </w:rPr>
        <w:t xml:space="preserve"> mạnh dần.</w:t>
      </w:r>
    </w:p>
    <w:p w14:paraId="78D0AF1C" w14:textId="77777777" w:rsidR="00822886" w:rsidRPr="00C87A17" w:rsidRDefault="00822886" w:rsidP="0017601C">
      <w:pPr>
        <w:spacing w:after="0" w:line="240" w:lineRule="auto"/>
        <w:ind w:left="567" w:hanging="283"/>
        <w:rPr>
          <w:rFonts w:ascii="Times New Roman" w:hAnsi="Times New Roman" w:cs="Times New Roman"/>
          <w:sz w:val="24"/>
          <w:szCs w:val="24"/>
          <w:lang w:val="vi-VN"/>
        </w:rPr>
      </w:pPr>
      <w:r w:rsidRPr="00C87A17">
        <w:rPr>
          <w:rFonts w:ascii="Times New Roman" w:hAnsi="Times New Roman" w:cs="Times New Roman"/>
          <w:sz w:val="24"/>
          <w:szCs w:val="24"/>
          <w:lang w:val="vi-VN"/>
        </w:rPr>
        <w:t>2. Nhiệt độ nóng chảy cao dần từ trên xuống vì mật độ electron hóa trị cao dần.</w:t>
      </w:r>
    </w:p>
    <w:p w14:paraId="78DAAB72" w14:textId="77777777" w:rsidR="00822886" w:rsidRPr="00C87A17" w:rsidRDefault="00822886" w:rsidP="0017601C">
      <w:pPr>
        <w:spacing w:after="0" w:line="240" w:lineRule="auto"/>
        <w:ind w:left="567" w:hanging="283"/>
        <w:rPr>
          <w:rFonts w:ascii="Times New Roman" w:hAnsi="Times New Roman" w:cs="Times New Roman"/>
          <w:sz w:val="24"/>
          <w:szCs w:val="24"/>
          <w:lang w:val="vi-VN"/>
        </w:rPr>
      </w:pPr>
      <w:r w:rsidRPr="00C87A17">
        <w:rPr>
          <w:rFonts w:ascii="Times New Roman" w:hAnsi="Times New Roman" w:cs="Times New Roman"/>
          <w:sz w:val="24"/>
          <w:szCs w:val="24"/>
          <w:lang w:val="vi-VN"/>
        </w:rPr>
        <w:t>3. Nhiệt độ nóng chảy thấp dần từ trên xuống vì bán kính nguyên tử tăng dần.</w:t>
      </w:r>
    </w:p>
    <w:p w14:paraId="77F0325E" w14:textId="77777777" w:rsidR="00822886" w:rsidRPr="00C87A17" w:rsidRDefault="00822886" w:rsidP="00A500DE">
      <w:pPr>
        <w:pStyle w:val="ListParagraph"/>
        <w:numPr>
          <w:ilvl w:val="0"/>
          <w:numId w:val="33"/>
        </w:numPr>
        <w:spacing w:after="0" w:line="240" w:lineRule="auto"/>
        <w:ind w:left="567"/>
        <w:rPr>
          <w:rFonts w:ascii="Times New Roman" w:hAnsi="Times New Roman"/>
          <w:color w:val="FF0000"/>
          <w:sz w:val="24"/>
          <w:szCs w:val="24"/>
        </w:rPr>
      </w:pPr>
      <w:r w:rsidRPr="00C87A17">
        <w:rPr>
          <w:rFonts w:ascii="Times New Roman" w:hAnsi="Times New Roman"/>
          <w:color w:val="FF0000"/>
          <w:sz w:val="24"/>
          <w:szCs w:val="24"/>
        </w:rPr>
        <w:t xml:space="preserve">3 đúng </w:t>
      </w:r>
    </w:p>
    <w:p w14:paraId="54C92706" w14:textId="77777777" w:rsidR="00822886" w:rsidRPr="00C87A17" w:rsidRDefault="00822886" w:rsidP="00A500DE">
      <w:pPr>
        <w:pStyle w:val="ListParagraph"/>
        <w:numPr>
          <w:ilvl w:val="0"/>
          <w:numId w:val="33"/>
        </w:numPr>
        <w:spacing w:after="0" w:line="240" w:lineRule="auto"/>
        <w:ind w:left="567"/>
        <w:rPr>
          <w:rFonts w:ascii="Times New Roman" w:hAnsi="Times New Roman"/>
          <w:sz w:val="24"/>
          <w:szCs w:val="24"/>
        </w:rPr>
      </w:pPr>
      <w:r w:rsidRPr="00C87A17">
        <w:rPr>
          <w:rFonts w:ascii="Times New Roman" w:hAnsi="Times New Roman"/>
          <w:sz w:val="24"/>
          <w:szCs w:val="24"/>
        </w:rPr>
        <w:t>Chỉ 1 đúng</w:t>
      </w:r>
    </w:p>
    <w:p w14:paraId="43EAFA28" w14:textId="77777777" w:rsidR="00822886" w:rsidRPr="00C87A17" w:rsidRDefault="00822886" w:rsidP="00A500DE">
      <w:pPr>
        <w:pStyle w:val="ListParagraph"/>
        <w:numPr>
          <w:ilvl w:val="0"/>
          <w:numId w:val="33"/>
        </w:numPr>
        <w:spacing w:after="0" w:line="240" w:lineRule="auto"/>
        <w:ind w:left="567"/>
        <w:rPr>
          <w:rFonts w:ascii="Times New Roman" w:hAnsi="Times New Roman"/>
          <w:sz w:val="24"/>
          <w:szCs w:val="24"/>
        </w:rPr>
      </w:pPr>
      <w:r w:rsidRPr="00C87A17">
        <w:rPr>
          <w:rFonts w:ascii="Times New Roman" w:hAnsi="Times New Roman"/>
          <w:sz w:val="24"/>
          <w:szCs w:val="24"/>
        </w:rPr>
        <w:t>Chỉ 2 đúng</w:t>
      </w:r>
    </w:p>
    <w:p w14:paraId="288B965E" w14:textId="77777777" w:rsidR="00822886" w:rsidRPr="00C87A17" w:rsidRDefault="00822886" w:rsidP="00A500DE">
      <w:pPr>
        <w:pStyle w:val="ListParagraph"/>
        <w:numPr>
          <w:ilvl w:val="0"/>
          <w:numId w:val="33"/>
        </w:numPr>
        <w:spacing w:after="0" w:line="240" w:lineRule="auto"/>
        <w:ind w:left="567"/>
        <w:rPr>
          <w:rFonts w:ascii="Times New Roman" w:hAnsi="Times New Roman"/>
          <w:sz w:val="24"/>
          <w:szCs w:val="24"/>
        </w:rPr>
      </w:pPr>
      <w:r w:rsidRPr="00C87A17">
        <w:rPr>
          <w:rFonts w:ascii="Times New Roman" w:hAnsi="Times New Roman"/>
          <w:sz w:val="24"/>
          <w:szCs w:val="24"/>
        </w:rPr>
        <w:t>1,2 đúng</w:t>
      </w:r>
    </w:p>
    <w:p w14:paraId="0E1452B8" w14:textId="77777777" w:rsidR="00822886" w:rsidRPr="00C87A17" w:rsidRDefault="003A0DEC"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t>33.</w:t>
      </w:r>
      <w:r w:rsidRPr="00C87A17">
        <w:rPr>
          <w:rFonts w:ascii="Times New Roman" w:hAnsi="Times New Roman" w:cs="Times New Roman"/>
          <w:sz w:val="24"/>
          <w:szCs w:val="24"/>
        </w:rPr>
        <w:t xml:space="preserve"> </w:t>
      </w:r>
      <w:r w:rsidR="00822886" w:rsidRPr="00C87A17">
        <w:rPr>
          <w:rFonts w:ascii="Times New Roman" w:hAnsi="Times New Roman" w:cs="Times New Roman"/>
          <w:sz w:val="24"/>
          <w:szCs w:val="24"/>
        </w:rPr>
        <w:t xml:space="preserve">Chọn phương án </w:t>
      </w:r>
      <w:r w:rsidR="003C2D13" w:rsidRPr="00C87A17">
        <w:rPr>
          <w:rFonts w:ascii="Times New Roman" w:hAnsi="Times New Roman" w:cs="Times New Roman"/>
          <w:b/>
          <w:sz w:val="24"/>
          <w:szCs w:val="24"/>
        </w:rPr>
        <w:t>sai:</w:t>
      </w:r>
    </w:p>
    <w:p w14:paraId="3CB603A8" w14:textId="77777777" w:rsidR="00822886" w:rsidRPr="00C87A17" w:rsidRDefault="00822886" w:rsidP="00A500DE">
      <w:pPr>
        <w:pStyle w:val="ListParagraph"/>
        <w:numPr>
          <w:ilvl w:val="0"/>
          <w:numId w:val="31"/>
        </w:numPr>
        <w:spacing w:after="0" w:line="240" w:lineRule="auto"/>
        <w:ind w:left="567"/>
        <w:rPr>
          <w:rFonts w:ascii="Times New Roman" w:hAnsi="Times New Roman"/>
          <w:color w:val="548DD4" w:themeColor="text2" w:themeTint="99"/>
          <w:sz w:val="24"/>
          <w:szCs w:val="24"/>
        </w:rPr>
      </w:pPr>
      <w:r w:rsidRPr="00C87A17">
        <w:rPr>
          <w:rFonts w:ascii="Times New Roman" w:hAnsi="Times New Roman"/>
          <w:color w:val="548DD4" w:themeColor="text2" w:themeTint="99"/>
          <w:sz w:val="24"/>
          <w:szCs w:val="24"/>
        </w:rPr>
        <w:t>So với các kim loại cùng chu kỳ, kim loại kiềm có năng lượng mạng lưới lớn nhất vì có mật độ electron hóa trị lớn nhất.</w:t>
      </w:r>
    </w:p>
    <w:p w14:paraId="2DB72152" w14:textId="25BE070B" w:rsidR="00822886" w:rsidRPr="00C87A17" w:rsidRDefault="00822886" w:rsidP="00A500DE">
      <w:pPr>
        <w:pStyle w:val="ListParagraph"/>
        <w:numPr>
          <w:ilvl w:val="0"/>
          <w:numId w:val="31"/>
        </w:numPr>
        <w:spacing w:after="0" w:line="240" w:lineRule="auto"/>
        <w:ind w:left="567"/>
        <w:rPr>
          <w:rFonts w:ascii="Times New Roman" w:hAnsi="Times New Roman"/>
          <w:sz w:val="24"/>
          <w:szCs w:val="24"/>
        </w:rPr>
      </w:pPr>
      <w:r w:rsidRPr="00C87A17">
        <w:rPr>
          <w:rFonts w:ascii="Times New Roman" w:hAnsi="Times New Roman"/>
          <w:sz w:val="24"/>
          <w:szCs w:val="24"/>
        </w:rPr>
        <w:t xml:space="preserve">Năng lượng mạng lưới kim loại sẽ càng lớn khi số electron hóa trị càng lớn và bán kính </w:t>
      </w:r>
      <w:r w:rsidRPr="00F27986">
        <w:rPr>
          <w:rFonts w:ascii="Times New Roman" w:hAnsi="Times New Roman"/>
          <w:strike/>
          <w:sz w:val="24"/>
          <w:szCs w:val="24"/>
          <w:highlight w:val="yellow"/>
          <w:rPrChange w:id="16" w:author="admin [2]" w:date="2019-09-09T15:33:00Z">
            <w:rPr>
              <w:rFonts w:ascii="Times New Roman" w:hAnsi="Times New Roman"/>
              <w:sz w:val="24"/>
              <w:szCs w:val="24"/>
            </w:rPr>
          </w:rPrChange>
        </w:rPr>
        <w:t>nguyên tử</w:t>
      </w:r>
      <w:r w:rsidRPr="00C87A17">
        <w:rPr>
          <w:rFonts w:ascii="Times New Roman" w:hAnsi="Times New Roman"/>
          <w:sz w:val="24"/>
          <w:szCs w:val="24"/>
        </w:rPr>
        <w:t xml:space="preserve"> </w:t>
      </w:r>
      <w:ins w:id="17" w:author="admin [2]" w:date="2019-09-09T15:33:00Z">
        <w:r w:rsidR="00F27986">
          <w:rPr>
            <w:rFonts w:ascii="Times New Roman" w:hAnsi="Times New Roman"/>
            <w:sz w:val="24"/>
            <w:szCs w:val="24"/>
          </w:rPr>
          <w:t xml:space="preserve">ion </w:t>
        </w:r>
      </w:ins>
      <w:r w:rsidRPr="00C87A17">
        <w:rPr>
          <w:rFonts w:ascii="Times New Roman" w:hAnsi="Times New Roman"/>
          <w:sz w:val="24"/>
          <w:szCs w:val="24"/>
        </w:rPr>
        <w:t>càng nhỏ.</w:t>
      </w:r>
    </w:p>
    <w:p w14:paraId="6585FFBC" w14:textId="77777777" w:rsidR="00822886" w:rsidRPr="00C87A17" w:rsidRDefault="00822886" w:rsidP="00A500DE">
      <w:pPr>
        <w:pStyle w:val="ListParagraph"/>
        <w:numPr>
          <w:ilvl w:val="0"/>
          <w:numId w:val="31"/>
        </w:numPr>
        <w:spacing w:after="0" w:line="240" w:lineRule="auto"/>
        <w:ind w:left="567"/>
        <w:rPr>
          <w:rFonts w:ascii="Times New Roman" w:hAnsi="Times New Roman"/>
          <w:sz w:val="24"/>
          <w:szCs w:val="24"/>
        </w:rPr>
      </w:pPr>
      <w:r w:rsidRPr="00C87A17">
        <w:rPr>
          <w:rFonts w:ascii="Times New Roman" w:hAnsi="Times New Roman"/>
          <w:sz w:val="24"/>
          <w:szCs w:val="24"/>
        </w:rPr>
        <w:t>Trong phân nhóm IA khi đi từ trên xuống, độ cứng của kim loại giảm vì bán kính nguyên tử tăng.</w:t>
      </w:r>
    </w:p>
    <w:p w14:paraId="60B0AAEF" w14:textId="77777777" w:rsidR="00822886" w:rsidRPr="00C87A17" w:rsidRDefault="00822886" w:rsidP="00A500DE">
      <w:pPr>
        <w:pStyle w:val="ListParagraph"/>
        <w:numPr>
          <w:ilvl w:val="0"/>
          <w:numId w:val="31"/>
        </w:numPr>
        <w:spacing w:after="0" w:line="240" w:lineRule="auto"/>
        <w:ind w:left="567"/>
        <w:rPr>
          <w:rFonts w:ascii="Times New Roman" w:hAnsi="Times New Roman"/>
          <w:sz w:val="24"/>
          <w:szCs w:val="24"/>
        </w:rPr>
      </w:pPr>
      <w:r w:rsidRPr="00C87A17">
        <w:rPr>
          <w:rFonts w:ascii="Times New Roman" w:hAnsi="Times New Roman"/>
          <w:sz w:val="24"/>
          <w:szCs w:val="24"/>
        </w:rPr>
        <w:t>Các kim loại nhóm VIB (Cr, Mo, W) có nhiệt độ nóng chảy cao nhất do có nhiều electron độc thân nhất.</w:t>
      </w:r>
    </w:p>
    <w:p w14:paraId="749A7248" w14:textId="77777777" w:rsidR="00822886" w:rsidRPr="00C87A17" w:rsidRDefault="003A0DEC" w:rsidP="0017601C">
      <w:pPr>
        <w:spacing w:after="0"/>
        <w:rPr>
          <w:rFonts w:ascii="Times New Roman" w:hAnsi="Times New Roman" w:cs="Times New Roman"/>
          <w:sz w:val="24"/>
          <w:szCs w:val="24"/>
        </w:rPr>
      </w:pPr>
      <w:r w:rsidRPr="00C87A17">
        <w:rPr>
          <w:rFonts w:ascii="Times New Roman" w:hAnsi="Times New Roman" w:cs="Times New Roman"/>
          <w:b/>
          <w:sz w:val="24"/>
          <w:szCs w:val="24"/>
        </w:rPr>
        <w:t>34.</w:t>
      </w:r>
      <w:r w:rsidRPr="00C87A17">
        <w:rPr>
          <w:rFonts w:ascii="Times New Roman" w:hAnsi="Times New Roman" w:cs="Times New Roman"/>
          <w:sz w:val="24"/>
          <w:szCs w:val="24"/>
        </w:rPr>
        <w:t xml:space="preserve"> </w:t>
      </w:r>
      <w:r w:rsidR="00822886" w:rsidRPr="00C87A17">
        <w:rPr>
          <w:rFonts w:ascii="Times New Roman" w:hAnsi="Times New Roman" w:cs="Times New Roman"/>
          <w:sz w:val="24"/>
          <w:szCs w:val="24"/>
        </w:rPr>
        <w:t xml:space="preserve">Chọn phương án </w:t>
      </w:r>
      <w:r w:rsidR="00822886" w:rsidRPr="00C87A17">
        <w:rPr>
          <w:rFonts w:ascii="Times New Roman" w:hAnsi="Times New Roman" w:cs="Times New Roman"/>
          <w:b/>
          <w:sz w:val="24"/>
          <w:szCs w:val="24"/>
        </w:rPr>
        <w:t>sai</w:t>
      </w:r>
      <w:r w:rsidR="00822886" w:rsidRPr="00C87A17">
        <w:rPr>
          <w:rFonts w:ascii="Times New Roman" w:hAnsi="Times New Roman" w:cs="Times New Roman"/>
          <w:sz w:val="24"/>
          <w:szCs w:val="24"/>
        </w:rPr>
        <w:t xml:space="preserve">. </w:t>
      </w:r>
    </w:p>
    <w:p w14:paraId="641F1DBA" w14:textId="77777777" w:rsidR="00822886" w:rsidRPr="00C87A17" w:rsidRDefault="00822886" w:rsidP="0017601C">
      <w:pPr>
        <w:spacing w:after="0"/>
        <w:rPr>
          <w:rFonts w:ascii="Times New Roman" w:hAnsi="Times New Roman" w:cs="Times New Roman"/>
          <w:sz w:val="24"/>
          <w:szCs w:val="24"/>
        </w:rPr>
      </w:pPr>
      <w:r w:rsidRPr="00C87A17">
        <w:rPr>
          <w:rFonts w:ascii="Times New Roman" w:hAnsi="Times New Roman" w:cs="Times New Roman"/>
          <w:sz w:val="24"/>
          <w:szCs w:val="24"/>
        </w:rPr>
        <w:t>Rubidi kim loại (</w:t>
      </w:r>
      <w:r w:rsidR="0081494C" w:rsidRPr="00C87A17">
        <w:rPr>
          <w:rFonts w:ascii="Times New Roman" w:hAnsi="Times New Roman" w:cs="Times New Roman"/>
          <w:sz w:val="24"/>
          <w:szCs w:val="24"/>
          <w:vertAlign w:val="subscript"/>
        </w:rPr>
        <w:t>37</w:t>
      </w:r>
      <w:r w:rsidRPr="00C87A17">
        <w:rPr>
          <w:rFonts w:ascii="Times New Roman" w:hAnsi="Times New Roman" w:cs="Times New Roman"/>
          <w:sz w:val="24"/>
          <w:szCs w:val="24"/>
        </w:rPr>
        <w:t>Rb) có các tính chất sau:</w:t>
      </w:r>
    </w:p>
    <w:p w14:paraId="56AAD8BB" w14:textId="45C31369" w:rsidR="00955638" w:rsidRPr="00C87A17" w:rsidRDefault="00822886">
      <w:pPr>
        <w:pStyle w:val="ListParagraph"/>
        <w:numPr>
          <w:ilvl w:val="0"/>
          <w:numId w:val="24"/>
        </w:numPr>
        <w:spacing w:after="0" w:line="240" w:lineRule="auto"/>
        <w:rPr>
          <w:rFonts w:ascii="Times New Roman" w:eastAsiaTheme="minorEastAsia" w:hAnsi="Times New Roman" w:cstheme="minorBidi"/>
          <w:sz w:val="24"/>
          <w:szCs w:val="24"/>
          <w:lang w:val="en-GB" w:eastAsia="zh-CN"/>
          <w:rPrChange w:id="18" w:author="admin [2]" w:date="2018-09-14T10:24:00Z">
            <w:rPr/>
          </w:rPrChange>
        </w:rPr>
      </w:pPr>
      <w:r w:rsidRPr="00C87A17">
        <w:rPr>
          <w:rFonts w:ascii="Times New Roman" w:hAnsi="Times New Roman"/>
          <w:sz w:val="24"/>
          <w:szCs w:val="24"/>
        </w:rPr>
        <w:t>Mềm.</w:t>
      </w:r>
    </w:p>
    <w:p w14:paraId="41928A00" w14:textId="77777777" w:rsidR="00822886" w:rsidRPr="00C87A17" w:rsidRDefault="00822886" w:rsidP="00A500DE">
      <w:pPr>
        <w:pStyle w:val="ListParagraph"/>
        <w:numPr>
          <w:ilvl w:val="0"/>
          <w:numId w:val="24"/>
        </w:numPr>
        <w:spacing w:after="0" w:line="240" w:lineRule="auto"/>
        <w:rPr>
          <w:rFonts w:ascii="Times New Roman" w:hAnsi="Times New Roman"/>
          <w:sz w:val="24"/>
          <w:szCs w:val="24"/>
        </w:rPr>
      </w:pPr>
      <w:r w:rsidRPr="00C87A17">
        <w:rPr>
          <w:rFonts w:ascii="Times New Roman" w:hAnsi="Times New Roman"/>
          <w:sz w:val="24"/>
          <w:szCs w:val="24"/>
        </w:rPr>
        <w:t>Có ánh kim.</w:t>
      </w:r>
    </w:p>
    <w:p w14:paraId="2DC4EE0E" w14:textId="3D502F16" w:rsidR="00822886" w:rsidRPr="00C87A17" w:rsidRDefault="00822886" w:rsidP="00A500DE">
      <w:pPr>
        <w:pStyle w:val="ListParagraph"/>
        <w:numPr>
          <w:ilvl w:val="0"/>
          <w:numId w:val="24"/>
        </w:numPr>
        <w:spacing w:after="0" w:line="240" w:lineRule="auto"/>
        <w:rPr>
          <w:rFonts w:ascii="Times New Roman" w:hAnsi="Times New Roman"/>
          <w:color w:val="FF0000"/>
          <w:sz w:val="24"/>
          <w:szCs w:val="24"/>
        </w:rPr>
      </w:pPr>
      <w:r w:rsidRPr="00C87A17">
        <w:rPr>
          <w:rFonts w:ascii="Times New Roman" w:hAnsi="Times New Roman"/>
          <w:color w:val="FF0000"/>
          <w:sz w:val="24"/>
          <w:szCs w:val="24"/>
        </w:rPr>
        <w:t>Nhiệt độ nóng chảy cao</w:t>
      </w:r>
      <w:ins w:id="19" w:author="admin" w:date="2017-10-27T18:17:00Z">
        <w:r w:rsidR="00AF30E0" w:rsidRPr="00C87A17">
          <w:rPr>
            <w:rFonts w:ascii="Times New Roman" w:hAnsi="Times New Roman"/>
            <w:color w:val="FF0000"/>
            <w:sz w:val="24"/>
            <w:szCs w:val="24"/>
          </w:rPr>
          <w:t xml:space="preserve"> </w:t>
        </w:r>
      </w:ins>
      <w:r w:rsidRPr="00C87A17">
        <w:rPr>
          <w:rFonts w:ascii="Times New Roman" w:hAnsi="Times New Roman"/>
          <w:color w:val="FF0000"/>
          <w:sz w:val="24"/>
          <w:szCs w:val="24"/>
        </w:rPr>
        <w:t>.</w:t>
      </w:r>
    </w:p>
    <w:p w14:paraId="76ED5092" w14:textId="77777777" w:rsidR="00822886" w:rsidRPr="00C87A17" w:rsidRDefault="00822886" w:rsidP="00A500DE">
      <w:pPr>
        <w:pStyle w:val="ListParagraph"/>
        <w:numPr>
          <w:ilvl w:val="0"/>
          <w:numId w:val="24"/>
        </w:numPr>
        <w:spacing w:after="0" w:line="240" w:lineRule="auto"/>
        <w:rPr>
          <w:rFonts w:ascii="Times New Roman" w:hAnsi="Times New Roman"/>
          <w:sz w:val="24"/>
          <w:szCs w:val="24"/>
        </w:rPr>
      </w:pPr>
      <w:r w:rsidRPr="00C87A17">
        <w:rPr>
          <w:rFonts w:ascii="Times New Roman" w:hAnsi="Times New Roman"/>
          <w:sz w:val="24"/>
          <w:szCs w:val="24"/>
        </w:rPr>
        <w:t>Có tính dẫn điện tốt</w:t>
      </w:r>
    </w:p>
    <w:p w14:paraId="0938E7CE" w14:textId="77777777" w:rsidR="0046470F" w:rsidRPr="00C87A17" w:rsidRDefault="0046470F" w:rsidP="0017601C">
      <w:pPr>
        <w:spacing w:after="0" w:line="240" w:lineRule="auto"/>
        <w:rPr>
          <w:ins w:id="20" w:author="admin" w:date="2016-09-06T11:31:00Z"/>
          <w:rFonts w:ascii="Times New Roman" w:hAnsi="Times New Roman" w:cs="Times New Roman"/>
          <w:b/>
          <w:sz w:val="24"/>
          <w:szCs w:val="24"/>
        </w:rPr>
      </w:pPr>
    </w:p>
    <w:p w14:paraId="67217990" w14:textId="77777777" w:rsidR="0046470F" w:rsidRPr="00C87A17" w:rsidRDefault="0046470F" w:rsidP="0017601C">
      <w:pPr>
        <w:spacing w:after="0" w:line="240" w:lineRule="auto"/>
        <w:rPr>
          <w:ins w:id="21" w:author="admin" w:date="2016-09-06T11:31:00Z"/>
          <w:rFonts w:ascii="Times New Roman" w:hAnsi="Times New Roman" w:cs="Times New Roman"/>
          <w:b/>
          <w:sz w:val="24"/>
          <w:szCs w:val="24"/>
        </w:rPr>
      </w:pPr>
    </w:p>
    <w:p w14:paraId="0A417E34" w14:textId="77777777" w:rsidR="0046470F" w:rsidRPr="00C87A17" w:rsidRDefault="0046470F" w:rsidP="0017601C">
      <w:pPr>
        <w:spacing w:after="0" w:line="240" w:lineRule="auto"/>
        <w:rPr>
          <w:ins w:id="22" w:author="admin" w:date="2016-09-06T11:31:00Z"/>
          <w:rFonts w:ascii="Times New Roman" w:hAnsi="Times New Roman" w:cs="Times New Roman"/>
          <w:b/>
          <w:sz w:val="24"/>
          <w:szCs w:val="24"/>
        </w:rPr>
      </w:pPr>
    </w:p>
    <w:p w14:paraId="0D935228" w14:textId="77777777" w:rsidR="0046470F" w:rsidRPr="00C87A17" w:rsidRDefault="0046470F" w:rsidP="0017601C">
      <w:pPr>
        <w:spacing w:after="0" w:line="240" w:lineRule="auto"/>
        <w:rPr>
          <w:ins w:id="23" w:author="admin" w:date="2016-09-06T11:31:00Z"/>
          <w:rFonts w:ascii="Times New Roman" w:hAnsi="Times New Roman" w:cs="Times New Roman"/>
          <w:b/>
          <w:sz w:val="24"/>
          <w:szCs w:val="24"/>
        </w:rPr>
      </w:pPr>
    </w:p>
    <w:p w14:paraId="67C38406" w14:textId="77777777" w:rsidR="0046470F" w:rsidRPr="00C87A17" w:rsidRDefault="0046470F" w:rsidP="0017601C">
      <w:pPr>
        <w:spacing w:after="0" w:line="240" w:lineRule="auto"/>
        <w:rPr>
          <w:ins w:id="24" w:author="admin" w:date="2016-09-06T11:31:00Z"/>
          <w:rFonts w:ascii="Times New Roman" w:hAnsi="Times New Roman" w:cs="Times New Roman"/>
          <w:b/>
          <w:sz w:val="24"/>
          <w:szCs w:val="24"/>
        </w:rPr>
      </w:pPr>
    </w:p>
    <w:p w14:paraId="52ACBC8F" w14:textId="77777777" w:rsidR="0046470F" w:rsidRPr="00C87A17" w:rsidRDefault="0046470F" w:rsidP="0017601C">
      <w:pPr>
        <w:spacing w:after="0" w:line="240" w:lineRule="auto"/>
        <w:rPr>
          <w:ins w:id="25" w:author="admin" w:date="2016-09-06T11:31:00Z"/>
          <w:rFonts w:ascii="Times New Roman" w:hAnsi="Times New Roman" w:cs="Times New Roman"/>
          <w:b/>
          <w:sz w:val="24"/>
          <w:szCs w:val="24"/>
        </w:rPr>
      </w:pPr>
    </w:p>
    <w:p w14:paraId="47CAA6BF" w14:textId="77777777" w:rsidR="0046470F" w:rsidRPr="00C87A17" w:rsidRDefault="0046470F" w:rsidP="0017601C">
      <w:pPr>
        <w:spacing w:after="0" w:line="240" w:lineRule="auto"/>
        <w:rPr>
          <w:ins w:id="26" w:author="admin" w:date="2016-09-06T11:31:00Z"/>
          <w:rFonts w:ascii="Times New Roman" w:hAnsi="Times New Roman" w:cs="Times New Roman"/>
          <w:b/>
          <w:sz w:val="24"/>
          <w:szCs w:val="24"/>
        </w:rPr>
      </w:pPr>
    </w:p>
    <w:p w14:paraId="446BBD56" w14:textId="77777777" w:rsidR="0046470F" w:rsidRPr="00C87A17" w:rsidRDefault="0046470F" w:rsidP="0017601C">
      <w:pPr>
        <w:spacing w:after="0" w:line="240" w:lineRule="auto"/>
        <w:rPr>
          <w:ins w:id="27" w:author="admin" w:date="2016-09-06T11:31:00Z"/>
          <w:rFonts w:ascii="Times New Roman" w:hAnsi="Times New Roman" w:cs="Times New Roman"/>
          <w:b/>
          <w:sz w:val="24"/>
          <w:szCs w:val="24"/>
        </w:rPr>
      </w:pPr>
    </w:p>
    <w:p w14:paraId="744B5ECF" w14:textId="77777777" w:rsidR="0046470F" w:rsidRPr="00C87A17" w:rsidRDefault="0046470F" w:rsidP="0017601C">
      <w:pPr>
        <w:spacing w:after="0" w:line="240" w:lineRule="auto"/>
        <w:rPr>
          <w:ins w:id="28" w:author="admin" w:date="2016-09-06T11:31:00Z"/>
          <w:rFonts w:ascii="Times New Roman" w:hAnsi="Times New Roman" w:cs="Times New Roman"/>
          <w:b/>
          <w:sz w:val="24"/>
          <w:szCs w:val="24"/>
        </w:rPr>
      </w:pPr>
    </w:p>
    <w:p w14:paraId="0A8131D9" w14:textId="77777777" w:rsidR="0046470F" w:rsidRPr="00C87A17" w:rsidRDefault="0046470F" w:rsidP="0017601C">
      <w:pPr>
        <w:spacing w:after="0" w:line="240" w:lineRule="auto"/>
        <w:rPr>
          <w:ins w:id="29" w:author="admin" w:date="2016-09-06T11:31:00Z"/>
          <w:rFonts w:ascii="Times New Roman" w:hAnsi="Times New Roman" w:cs="Times New Roman"/>
          <w:b/>
          <w:sz w:val="24"/>
          <w:szCs w:val="24"/>
        </w:rPr>
      </w:pPr>
    </w:p>
    <w:p w14:paraId="1962150C" w14:textId="77777777" w:rsidR="00822886" w:rsidRPr="00C87A17" w:rsidRDefault="003A0DEC"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lastRenderedPageBreak/>
        <w:t>35.</w:t>
      </w:r>
      <w:r w:rsidRPr="00C87A17">
        <w:rPr>
          <w:rFonts w:ascii="Times New Roman" w:hAnsi="Times New Roman" w:cs="Times New Roman"/>
          <w:sz w:val="24"/>
          <w:szCs w:val="24"/>
        </w:rPr>
        <w:t xml:space="preserve"> </w:t>
      </w:r>
      <w:r w:rsidR="00822886" w:rsidRPr="00C87A17">
        <w:rPr>
          <w:rFonts w:ascii="Times New Roman" w:hAnsi="Times New Roman" w:cs="Times New Roman"/>
          <w:sz w:val="24"/>
          <w:szCs w:val="24"/>
        </w:rPr>
        <w:t xml:space="preserve">Chọn phương án </w:t>
      </w:r>
      <w:r w:rsidR="00822886" w:rsidRPr="00C87A17">
        <w:rPr>
          <w:rFonts w:ascii="Times New Roman" w:hAnsi="Times New Roman" w:cs="Times New Roman"/>
          <w:b/>
          <w:sz w:val="24"/>
          <w:szCs w:val="24"/>
        </w:rPr>
        <w:t>đúng</w:t>
      </w:r>
      <w:r w:rsidR="00822886" w:rsidRPr="00C87A17">
        <w:rPr>
          <w:rFonts w:ascii="Times New Roman" w:hAnsi="Times New Roman" w:cs="Times New Roman"/>
          <w:sz w:val="24"/>
          <w:szCs w:val="24"/>
        </w:rPr>
        <w:t>.</w:t>
      </w:r>
    </w:p>
    <w:p w14:paraId="62CE1E36" w14:textId="77777777" w:rsidR="00822886" w:rsidRPr="00C87A17" w:rsidRDefault="00822886"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Một số đặc điểm của các nguyên tố nhóm IIA và IIB</w:t>
      </w:r>
    </w:p>
    <w:tbl>
      <w:tblPr>
        <w:tblStyle w:val="TableGrid"/>
        <w:tblW w:w="0" w:type="auto"/>
        <w:tblLayout w:type="fixed"/>
        <w:tblLook w:val="04A0" w:firstRow="1" w:lastRow="0" w:firstColumn="1" w:lastColumn="0" w:noHBand="0" w:noVBand="1"/>
      </w:tblPr>
      <w:tblGrid>
        <w:gridCol w:w="1526"/>
        <w:gridCol w:w="1701"/>
        <w:gridCol w:w="1559"/>
        <w:gridCol w:w="1701"/>
        <w:gridCol w:w="1701"/>
      </w:tblGrid>
      <w:tr w:rsidR="00822886" w:rsidRPr="00C87A17" w14:paraId="0FF9D7BE" w14:textId="77777777" w:rsidTr="003A0DEC">
        <w:tc>
          <w:tcPr>
            <w:tcW w:w="1526" w:type="dxa"/>
          </w:tcPr>
          <w:p w14:paraId="1869E7F1" w14:textId="77777777" w:rsidR="00822886" w:rsidRPr="00C87A17" w:rsidRDefault="00822886" w:rsidP="0017601C">
            <w:pPr>
              <w:ind w:left="142"/>
              <w:jc w:val="center"/>
              <w:rPr>
                <w:rFonts w:ascii="Times New Roman" w:hAnsi="Times New Roman" w:cs="Times New Roman"/>
                <w:sz w:val="24"/>
                <w:szCs w:val="24"/>
              </w:rPr>
            </w:pPr>
            <w:r w:rsidRPr="00C87A17">
              <w:rPr>
                <w:rFonts w:ascii="Times New Roman" w:hAnsi="Times New Roman" w:cs="Times New Roman"/>
                <w:sz w:val="24"/>
                <w:szCs w:val="24"/>
              </w:rPr>
              <w:t>Nguyên tố</w:t>
            </w:r>
          </w:p>
        </w:tc>
        <w:tc>
          <w:tcPr>
            <w:tcW w:w="1701" w:type="dxa"/>
          </w:tcPr>
          <w:p w14:paraId="31F3D8BA" w14:textId="77777777" w:rsidR="00822886" w:rsidRPr="00C87A17" w:rsidRDefault="00822886" w:rsidP="0017601C">
            <w:pPr>
              <w:ind w:left="70"/>
              <w:jc w:val="center"/>
              <w:rPr>
                <w:rFonts w:ascii="Times New Roman" w:hAnsi="Times New Roman" w:cs="Times New Roman"/>
                <w:sz w:val="24"/>
                <w:szCs w:val="24"/>
              </w:rPr>
            </w:pPr>
            <w:r w:rsidRPr="00C87A17">
              <w:rPr>
                <w:rFonts w:ascii="Times New Roman" w:hAnsi="Times New Roman" w:cs="Times New Roman"/>
                <w:sz w:val="24"/>
                <w:szCs w:val="24"/>
              </w:rPr>
              <w:t>Cấu hình e hóa trị</w:t>
            </w:r>
          </w:p>
        </w:tc>
        <w:tc>
          <w:tcPr>
            <w:tcW w:w="1559" w:type="dxa"/>
          </w:tcPr>
          <w:p w14:paraId="72CE18AE" w14:textId="77777777" w:rsidR="00822886" w:rsidRPr="00C87A17" w:rsidRDefault="00822886" w:rsidP="0017601C">
            <w:pPr>
              <w:ind w:left="139"/>
              <w:jc w:val="center"/>
              <w:rPr>
                <w:rFonts w:ascii="Times New Roman" w:hAnsi="Times New Roman" w:cs="Times New Roman"/>
                <w:sz w:val="24"/>
                <w:szCs w:val="24"/>
              </w:rPr>
            </w:pPr>
            <w:r w:rsidRPr="00C87A17">
              <w:rPr>
                <w:rFonts w:ascii="Times New Roman" w:hAnsi="Times New Roman" w:cs="Times New Roman"/>
                <w:sz w:val="24"/>
                <w:szCs w:val="24"/>
              </w:rPr>
              <w:t>Bán kính, Å</w:t>
            </w:r>
          </w:p>
        </w:tc>
        <w:tc>
          <w:tcPr>
            <w:tcW w:w="1701" w:type="dxa"/>
          </w:tcPr>
          <w:p w14:paraId="6795C57E" w14:textId="77777777" w:rsidR="00822886" w:rsidRPr="00C87A17" w:rsidRDefault="00822886" w:rsidP="0017601C">
            <w:pPr>
              <w:ind w:left="67"/>
              <w:jc w:val="center"/>
              <w:rPr>
                <w:rFonts w:ascii="Times New Roman" w:hAnsi="Times New Roman" w:cs="Times New Roman"/>
                <w:sz w:val="24"/>
                <w:szCs w:val="24"/>
              </w:rPr>
            </w:pPr>
            <w:r w:rsidRPr="00C87A17">
              <w:rPr>
                <w:rFonts w:ascii="Times New Roman" w:hAnsi="Times New Roman" w:cs="Times New Roman"/>
                <w:sz w:val="24"/>
                <w:szCs w:val="24"/>
              </w:rPr>
              <w:t xml:space="preserve">Nhiệt độ nóng chảy, </w:t>
            </w:r>
            <w:r w:rsidRPr="00C87A17">
              <w:rPr>
                <w:rFonts w:ascii="Times New Roman" w:hAnsi="Times New Roman" w:cs="Times New Roman"/>
                <w:sz w:val="24"/>
                <w:szCs w:val="24"/>
                <w:vertAlign w:val="superscript"/>
              </w:rPr>
              <w:t>0</w:t>
            </w:r>
            <w:r w:rsidRPr="00C87A17">
              <w:rPr>
                <w:rFonts w:ascii="Times New Roman" w:hAnsi="Times New Roman" w:cs="Times New Roman"/>
                <w:sz w:val="24"/>
                <w:szCs w:val="24"/>
              </w:rPr>
              <w:t>C</w:t>
            </w:r>
          </w:p>
        </w:tc>
        <w:tc>
          <w:tcPr>
            <w:tcW w:w="1701" w:type="dxa"/>
          </w:tcPr>
          <w:p w14:paraId="77C65D65" w14:textId="77777777" w:rsidR="00822886" w:rsidRPr="00C87A17" w:rsidRDefault="00822886" w:rsidP="0017601C">
            <w:pPr>
              <w:ind w:left="137"/>
              <w:jc w:val="center"/>
              <w:rPr>
                <w:rFonts w:ascii="Times New Roman" w:hAnsi="Times New Roman" w:cs="Times New Roman"/>
                <w:sz w:val="24"/>
                <w:szCs w:val="24"/>
              </w:rPr>
            </w:pPr>
            <w:r w:rsidRPr="00C87A17">
              <w:rPr>
                <w:rFonts w:ascii="Times New Roman" w:hAnsi="Times New Roman" w:cs="Times New Roman"/>
                <w:sz w:val="24"/>
                <w:szCs w:val="24"/>
              </w:rPr>
              <w:t xml:space="preserve">Nhiệt độ sôi, </w:t>
            </w:r>
            <w:r w:rsidRPr="00C87A17">
              <w:rPr>
                <w:rFonts w:ascii="Times New Roman" w:hAnsi="Times New Roman" w:cs="Times New Roman"/>
                <w:sz w:val="24"/>
                <w:szCs w:val="24"/>
                <w:vertAlign w:val="superscript"/>
              </w:rPr>
              <w:t>0</w:t>
            </w:r>
            <w:r w:rsidRPr="00C87A17">
              <w:rPr>
                <w:rFonts w:ascii="Times New Roman" w:hAnsi="Times New Roman" w:cs="Times New Roman"/>
                <w:sz w:val="24"/>
                <w:szCs w:val="24"/>
              </w:rPr>
              <w:t>C</w:t>
            </w:r>
          </w:p>
        </w:tc>
      </w:tr>
      <w:tr w:rsidR="00822886" w:rsidRPr="00C87A17" w14:paraId="05BEA80B" w14:textId="77777777" w:rsidTr="003A0DEC">
        <w:tc>
          <w:tcPr>
            <w:tcW w:w="1526" w:type="dxa"/>
          </w:tcPr>
          <w:p w14:paraId="7ED644CC"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Ca</w:t>
            </w:r>
          </w:p>
        </w:tc>
        <w:tc>
          <w:tcPr>
            <w:tcW w:w="1701" w:type="dxa"/>
          </w:tcPr>
          <w:p w14:paraId="7D1A4FD3" w14:textId="77777777" w:rsidR="00822886" w:rsidRPr="00C87A17" w:rsidRDefault="00822886" w:rsidP="0017601C">
            <w:pPr>
              <w:jc w:val="center"/>
              <w:rPr>
                <w:rFonts w:ascii="Times New Roman" w:hAnsi="Times New Roman" w:cs="Times New Roman"/>
                <w:sz w:val="24"/>
                <w:szCs w:val="24"/>
                <w:vertAlign w:val="superscript"/>
              </w:rPr>
            </w:pPr>
            <w:r w:rsidRPr="00C87A17">
              <w:rPr>
                <w:rFonts w:ascii="Times New Roman" w:hAnsi="Times New Roman" w:cs="Times New Roman"/>
                <w:sz w:val="24"/>
                <w:szCs w:val="24"/>
              </w:rPr>
              <w:t>4s</w:t>
            </w:r>
            <w:r w:rsidRPr="00C87A17">
              <w:rPr>
                <w:rFonts w:ascii="Times New Roman" w:hAnsi="Times New Roman" w:cs="Times New Roman"/>
                <w:sz w:val="24"/>
                <w:szCs w:val="24"/>
                <w:vertAlign w:val="superscript"/>
              </w:rPr>
              <w:t>2</w:t>
            </w:r>
          </w:p>
        </w:tc>
        <w:tc>
          <w:tcPr>
            <w:tcW w:w="1559" w:type="dxa"/>
          </w:tcPr>
          <w:p w14:paraId="75754C75"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1,97</w:t>
            </w:r>
          </w:p>
        </w:tc>
        <w:tc>
          <w:tcPr>
            <w:tcW w:w="1701" w:type="dxa"/>
          </w:tcPr>
          <w:p w14:paraId="3003199E"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850</w:t>
            </w:r>
          </w:p>
        </w:tc>
        <w:tc>
          <w:tcPr>
            <w:tcW w:w="1701" w:type="dxa"/>
          </w:tcPr>
          <w:p w14:paraId="01FA98A5"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1482</w:t>
            </w:r>
          </w:p>
        </w:tc>
      </w:tr>
      <w:tr w:rsidR="00822886" w:rsidRPr="00C87A17" w14:paraId="4E634296" w14:textId="77777777" w:rsidTr="003A0DEC">
        <w:tc>
          <w:tcPr>
            <w:tcW w:w="1526" w:type="dxa"/>
          </w:tcPr>
          <w:p w14:paraId="7E416704"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Sr</w:t>
            </w:r>
          </w:p>
        </w:tc>
        <w:tc>
          <w:tcPr>
            <w:tcW w:w="1701" w:type="dxa"/>
          </w:tcPr>
          <w:p w14:paraId="2E19FE0E"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5s</w:t>
            </w:r>
            <w:r w:rsidRPr="00C87A17">
              <w:rPr>
                <w:rFonts w:ascii="Times New Roman" w:hAnsi="Times New Roman" w:cs="Times New Roman"/>
                <w:sz w:val="24"/>
                <w:szCs w:val="24"/>
                <w:vertAlign w:val="superscript"/>
              </w:rPr>
              <w:t>2</w:t>
            </w:r>
          </w:p>
        </w:tc>
        <w:tc>
          <w:tcPr>
            <w:tcW w:w="1559" w:type="dxa"/>
          </w:tcPr>
          <w:p w14:paraId="36342226"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2,15</w:t>
            </w:r>
          </w:p>
        </w:tc>
        <w:tc>
          <w:tcPr>
            <w:tcW w:w="1701" w:type="dxa"/>
          </w:tcPr>
          <w:p w14:paraId="090ED517"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770</w:t>
            </w:r>
          </w:p>
        </w:tc>
        <w:tc>
          <w:tcPr>
            <w:tcW w:w="1701" w:type="dxa"/>
          </w:tcPr>
          <w:p w14:paraId="19117932"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1380</w:t>
            </w:r>
          </w:p>
        </w:tc>
      </w:tr>
      <w:tr w:rsidR="00822886" w:rsidRPr="00C87A17" w14:paraId="7B5707DF" w14:textId="77777777" w:rsidTr="003A0DEC">
        <w:tc>
          <w:tcPr>
            <w:tcW w:w="1526" w:type="dxa"/>
          </w:tcPr>
          <w:p w14:paraId="50FE6303"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Ba</w:t>
            </w:r>
          </w:p>
        </w:tc>
        <w:tc>
          <w:tcPr>
            <w:tcW w:w="1701" w:type="dxa"/>
          </w:tcPr>
          <w:p w14:paraId="4A2940DB"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6</w:t>
            </w:r>
            <w:r w:rsidR="003C2D13" w:rsidRPr="00C87A17">
              <w:rPr>
                <w:rFonts w:ascii="Times New Roman" w:hAnsi="Times New Roman" w:cs="Times New Roman"/>
                <w:sz w:val="24"/>
                <w:szCs w:val="24"/>
              </w:rPr>
              <w:t>s</w:t>
            </w:r>
            <w:r w:rsidRPr="00C87A17">
              <w:rPr>
                <w:rFonts w:ascii="Times New Roman" w:hAnsi="Times New Roman" w:cs="Times New Roman"/>
                <w:sz w:val="24"/>
                <w:szCs w:val="24"/>
                <w:vertAlign w:val="superscript"/>
              </w:rPr>
              <w:t>2</w:t>
            </w:r>
          </w:p>
        </w:tc>
        <w:tc>
          <w:tcPr>
            <w:tcW w:w="1559" w:type="dxa"/>
          </w:tcPr>
          <w:p w14:paraId="2BA9F870"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2,21</w:t>
            </w:r>
          </w:p>
        </w:tc>
        <w:tc>
          <w:tcPr>
            <w:tcW w:w="1701" w:type="dxa"/>
          </w:tcPr>
          <w:p w14:paraId="32ACA33A"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710</w:t>
            </w:r>
          </w:p>
        </w:tc>
        <w:tc>
          <w:tcPr>
            <w:tcW w:w="1701" w:type="dxa"/>
          </w:tcPr>
          <w:p w14:paraId="23FEA6F0"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1500</w:t>
            </w:r>
          </w:p>
        </w:tc>
      </w:tr>
      <w:tr w:rsidR="00822886" w:rsidRPr="00C87A17" w14:paraId="29C2A793" w14:textId="77777777" w:rsidTr="003A0DEC">
        <w:tc>
          <w:tcPr>
            <w:tcW w:w="1526" w:type="dxa"/>
          </w:tcPr>
          <w:p w14:paraId="54D5E92D"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Zn</w:t>
            </w:r>
          </w:p>
        </w:tc>
        <w:tc>
          <w:tcPr>
            <w:tcW w:w="1701" w:type="dxa"/>
          </w:tcPr>
          <w:p w14:paraId="2D5F443B"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3d</w:t>
            </w:r>
            <w:r w:rsidRPr="00C87A17">
              <w:rPr>
                <w:rFonts w:ascii="Times New Roman" w:hAnsi="Times New Roman" w:cs="Times New Roman"/>
                <w:sz w:val="24"/>
                <w:szCs w:val="24"/>
                <w:vertAlign w:val="superscript"/>
              </w:rPr>
              <w:t>10</w:t>
            </w:r>
            <w:r w:rsidRPr="00C87A17">
              <w:rPr>
                <w:rFonts w:ascii="Times New Roman" w:hAnsi="Times New Roman" w:cs="Times New Roman"/>
                <w:sz w:val="24"/>
                <w:szCs w:val="24"/>
              </w:rPr>
              <w:t>4s</w:t>
            </w:r>
            <w:r w:rsidRPr="00C87A17">
              <w:rPr>
                <w:rFonts w:ascii="Times New Roman" w:hAnsi="Times New Roman" w:cs="Times New Roman"/>
                <w:sz w:val="24"/>
                <w:szCs w:val="24"/>
                <w:vertAlign w:val="superscript"/>
              </w:rPr>
              <w:t>2</w:t>
            </w:r>
          </w:p>
        </w:tc>
        <w:tc>
          <w:tcPr>
            <w:tcW w:w="1559" w:type="dxa"/>
          </w:tcPr>
          <w:p w14:paraId="3AC95FF4"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1,39</w:t>
            </w:r>
          </w:p>
        </w:tc>
        <w:tc>
          <w:tcPr>
            <w:tcW w:w="1701" w:type="dxa"/>
          </w:tcPr>
          <w:p w14:paraId="5A72E948"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419,5</w:t>
            </w:r>
          </w:p>
        </w:tc>
        <w:tc>
          <w:tcPr>
            <w:tcW w:w="1701" w:type="dxa"/>
          </w:tcPr>
          <w:p w14:paraId="056C609A"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906</w:t>
            </w:r>
          </w:p>
        </w:tc>
      </w:tr>
      <w:tr w:rsidR="00822886" w:rsidRPr="00C87A17" w14:paraId="6922A219" w14:textId="77777777" w:rsidTr="003A0DEC">
        <w:tc>
          <w:tcPr>
            <w:tcW w:w="1526" w:type="dxa"/>
          </w:tcPr>
          <w:p w14:paraId="2BA36BA6"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Cd</w:t>
            </w:r>
          </w:p>
        </w:tc>
        <w:tc>
          <w:tcPr>
            <w:tcW w:w="1701" w:type="dxa"/>
          </w:tcPr>
          <w:p w14:paraId="37659074"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4d</w:t>
            </w:r>
            <w:r w:rsidRPr="00C87A17">
              <w:rPr>
                <w:rFonts w:ascii="Times New Roman" w:hAnsi="Times New Roman" w:cs="Times New Roman"/>
                <w:sz w:val="24"/>
                <w:szCs w:val="24"/>
                <w:vertAlign w:val="superscript"/>
              </w:rPr>
              <w:t>10</w:t>
            </w:r>
            <w:r w:rsidRPr="00C87A17">
              <w:rPr>
                <w:rFonts w:ascii="Times New Roman" w:hAnsi="Times New Roman" w:cs="Times New Roman"/>
                <w:sz w:val="24"/>
                <w:szCs w:val="24"/>
              </w:rPr>
              <w:t>5s</w:t>
            </w:r>
            <w:r w:rsidRPr="00C87A17">
              <w:rPr>
                <w:rFonts w:ascii="Times New Roman" w:hAnsi="Times New Roman" w:cs="Times New Roman"/>
                <w:sz w:val="24"/>
                <w:szCs w:val="24"/>
                <w:vertAlign w:val="superscript"/>
              </w:rPr>
              <w:t>2</w:t>
            </w:r>
          </w:p>
        </w:tc>
        <w:tc>
          <w:tcPr>
            <w:tcW w:w="1559" w:type="dxa"/>
          </w:tcPr>
          <w:p w14:paraId="4E63811D"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1,56</w:t>
            </w:r>
          </w:p>
        </w:tc>
        <w:tc>
          <w:tcPr>
            <w:tcW w:w="1701" w:type="dxa"/>
          </w:tcPr>
          <w:p w14:paraId="5A5D209B"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321</w:t>
            </w:r>
          </w:p>
        </w:tc>
        <w:tc>
          <w:tcPr>
            <w:tcW w:w="1701" w:type="dxa"/>
          </w:tcPr>
          <w:p w14:paraId="41B8C9CD"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767</w:t>
            </w:r>
          </w:p>
        </w:tc>
      </w:tr>
      <w:tr w:rsidR="00822886" w:rsidRPr="00C87A17" w14:paraId="26AD3581" w14:textId="77777777" w:rsidTr="003A0DEC">
        <w:tc>
          <w:tcPr>
            <w:tcW w:w="1526" w:type="dxa"/>
          </w:tcPr>
          <w:p w14:paraId="70B1971C"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Hg</w:t>
            </w:r>
          </w:p>
        </w:tc>
        <w:tc>
          <w:tcPr>
            <w:tcW w:w="1701" w:type="dxa"/>
          </w:tcPr>
          <w:p w14:paraId="67FEFAF1"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5d</w:t>
            </w:r>
            <w:r w:rsidRPr="00C87A17">
              <w:rPr>
                <w:rFonts w:ascii="Times New Roman" w:hAnsi="Times New Roman" w:cs="Times New Roman"/>
                <w:sz w:val="24"/>
                <w:szCs w:val="24"/>
                <w:vertAlign w:val="superscript"/>
              </w:rPr>
              <w:t>10</w:t>
            </w:r>
            <w:r w:rsidRPr="00C87A17">
              <w:rPr>
                <w:rFonts w:ascii="Times New Roman" w:hAnsi="Times New Roman" w:cs="Times New Roman"/>
                <w:sz w:val="24"/>
                <w:szCs w:val="24"/>
              </w:rPr>
              <w:t>6s</w:t>
            </w:r>
            <w:r w:rsidRPr="00C87A17">
              <w:rPr>
                <w:rFonts w:ascii="Times New Roman" w:hAnsi="Times New Roman" w:cs="Times New Roman"/>
                <w:sz w:val="24"/>
                <w:szCs w:val="24"/>
                <w:vertAlign w:val="superscript"/>
              </w:rPr>
              <w:t>2</w:t>
            </w:r>
          </w:p>
        </w:tc>
        <w:tc>
          <w:tcPr>
            <w:tcW w:w="1559" w:type="dxa"/>
          </w:tcPr>
          <w:p w14:paraId="3BEDCD70"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1,60</w:t>
            </w:r>
          </w:p>
        </w:tc>
        <w:tc>
          <w:tcPr>
            <w:tcW w:w="1701" w:type="dxa"/>
          </w:tcPr>
          <w:p w14:paraId="2CEF0C05"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-38,86</w:t>
            </w:r>
          </w:p>
        </w:tc>
        <w:tc>
          <w:tcPr>
            <w:tcW w:w="1701" w:type="dxa"/>
          </w:tcPr>
          <w:p w14:paraId="69ACD67C" w14:textId="77777777" w:rsidR="00822886" w:rsidRPr="00C87A17" w:rsidRDefault="00822886" w:rsidP="0017601C">
            <w:pPr>
              <w:jc w:val="center"/>
              <w:rPr>
                <w:rFonts w:ascii="Times New Roman" w:hAnsi="Times New Roman" w:cs="Times New Roman"/>
                <w:sz w:val="24"/>
                <w:szCs w:val="24"/>
              </w:rPr>
            </w:pPr>
            <w:r w:rsidRPr="00C87A17">
              <w:rPr>
                <w:rFonts w:ascii="Times New Roman" w:hAnsi="Times New Roman" w:cs="Times New Roman"/>
                <w:sz w:val="24"/>
                <w:szCs w:val="24"/>
              </w:rPr>
              <w:t>356,66</w:t>
            </w:r>
          </w:p>
        </w:tc>
      </w:tr>
    </w:tbl>
    <w:p w14:paraId="5DEA6343" w14:textId="77777777" w:rsidR="00822886" w:rsidRPr="00C87A17" w:rsidRDefault="00822886" w:rsidP="0017601C">
      <w:pPr>
        <w:spacing w:after="0" w:line="240" w:lineRule="auto"/>
        <w:rPr>
          <w:rFonts w:ascii="Times New Roman" w:hAnsi="Times New Roman" w:cs="Times New Roman"/>
          <w:sz w:val="24"/>
          <w:szCs w:val="24"/>
        </w:rPr>
      </w:pPr>
      <w:r w:rsidRPr="00C87A17">
        <w:rPr>
          <w:rFonts w:ascii="Times New Roman" w:hAnsi="Times New Roman" w:cs="Times New Roman"/>
          <w:sz w:val="24"/>
          <w:szCs w:val="24"/>
        </w:rPr>
        <w:t>Các kim loại nhóm IIB có nhiệt độ sôi, nhiệt độ nóng chảy thấp hơn nhiều so với các kim loại kiềm thổ cùng chu kỳ. Điều này có thể giải thích là do:</w:t>
      </w:r>
    </w:p>
    <w:p w14:paraId="03EEF389" w14:textId="77777777" w:rsidR="00822886" w:rsidRPr="00C87A17" w:rsidRDefault="00822886" w:rsidP="00A500DE">
      <w:pPr>
        <w:pStyle w:val="ListParagraph"/>
        <w:numPr>
          <w:ilvl w:val="0"/>
          <w:numId w:val="32"/>
        </w:numPr>
        <w:spacing w:after="0" w:line="240" w:lineRule="auto"/>
        <w:rPr>
          <w:rFonts w:ascii="Times New Roman" w:hAnsi="Times New Roman"/>
          <w:color w:val="548DD4" w:themeColor="text2" w:themeTint="99"/>
          <w:sz w:val="24"/>
          <w:szCs w:val="24"/>
        </w:rPr>
      </w:pPr>
      <w:r w:rsidRPr="00C87A17">
        <w:rPr>
          <w:rFonts w:ascii="Times New Roman" w:hAnsi="Times New Roman"/>
          <w:color w:val="548DD4" w:themeColor="text2" w:themeTint="99"/>
          <w:sz w:val="24"/>
          <w:szCs w:val="24"/>
        </w:rPr>
        <w:t>Các e (n-1)d</w:t>
      </w:r>
      <w:r w:rsidRPr="00C87A17">
        <w:rPr>
          <w:rFonts w:ascii="Times New Roman" w:hAnsi="Times New Roman"/>
          <w:color w:val="548DD4" w:themeColor="text2" w:themeTint="99"/>
          <w:sz w:val="24"/>
          <w:szCs w:val="24"/>
          <w:vertAlign w:val="superscript"/>
        </w:rPr>
        <w:t>10</w:t>
      </w:r>
      <w:r w:rsidRPr="00C87A17">
        <w:rPr>
          <w:rFonts w:ascii="Times New Roman" w:hAnsi="Times New Roman"/>
          <w:color w:val="548DD4" w:themeColor="text2" w:themeTint="99"/>
          <w:sz w:val="24"/>
          <w:szCs w:val="24"/>
        </w:rPr>
        <w:t xml:space="preserve"> bền vững không tham gia tạo electron hóa trị nhưng lại làm tăng hiệu ứng xâm nhập đối với 2 electron ns</w:t>
      </w:r>
      <w:r w:rsidRPr="00C87A17">
        <w:rPr>
          <w:rFonts w:ascii="Times New Roman" w:hAnsi="Times New Roman"/>
          <w:color w:val="548DD4" w:themeColor="text2" w:themeTint="99"/>
          <w:sz w:val="24"/>
          <w:szCs w:val="24"/>
          <w:vertAlign w:val="superscript"/>
        </w:rPr>
        <w:t>2</w:t>
      </w:r>
      <w:r w:rsidRPr="00C87A17">
        <w:rPr>
          <w:rFonts w:ascii="Times New Roman" w:hAnsi="Times New Roman"/>
          <w:color w:val="548DD4" w:themeColor="text2" w:themeTint="99"/>
          <w:sz w:val="24"/>
          <w:szCs w:val="24"/>
        </w:rPr>
        <w:t>, làm giảm mật độ electron hóa trị của các kim loại nhóm IIB.</w:t>
      </w:r>
    </w:p>
    <w:p w14:paraId="01017B5B" w14:textId="77777777" w:rsidR="00822886" w:rsidRPr="00C87A17" w:rsidRDefault="00822886" w:rsidP="00A500DE">
      <w:pPr>
        <w:pStyle w:val="ListParagraph"/>
        <w:numPr>
          <w:ilvl w:val="0"/>
          <w:numId w:val="32"/>
        </w:numPr>
        <w:spacing w:after="0" w:line="240" w:lineRule="auto"/>
        <w:rPr>
          <w:rFonts w:ascii="Times New Roman" w:hAnsi="Times New Roman"/>
          <w:sz w:val="24"/>
          <w:szCs w:val="24"/>
        </w:rPr>
      </w:pPr>
      <w:r w:rsidRPr="00C87A17">
        <w:rPr>
          <w:rFonts w:ascii="Times New Roman" w:hAnsi="Times New Roman"/>
          <w:sz w:val="24"/>
          <w:szCs w:val="24"/>
        </w:rPr>
        <w:t>Các kim loại chuyển tiếp luôn có năng lượng mạng lưới kim loại nhỏ hơn so với kim loại không chuyển tiếp cùng chu kỳ và nhóm.</w:t>
      </w:r>
    </w:p>
    <w:p w14:paraId="30E60875" w14:textId="77777777" w:rsidR="00822886" w:rsidRPr="00C87A17" w:rsidRDefault="00822886" w:rsidP="00A500DE">
      <w:pPr>
        <w:pStyle w:val="ListParagraph"/>
        <w:numPr>
          <w:ilvl w:val="0"/>
          <w:numId w:val="32"/>
        </w:numPr>
        <w:spacing w:after="0" w:line="240" w:lineRule="auto"/>
        <w:rPr>
          <w:rFonts w:ascii="Times New Roman" w:hAnsi="Times New Roman"/>
          <w:sz w:val="24"/>
          <w:szCs w:val="24"/>
        </w:rPr>
      </w:pPr>
      <w:r w:rsidRPr="00C87A17">
        <w:rPr>
          <w:rFonts w:ascii="Times New Roman" w:hAnsi="Times New Roman"/>
          <w:sz w:val="24"/>
          <w:szCs w:val="24"/>
        </w:rPr>
        <w:t>Các kim loại nhóm IIB có bán kính lớn hơn các kim loại kiềm thổ cùng chu kỳ.</w:t>
      </w:r>
    </w:p>
    <w:p w14:paraId="03DF4567" w14:textId="77777777" w:rsidR="00822886" w:rsidRPr="00C87A17" w:rsidRDefault="00822886" w:rsidP="00A500DE">
      <w:pPr>
        <w:pStyle w:val="ListParagraph"/>
        <w:numPr>
          <w:ilvl w:val="0"/>
          <w:numId w:val="32"/>
        </w:numPr>
        <w:spacing w:after="0" w:line="240" w:lineRule="auto"/>
        <w:rPr>
          <w:rFonts w:ascii="Times New Roman" w:hAnsi="Times New Roman"/>
          <w:sz w:val="24"/>
          <w:szCs w:val="24"/>
        </w:rPr>
      </w:pPr>
      <w:r w:rsidRPr="00C87A17">
        <w:rPr>
          <w:rFonts w:ascii="Times New Roman" w:hAnsi="Times New Roman"/>
          <w:sz w:val="24"/>
          <w:szCs w:val="24"/>
        </w:rPr>
        <w:t>Các kim loại nhóm IIB có 12 electron hóa trị, nhiều hơn so với kim loại kiềm thổ, chỉ có 2 electron hóa trị.</w:t>
      </w:r>
    </w:p>
    <w:p w14:paraId="277637AE" w14:textId="77777777" w:rsidR="00822886" w:rsidRPr="00C87A17" w:rsidRDefault="0010455A" w:rsidP="0017601C">
      <w:pPr>
        <w:spacing w:after="0"/>
        <w:rPr>
          <w:rFonts w:ascii="Times New Roman" w:hAnsi="Times New Roman" w:cs="Times New Roman"/>
          <w:sz w:val="24"/>
          <w:szCs w:val="24"/>
          <w:lang w:val="pt-BR"/>
        </w:rPr>
      </w:pPr>
      <w:r w:rsidRPr="00C87A17">
        <w:rPr>
          <w:rFonts w:ascii="Times New Roman" w:hAnsi="Times New Roman" w:cs="Times New Roman"/>
          <w:b/>
          <w:sz w:val="24"/>
          <w:szCs w:val="24"/>
          <w:lang w:val="pt-BR"/>
        </w:rPr>
        <w:t>36.</w:t>
      </w:r>
      <w:r w:rsidRPr="00C87A17">
        <w:rPr>
          <w:rFonts w:ascii="Times New Roman" w:hAnsi="Times New Roman" w:cs="Times New Roman"/>
          <w:sz w:val="24"/>
          <w:szCs w:val="24"/>
          <w:lang w:val="pt-BR"/>
        </w:rPr>
        <w:t xml:space="preserve"> </w:t>
      </w:r>
      <w:r w:rsidR="00822886" w:rsidRPr="00C87A17">
        <w:rPr>
          <w:rFonts w:ascii="Times New Roman" w:hAnsi="Times New Roman" w:cs="Times New Roman"/>
          <w:sz w:val="24"/>
          <w:szCs w:val="24"/>
          <w:lang w:val="pt-BR"/>
        </w:rPr>
        <w:t xml:space="preserve">Tìm nhận xét </w:t>
      </w:r>
      <w:r w:rsidR="00822886" w:rsidRPr="00C87A17">
        <w:rPr>
          <w:rFonts w:ascii="Times New Roman" w:hAnsi="Times New Roman" w:cs="Times New Roman"/>
          <w:b/>
          <w:sz w:val="24"/>
          <w:szCs w:val="24"/>
          <w:lang w:val="pt-BR"/>
        </w:rPr>
        <w:t>sai</w:t>
      </w:r>
      <w:r w:rsidR="00822886" w:rsidRPr="00C87A17">
        <w:rPr>
          <w:rFonts w:ascii="Times New Roman" w:hAnsi="Times New Roman" w:cs="Times New Roman"/>
          <w:sz w:val="24"/>
          <w:szCs w:val="24"/>
          <w:lang w:val="pt-BR"/>
        </w:rPr>
        <w:t xml:space="preserve"> về so sánh nhiệt độ nóng chảy của các kim loại:</w:t>
      </w:r>
    </w:p>
    <w:p w14:paraId="7D42D354" w14:textId="77777777" w:rsidR="00822886" w:rsidRPr="00C87A17" w:rsidRDefault="00822886" w:rsidP="00A500DE">
      <w:pPr>
        <w:numPr>
          <w:ilvl w:val="0"/>
          <w:numId w:val="34"/>
        </w:numPr>
        <w:spacing w:after="0"/>
        <w:ind w:left="426"/>
        <w:rPr>
          <w:rFonts w:ascii="Times New Roman" w:hAnsi="Times New Roman" w:cs="Times New Roman"/>
          <w:sz w:val="24"/>
          <w:szCs w:val="24"/>
        </w:rPr>
      </w:pPr>
      <w:r w:rsidRPr="00C87A17">
        <w:rPr>
          <w:rFonts w:ascii="Times New Roman" w:hAnsi="Times New Roman" w:cs="Times New Roman"/>
          <w:color w:val="FF0000"/>
          <w:sz w:val="24"/>
          <w:szCs w:val="24"/>
        </w:rPr>
        <w:t>Cr &gt; Mo</w:t>
      </w:r>
    </w:p>
    <w:p w14:paraId="07B24028" w14:textId="7FA95D37" w:rsidR="00822886" w:rsidRPr="00C87A17" w:rsidRDefault="00822886" w:rsidP="00A500DE">
      <w:pPr>
        <w:numPr>
          <w:ilvl w:val="0"/>
          <w:numId w:val="34"/>
        </w:numPr>
        <w:spacing w:after="0"/>
        <w:ind w:left="426"/>
        <w:rPr>
          <w:rFonts w:ascii="Times New Roman" w:hAnsi="Times New Roman" w:cs="Times New Roman"/>
          <w:sz w:val="24"/>
          <w:szCs w:val="24"/>
        </w:rPr>
      </w:pPr>
      <w:r w:rsidRPr="00C87A17">
        <w:rPr>
          <w:rFonts w:ascii="Times New Roman" w:hAnsi="Times New Roman" w:cs="Times New Roman"/>
          <w:sz w:val="24"/>
          <w:szCs w:val="24"/>
        </w:rPr>
        <w:t>Zn &gt; Cd</w:t>
      </w:r>
      <w:ins w:id="30" w:author="admin" w:date="2017-03-08T18:17:00Z">
        <w:r w:rsidR="008E3CEC" w:rsidRPr="00C87A17">
          <w:rPr>
            <w:rFonts w:ascii="Times New Roman" w:hAnsi="Times New Roman" w:cs="Times New Roman"/>
            <w:sz w:val="24"/>
            <w:szCs w:val="24"/>
          </w:rPr>
          <w:t xml:space="preserve">  Ca &gt; Ba</w:t>
        </w:r>
      </w:ins>
    </w:p>
    <w:p w14:paraId="5C53F959" w14:textId="77777777" w:rsidR="00822886" w:rsidRPr="00C87A17" w:rsidRDefault="00822886" w:rsidP="00A500DE">
      <w:pPr>
        <w:numPr>
          <w:ilvl w:val="0"/>
          <w:numId w:val="34"/>
        </w:numPr>
        <w:spacing w:after="0"/>
        <w:ind w:left="426"/>
        <w:rPr>
          <w:rFonts w:ascii="Times New Roman" w:hAnsi="Times New Roman" w:cs="Times New Roman"/>
          <w:sz w:val="24"/>
          <w:szCs w:val="24"/>
        </w:rPr>
      </w:pPr>
      <w:r w:rsidRPr="00C87A17">
        <w:rPr>
          <w:rFonts w:ascii="Times New Roman" w:hAnsi="Times New Roman" w:cs="Times New Roman"/>
          <w:sz w:val="24"/>
          <w:szCs w:val="24"/>
        </w:rPr>
        <w:t>Zr &gt; Y</w:t>
      </w:r>
    </w:p>
    <w:p w14:paraId="1C91BBBA" w14:textId="77777777" w:rsidR="00822886" w:rsidRPr="00C87A17" w:rsidRDefault="00822886" w:rsidP="00A500DE">
      <w:pPr>
        <w:numPr>
          <w:ilvl w:val="0"/>
          <w:numId w:val="34"/>
        </w:numPr>
        <w:spacing w:after="0"/>
        <w:ind w:left="426"/>
        <w:rPr>
          <w:rFonts w:ascii="Times New Roman" w:hAnsi="Times New Roman" w:cs="Times New Roman"/>
          <w:sz w:val="24"/>
          <w:szCs w:val="24"/>
        </w:rPr>
      </w:pPr>
      <w:r w:rsidRPr="00C87A17">
        <w:rPr>
          <w:rFonts w:ascii="Times New Roman" w:hAnsi="Times New Roman" w:cs="Times New Roman"/>
          <w:sz w:val="24"/>
          <w:szCs w:val="24"/>
        </w:rPr>
        <w:t>Pt &gt; Au</w:t>
      </w:r>
    </w:p>
    <w:p w14:paraId="1DDB93BB" w14:textId="77777777" w:rsidR="00822886" w:rsidRPr="00C87A17" w:rsidRDefault="00D27BF1" w:rsidP="0017601C">
      <w:pPr>
        <w:spacing w:after="0"/>
        <w:rPr>
          <w:rFonts w:ascii="Times New Roman" w:hAnsi="Times New Roman" w:cs="Times New Roman"/>
          <w:sz w:val="24"/>
          <w:szCs w:val="24"/>
          <w:lang w:val="en-US"/>
        </w:rPr>
      </w:pPr>
      <w:r w:rsidRPr="00C87A17">
        <w:rPr>
          <w:rFonts w:ascii="Times New Roman" w:hAnsi="Times New Roman" w:cs="Times New Roman"/>
          <w:sz w:val="24"/>
          <w:szCs w:val="24"/>
          <w:lang w:val="en-US"/>
        </w:rPr>
        <w:t>III. HỢP CHẤT ION</w:t>
      </w:r>
    </w:p>
    <w:p w14:paraId="0BBF3984" w14:textId="77777777" w:rsidR="0000768A" w:rsidRPr="00C87A17" w:rsidRDefault="00D27BF1" w:rsidP="0017601C">
      <w:pPr>
        <w:spacing w:after="0"/>
        <w:rPr>
          <w:rFonts w:ascii="Times New Roman" w:hAnsi="Times New Roman" w:cs="Times New Roman"/>
          <w:sz w:val="24"/>
          <w:szCs w:val="24"/>
          <w:lang w:val="en-US"/>
        </w:rPr>
      </w:pPr>
      <w:r w:rsidRPr="00C87A17">
        <w:rPr>
          <w:rFonts w:ascii="Times New Roman" w:hAnsi="Times New Roman" w:cs="Times New Roman"/>
          <w:sz w:val="24"/>
          <w:szCs w:val="24"/>
          <w:lang w:val="en-US"/>
        </w:rPr>
        <w:t>III.1</w:t>
      </w:r>
      <w:r w:rsidR="0000768A" w:rsidRPr="00C87A17">
        <w:rPr>
          <w:rFonts w:ascii="Times New Roman" w:hAnsi="Times New Roman" w:cs="Times New Roman"/>
          <w:sz w:val="24"/>
          <w:szCs w:val="24"/>
          <w:lang w:val="en-US"/>
        </w:rPr>
        <w:t xml:space="preserve">. </w:t>
      </w:r>
      <w:r w:rsidR="0077063F" w:rsidRPr="00C87A17">
        <w:rPr>
          <w:rFonts w:ascii="Times New Roman" w:hAnsi="Times New Roman" w:cs="Times New Roman"/>
          <w:sz w:val="24"/>
          <w:szCs w:val="24"/>
          <w:lang w:val="en-US"/>
        </w:rPr>
        <w:t>LÝ THUYẾT VỀ NĂNG LƯỢNG MẠNG LƯỚI ION</w:t>
      </w:r>
    </w:p>
    <w:p w14:paraId="420E227E" w14:textId="77777777" w:rsidR="0000768A" w:rsidRPr="00C87A17" w:rsidRDefault="00A71EE0"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b/>
          <w:sz w:val="24"/>
          <w:szCs w:val="24"/>
          <w:lang w:val="pt-BR"/>
        </w:rPr>
        <w:t>1.1</w:t>
      </w:r>
      <w:r w:rsidRPr="00C87A17">
        <w:rPr>
          <w:rFonts w:ascii="Times New Roman" w:hAnsi="Times New Roman" w:cs="Times New Roman"/>
          <w:sz w:val="24"/>
          <w:szCs w:val="24"/>
          <w:lang w:val="pt-BR"/>
        </w:rPr>
        <w:t xml:space="preserve"> </w:t>
      </w:r>
      <w:r w:rsidR="0000768A" w:rsidRPr="00C87A17">
        <w:rPr>
          <w:rFonts w:ascii="Times New Roman" w:hAnsi="Times New Roman" w:cs="Times New Roman"/>
          <w:sz w:val="24"/>
          <w:szCs w:val="24"/>
          <w:lang w:val="pt-BR"/>
        </w:rPr>
        <w:t xml:space="preserve">Chọn phát biểu </w:t>
      </w:r>
      <w:r w:rsidR="0000768A" w:rsidRPr="00C87A17">
        <w:rPr>
          <w:rFonts w:ascii="Times New Roman" w:hAnsi="Times New Roman" w:cs="Times New Roman"/>
          <w:b/>
          <w:sz w:val="24"/>
          <w:szCs w:val="24"/>
          <w:lang w:val="pt-BR"/>
        </w:rPr>
        <w:t>chính xác</w:t>
      </w:r>
    </w:p>
    <w:p w14:paraId="334E15B0" w14:textId="77777777" w:rsidR="0000768A" w:rsidRPr="00C87A17" w:rsidRDefault="0000768A"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pt-BR"/>
        </w:rPr>
        <w:t>1. Năng lượng mạng tinh thể bằng đúng năng lượng cần thiết để phá hủy tinh thể</w:t>
      </w:r>
      <w:r w:rsidR="00092CCD" w:rsidRPr="00C87A17">
        <w:rPr>
          <w:rFonts w:ascii="Times New Roman" w:hAnsi="Times New Roman" w:cs="Times New Roman"/>
          <w:sz w:val="24"/>
          <w:szCs w:val="24"/>
          <w:lang w:val="pt-BR"/>
        </w:rPr>
        <w:t xml:space="preserve"> thành các đơn chất tương ứng</w:t>
      </w:r>
      <w:r w:rsidRPr="00C87A17">
        <w:rPr>
          <w:rFonts w:ascii="Times New Roman" w:hAnsi="Times New Roman" w:cs="Times New Roman"/>
          <w:sz w:val="24"/>
          <w:szCs w:val="24"/>
          <w:lang w:val="pt-BR"/>
        </w:rPr>
        <w:t>.</w:t>
      </w:r>
    </w:p>
    <w:p w14:paraId="55A2D994" w14:textId="77777777" w:rsidR="0000768A" w:rsidRPr="00C87A17" w:rsidRDefault="0000768A"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pt-BR"/>
        </w:rPr>
        <w:t>2. Với các chất có mạng tinh thể ion cùng loại, kích thước ion giảm sẽ làm giảm năng lượng mạng tinh thể.</w:t>
      </w:r>
    </w:p>
    <w:p w14:paraId="6381D808" w14:textId="60E612F2" w:rsidR="0000768A" w:rsidRPr="00C87A17" w:rsidRDefault="0000768A" w:rsidP="0017601C">
      <w:pPr>
        <w:spacing w:after="0" w:line="240" w:lineRule="auto"/>
        <w:rPr>
          <w:rFonts w:ascii="Times New Roman" w:hAnsi="Times New Roman" w:cs="Times New Roman"/>
          <w:color w:val="FF0000"/>
          <w:sz w:val="24"/>
          <w:szCs w:val="24"/>
          <w:lang w:val="pt-BR"/>
        </w:rPr>
      </w:pPr>
      <w:r w:rsidRPr="00C87A17">
        <w:rPr>
          <w:rFonts w:ascii="Times New Roman" w:hAnsi="Times New Roman" w:cs="Times New Roman"/>
          <w:color w:val="FF0000"/>
          <w:sz w:val="24"/>
          <w:szCs w:val="24"/>
          <w:lang w:val="pt-BR"/>
        </w:rPr>
        <w:t>3. Khi tăng điện tích của ion với ion cùng bán kính thì năng lượng mạng</w:t>
      </w:r>
      <w:ins w:id="31" w:author="admin [2]" w:date="2019-09-16T15:02:00Z">
        <w:r w:rsidR="00C37931">
          <w:rPr>
            <w:rFonts w:ascii="Times New Roman" w:hAnsi="Times New Roman" w:cs="Times New Roman"/>
            <w:color w:val="FF0000"/>
            <w:sz w:val="24"/>
            <w:szCs w:val="24"/>
            <w:lang w:val="pt-BR"/>
          </w:rPr>
          <w:t xml:space="preserve"> </w:t>
        </w:r>
        <w:r w:rsidR="00C37931" w:rsidRPr="00C37931">
          <w:rPr>
            <w:rFonts w:ascii="Times New Roman" w:hAnsi="Times New Roman" w:cs="Times New Roman"/>
            <w:color w:val="FF0000"/>
            <w:sz w:val="24"/>
            <w:szCs w:val="24"/>
            <w:highlight w:val="yellow"/>
            <w:lang w:val="pt-BR"/>
            <w:rPrChange w:id="32" w:author="admin [2]" w:date="2019-09-16T15:02:00Z">
              <w:rPr>
                <w:rFonts w:ascii="Times New Roman" w:hAnsi="Times New Roman" w:cs="Times New Roman"/>
                <w:color w:val="FF0000"/>
                <w:sz w:val="24"/>
                <w:szCs w:val="24"/>
                <w:lang w:val="pt-BR"/>
              </w:rPr>
            </w:rPrChange>
          </w:rPr>
          <w:t>ion</w:t>
        </w:r>
      </w:ins>
      <w:r w:rsidRPr="00C87A17">
        <w:rPr>
          <w:rFonts w:ascii="Times New Roman" w:hAnsi="Times New Roman" w:cs="Times New Roman"/>
          <w:color w:val="FF0000"/>
          <w:sz w:val="24"/>
          <w:szCs w:val="24"/>
          <w:lang w:val="pt-BR"/>
        </w:rPr>
        <w:t xml:space="preserve"> tăng.</w:t>
      </w:r>
    </w:p>
    <w:p w14:paraId="07499FE0" w14:textId="77777777" w:rsidR="0000768A" w:rsidRPr="00C87A17" w:rsidRDefault="0000768A" w:rsidP="00A500DE">
      <w:pPr>
        <w:pStyle w:val="ListParagraph"/>
        <w:numPr>
          <w:ilvl w:val="0"/>
          <w:numId w:val="35"/>
        </w:numPr>
        <w:spacing w:after="0" w:line="240" w:lineRule="auto"/>
        <w:ind w:left="567"/>
        <w:rPr>
          <w:rFonts w:ascii="Times New Roman" w:hAnsi="Times New Roman"/>
          <w:color w:val="FF0000"/>
          <w:sz w:val="24"/>
          <w:szCs w:val="24"/>
          <w:lang w:val="pt-BR"/>
        </w:rPr>
      </w:pPr>
      <w:r w:rsidRPr="00C87A17">
        <w:rPr>
          <w:rFonts w:ascii="Times New Roman" w:hAnsi="Times New Roman"/>
          <w:color w:val="FF0000"/>
          <w:sz w:val="24"/>
          <w:szCs w:val="24"/>
          <w:lang w:val="pt-BR"/>
        </w:rPr>
        <w:t>Chỉ 3 đúng</w:t>
      </w:r>
    </w:p>
    <w:p w14:paraId="2E86F63E" w14:textId="77777777" w:rsidR="0000768A" w:rsidRPr="00C87A17" w:rsidRDefault="0000768A" w:rsidP="00A500DE">
      <w:pPr>
        <w:pStyle w:val="ListParagraph"/>
        <w:numPr>
          <w:ilvl w:val="0"/>
          <w:numId w:val="35"/>
        </w:numPr>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t>Chỉ 1 đúng</w:t>
      </w:r>
    </w:p>
    <w:p w14:paraId="0AA18643" w14:textId="77777777" w:rsidR="0000768A" w:rsidRPr="00C87A17" w:rsidRDefault="0000768A" w:rsidP="00A500DE">
      <w:pPr>
        <w:pStyle w:val="ListParagraph"/>
        <w:numPr>
          <w:ilvl w:val="0"/>
          <w:numId w:val="35"/>
        </w:numPr>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t>Chỉ 2 đúng</w:t>
      </w:r>
    </w:p>
    <w:p w14:paraId="71A874BB" w14:textId="77777777" w:rsidR="0000768A" w:rsidRPr="00C87A17" w:rsidRDefault="0000768A" w:rsidP="00A500DE">
      <w:pPr>
        <w:pStyle w:val="ListParagraph"/>
        <w:numPr>
          <w:ilvl w:val="0"/>
          <w:numId w:val="35"/>
        </w:numPr>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t>Tất cả cùng đúng</w:t>
      </w:r>
    </w:p>
    <w:p w14:paraId="6C984BAE" w14:textId="77777777" w:rsidR="009C1D9B" w:rsidRPr="00C87A17" w:rsidRDefault="009C1D9B" w:rsidP="0017601C">
      <w:pPr>
        <w:spacing w:after="0" w:line="240" w:lineRule="auto"/>
        <w:rPr>
          <w:ins w:id="33" w:author="admin" w:date="2016-10-03T08:30:00Z"/>
          <w:rFonts w:ascii="Times New Roman" w:hAnsi="Times New Roman" w:cs="Times New Roman"/>
          <w:b/>
          <w:sz w:val="24"/>
          <w:szCs w:val="24"/>
          <w:lang w:val="pt-BR"/>
        </w:rPr>
      </w:pPr>
    </w:p>
    <w:p w14:paraId="66931335" w14:textId="77777777" w:rsidR="0000768A" w:rsidRPr="00C87A17" w:rsidRDefault="00A71EE0" w:rsidP="0017601C">
      <w:pPr>
        <w:spacing w:after="0" w:line="240" w:lineRule="auto"/>
        <w:rPr>
          <w:rFonts w:ascii="Times New Roman" w:hAnsi="Times New Roman" w:cs="Times New Roman"/>
          <w:b/>
          <w:sz w:val="24"/>
          <w:szCs w:val="24"/>
          <w:lang w:val="pt-BR"/>
        </w:rPr>
      </w:pPr>
      <w:r w:rsidRPr="00C87A17">
        <w:rPr>
          <w:rFonts w:ascii="Times New Roman" w:hAnsi="Times New Roman" w:cs="Times New Roman"/>
          <w:b/>
          <w:sz w:val="24"/>
          <w:szCs w:val="24"/>
          <w:lang w:val="pt-BR"/>
        </w:rPr>
        <w:t>1.2</w:t>
      </w:r>
      <w:r w:rsidRPr="00C87A17">
        <w:rPr>
          <w:rFonts w:ascii="Times New Roman" w:hAnsi="Times New Roman" w:cs="Times New Roman"/>
          <w:sz w:val="24"/>
          <w:szCs w:val="24"/>
          <w:lang w:val="pt-BR"/>
        </w:rPr>
        <w:t xml:space="preserve"> </w:t>
      </w:r>
      <w:r w:rsidR="0000768A" w:rsidRPr="00C87A17">
        <w:rPr>
          <w:rFonts w:ascii="Times New Roman" w:hAnsi="Times New Roman" w:cs="Times New Roman"/>
          <w:sz w:val="24"/>
          <w:szCs w:val="24"/>
          <w:lang w:val="pt-BR"/>
        </w:rPr>
        <w:t xml:space="preserve">Chọn câu </w:t>
      </w:r>
      <w:r w:rsidR="0000768A" w:rsidRPr="00C87A17">
        <w:rPr>
          <w:rFonts w:ascii="Times New Roman" w:hAnsi="Times New Roman" w:cs="Times New Roman"/>
          <w:b/>
          <w:sz w:val="24"/>
          <w:szCs w:val="24"/>
          <w:lang w:val="pt-BR"/>
        </w:rPr>
        <w:t>sai</w:t>
      </w:r>
    </w:p>
    <w:p w14:paraId="3354BA09" w14:textId="77777777" w:rsidR="0000768A" w:rsidRPr="00C87A17" w:rsidRDefault="0000768A" w:rsidP="00A500DE">
      <w:pPr>
        <w:pStyle w:val="ListParagraph"/>
        <w:numPr>
          <w:ilvl w:val="0"/>
          <w:numId w:val="36"/>
        </w:numPr>
        <w:spacing w:after="0" w:line="240" w:lineRule="auto"/>
        <w:ind w:left="567"/>
        <w:rPr>
          <w:rFonts w:ascii="Times New Roman" w:hAnsi="Times New Roman"/>
          <w:color w:val="FF0000"/>
          <w:sz w:val="24"/>
          <w:szCs w:val="24"/>
          <w:lang w:val="pt-BR"/>
        </w:rPr>
      </w:pPr>
      <w:r w:rsidRPr="00C87A17">
        <w:rPr>
          <w:rFonts w:ascii="Times New Roman" w:hAnsi="Times New Roman"/>
          <w:color w:val="FF0000"/>
          <w:sz w:val="24"/>
          <w:szCs w:val="24"/>
          <w:lang w:val="pt-BR"/>
        </w:rPr>
        <w:t>Khi năng lượng hydrat hóa lớn hơn năng lượng mạng tinh thể thì muối khó tan.</w:t>
      </w:r>
    </w:p>
    <w:p w14:paraId="5471C6AE" w14:textId="53511810" w:rsidR="0000768A" w:rsidRPr="00C87A17" w:rsidRDefault="0000768A" w:rsidP="00A500DE">
      <w:pPr>
        <w:pStyle w:val="ListParagraph"/>
        <w:numPr>
          <w:ilvl w:val="0"/>
          <w:numId w:val="36"/>
        </w:numPr>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t xml:space="preserve">Sự phân cực tương hỗ giữa các ion tăng làm giảm nhiệt độ nóng chảy của tinh thể </w:t>
      </w:r>
      <w:del w:id="34" w:author="admin" w:date="2016-09-13T16:04:00Z">
        <w:r w:rsidRPr="00C87A17" w:rsidDel="003F1843">
          <w:rPr>
            <w:rFonts w:ascii="Times New Roman" w:hAnsi="Times New Roman"/>
            <w:sz w:val="24"/>
            <w:szCs w:val="24"/>
            <w:lang w:val="pt-BR"/>
          </w:rPr>
          <w:delText>ion</w:delText>
        </w:r>
      </w:del>
      <w:ins w:id="35" w:author="admin" w:date="2016-09-13T16:04:00Z">
        <w:r w:rsidR="003F1843" w:rsidRPr="00C87A17">
          <w:rPr>
            <w:rFonts w:ascii="Times New Roman" w:hAnsi="Times New Roman"/>
            <w:sz w:val="24"/>
            <w:szCs w:val="24"/>
            <w:lang w:val="pt-BR"/>
          </w:rPr>
          <w:t>muối</w:t>
        </w:r>
      </w:ins>
      <w:r w:rsidRPr="00C87A17">
        <w:rPr>
          <w:rFonts w:ascii="Times New Roman" w:hAnsi="Times New Roman"/>
          <w:sz w:val="24"/>
          <w:szCs w:val="24"/>
          <w:lang w:val="pt-BR"/>
        </w:rPr>
        <w:t>.</w:t>
      </w:r>
    </w:p>
    <w:p w14:paraId="2BDFF221" w14:textId="77777777" w:rsidR="0000768A" w:rsidRPr="00C87A17" w:rsidRDefault="0000768A" w:rsidP="00A500DE">
      <w:pPr>
        <w:pStyle w:val="ListParagraph"/>
        <w:numPr>
          <w:ilvl w:val="0"/>
          <w:numId w:val="36"/>
        </w:numPr>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t>Năng lượng hydrat hóa phụ thuộc vào khả năng phân cực nước của cation.</w:t>
      </w:r>
    </w:p>
    <w:p w14:paraId="4958AB90" w14:textId="77777777" w:rsidR="0000768A" w:rsidRPr="00C87A17" w:rsidRDefault="0000768A" w:rsidP="00A500DE">
      <w:pPr>
        <w:pStyle w:val="ListParagraph"/>
        <w:numPr>
          <w:ilvl w:val="0"/>
          <w:numId w:val="36"/>
        </w:numPr>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t xml:space="preserve">Bán kinh anion càng tăng thì năng lượng mạng tinh thể </w:t>
      </w:r>
      <w:r w:rsidR="00426293" w:rsidRPr="00C87A17">
        <w:rPr>
          <w:rFonts w:ascii="Times New Roman" w:hAnsi="Times New Roman"/>
          <w:sz w:val="24"/>
          <w:szCs w:val="24"/>
          <w:lang w:val="pt-BR"/>
        </w:rPr>
        <w:t xml:space="preserve">ion </w:t>
      </w:r>
      <w:r w:rsidRPr="00C87A17">
        <w:rPr>
          <w:rFonts w:ascii="Times New Roman" w:hAnsi="Times New Roman"/>
          <w:sz w:val="24"/>
          <w:szCs w:val="24"/>
          <w:lang w:val="pt-BR"/>
        </w:rPr>
        <w:t>càng giảm.</w:t>
      </w:r>
    </w:p>
    <w:p w14:paraId="69BA8967" w14:textId="77777777" w:rsidR="0000768A" w:rsidRPr="00C87A17" w:rsidRDefault="00A71EE0"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b/>
          <w:sz w:val="24"/>
          <w:szCs w:val="24"/>
          <w:lang w:val="pt-BR"/>
        </w:rPr>
        <w:t>1.3</w:t>
      </w:r>
      <w:r w:rsidRPr="00C87A17">
        <w:rPr>
          <w:rFonts w:ascii="Times New Roman" w:hAnsi="Times New Roman" w:cs="Times New Roman"/>
          <w:sz w:val="24"/>
          <w:szCs w:val="24"/>
          <w:lang w:val="pt-BR"/>
        </w:rPr>
        <w:t xml:space="preserve"> </w:t>
      </w:r>
      <w:r w:rsidR="0000768A" w:rsidRPr="00C87A17">
        <w:rPr>
          <w:rFonts w:ascii="Times New Roman" w:hAnsi="Times New Roman" w:cs="Times New Roman"/>
          <w:sz w:val="24"/>
          <w:szCs w:val="24"/>
          <w:lang w:val="vi-VN"/>
        </w:rPr>
        <w:t xml:space="preserve">Năng lượng mạng </w:t>
      </w:r>
      <w:r w:rsidR="0000768A" w:rsidRPr="00B96DA9">
        <w:rPr>
          <w:rFonts w:ascii="Times New Roman" w:hAnsi="Times New Roman" w:cs="Times New Roman"/>
          <w:sz w:val="24"/>
          <w:szCs w:val="24"/>
          <w:u w:val="single"/>
          <w:lang w:val="vi-VN"/>
          <w:rPrChange w:id="36" w:author="admin [2]" w:date="2019-09-11T09:47:00Z">
            <w:rPr>
              <w:rFonts w:ascii="Times New Roman" w:hAnsi="Times New Roman" w:cs="Times New Roman"/>
              <w:sz w:val="24"/>
              <w:szCs w:val="24"/>
              <w:lang w:val="vi-VN"/>
            </w:rPr>
          </w:rPrChange>
        </w:rPr>
        <w:t>tinh thể ion</w:t>
      </w:r>
      <w:r w:rsidR="0000768A" w:rsidRPr="00C87A17">
        <w:rPr>
          <w:rFonts w:ascii="Times New Roman" w:hAnsi="Times New Roman" w:cs="Times New Roman"/>
          <w:sz w:val="24"/>
          <w:szCs w:val="24"/>
          <w:lang w:val="vi-VN"/>
        </w:rPr>
        <w:t xml:space="preserve"> giảm khi kích thước ion tăng, điều này </w:t>
      </w:r>
      <w:r w:rsidR="0000768A" w:rsidRPr="00C87A17">
        <w:rPr>
          <w:rFonts w:ascii="Times New Roman" w:hAnsi="Times New Roman" w:cs="Times New Roman"/>
          <w:b/>
          <w:sz w:val="24"/>
          <w:szCs w:val="24"/>
          <w:lang w:val="vi-VN"/>
        </w:rPr>
        <w:t>đúng</w:t>
      </w:r>
      <w:r w:rsidR="0000768A" w:rsidRPr="00C87A17">
        <w:rPr>
          <w:rFonts w:ascii="Times New Roman" w:hAnsi="Times New Roman" w:cs="Times New Roman"/>
          <w:sz w:val="24"/>
          <w:szCs w:val="24"/>
          <w:lang w:val="vi-VN"/>
        </w:rPr>
        <w:t xml:space="preserve"> với:</w:t>
      </w:r>
    </w:p>
    <w:p w14:paraId="3436294F" w14:textId="77777777" w:rsidR="0000768A" w:rsidRPr="00C87A17" w:rsidRDefault="0000768A" w:rsidP="00A500DE">
      <w:pPr>
        <w:pStyle w:val="ListParagraph"/>
        <w:numPr>
          <w:ilvl w:val="0"/>
          <w:numId w:val="37"/>
        </w:numPr>
        <w:spacing w:after="0" w:line="240" w:lineRule="auto"/>
        <w:rPr>
          <w:rFonts w:ascii="Times New Roman" w:hAnsi="Times New Roman"/>
          <w:sz w:val="24"/>
          <w:szCs w:val="24"/>
          <w:lang w:val="vi-VN"/>
        </w:rPr>
      </w:pPr>
      <w:r w:rsidRPr="00C87A17">
        <w:rPr>
          <w:rFonts w:ascii="Times New Roman" w:hAnsi="Times New Roman"/>
          <w:color w:val="FF0000"/>
          <w:sz w:val="24"/>
          <w:szCs w:val="24"/>
          <w:lang w:val="vi-VN"/>
        </w:rPr>
        <w:t>Cả ion dương lẫn ion âm.</w:t>
      </w:r>
    </w:p>
    <w:p w14:paraId="1CDB7CF7" w14:textId="77777777" w:rsidR="0000768A" w:rsidRPr="00C87A17" w:rsidRDefault="00426293" w:rsidP="00A500DE">
      <w:pPr>
        <w:pStyle w:val="ListParagraph"/>
        <w:numPr>
          <w:ilvl w:val="0"/>
          <w:numId w:val="37"/>
        </w:numPr>
        <w:spacing w:after="0" w:line="240" w:lineRule="auto"/>
        <w:rPr>
          <w:rFonts w:ascii="Times New Roman" w:hAnsi="Times New Roman"/>
          <w:sz w:val="24"/>
          <w:szCs w:val="24"/>
          <w:lang w:val="vi-VN"/>
        </w:rPr>
      </w:pPr>
      <w:r w:rsidRPr="00C87A17">
        <w:rPr>
          <w:rFonts w:ascii="Times New Roman" w:hAnsi="Times New Roman"/>
          <w:sz w:val="24"/>
          <w:szCs w:val="24"/>
          <w:lang w:val="vi-VN"/>
        </w:rPr>
        <w:lastRenderedPageBreak/>
        <w:t>Chỉ i</w:t>
      </w:r>
      <w:r w:rsidR="0000768A" w:rsidRPr="00C87A17">
        <w:rPr>
          <w:rFonts w:ascii="Times New Roman" w:hAnsi="Times New Roman"/>
          <w:sz w:val="24"/>
          <w:szCs w:val="24"/>
          <w:lang w:val="vi-VN"/>
        </w:rPr>
        <w:t>on âm vì kích thước lớn, dễ bị phân cực.</w:t>
      </w:r>
    </w:p>
    <w:p w14:paraId="2B55CB3A" w14:textId="77777777" w:rsidR="0000768A" w:rsidRPr="00C87A17" w:rsidRDefault="00426293" w:rsidP="00A500DE">
      <w:pPr>
        <w:pStyle w:val="ListParagraph"/>
        <w:numPr>
          <w:ilvl w:val="0"/>
          <w:numId w:val="37"/>
        </w:numPr>
        <w:spacing w:after="0" w:line="240" w:lineRule="auto"/>
        <w:rPr>
          <w:rFonts w:ascii="Times New Roman" w:hAnsi="Times New Roman"/>
          <w:sz w:val="24"/>
          <w:szCs w:val="24"/>
          <w:lang w:val="vi-VN"/>
        </w:rPr>
      </w:pPr>
      <w:r w:rsidRPr="00C87A17">
        <w:rPr>
          <w:rFonts w:ascii="Times New Roman" w:hAnsi="Times New Roman"/>
          <w:sz w:val="24"/>
          <w:szCs w:val="24"/>
          <w:lang w:val="vi-VN"/>
        </w:rPr>
        <w:t>Chỉ i</w:t>
      </w:r>
      <w:r w:rsidR="0000768A" w:rsidRPr="00C87A17">
        <w:rPr>
          <w:rFonts w:ascii="Times New Roman" w:hAnsi="Times New Roman"/>
          <w:sz w:val="24"/>
          <w:szCs w:val="24"/>
          <w:lang w:val="vi-VN"/>
        </w:rPr>
        <w:t>on dương vì kích thước lớn nên lực hút kém.</w:t>
      </w:r>
    </w:p>
    <w:p w14:paraId="15622C17" w14:textId="77777777" w:rsidR="0000768A" w:rsidRPr="00C87A17" w:rsidRDefault="0000768A" w:rsidP="00A500DE">
      <w:pPr>
        <w:pStyle w:val="ListParagraph"/>
        <w:numPr>
          <w:ilvl w:val="0"/>
          <w:numId w:val="37"/>
        </w:numPr>
        <w:spacing w:after="0" w:line="240" w:lineRule="auto"/>
        <w:rPr>
          <w:rFonts w:ascii="Times New Roman" w:hAnsi="Times New Roman"/>
          <w:sz w:val="24"/>
          <w:szCs w:val="24"/>
        </w:rPr>
      </w:pPr>
      <w:r w:rsidRPr="00C87A17">
        <w:rPr>
          <w:rFonts w:ascii="Times New Roman" w:hAnsi="Times New Roman"/>
          <w:sz w:val="24"/>
          <w:szCs w:val="24"/>
        </w:rPr>
        <w:t>Tùy theo phân nhóm.</w:t>
      </w:r>
    </w:p>
    <w:p w14:paraId="724234C9" w14:textId="77777777" w:rsidR="00426293" w:rsidRPr="00C87A17" w:rsidRDefault="00426293" w:rsidP="0017601C">
      <w:pPr>
        <w:spacing w:after="0" w:line="240" w:lineRule="auto"/>
        <w:rPr>
          <w:rFonts w:ascii="Times New Roman" w:hAnsi="Times New Roman" w:cs="Times New Roman"/>
          <w:sz w:val="24"/>
          <w:szCs w:val="24"/>
          <w:lang w:val="en-US"/>
        </w:rPr>
      </w:pPr>
      <w:r w:rsidRPr="00C87A17">
        <w:rPr>
          <w:rFonts w:ascii="Times New Roman" w:hAnsi="Times New Roman" w:cs="Times New Roman"/>
          <w:b/>
          <w:sz w:val="24"/>
          <w:szCs w:val="24"/>
          <w:lang w:val="en-US"/>
        </w:rPr>
        <w:t>1. 4</w:t>
      </w:r>
      <w:r w:rsidRPr="00C87A17">
        <w:rPr>
          <w:rFonts w:ascii="Times New Roman" w:hAnsi="Times New Roman" w:cs="Times New Roman"/>
          <w:sz w:val="24"/>
          <w:szCs w:val="24"/>
          <w:lang w:val="en-US"/>
        </w:rPr>
        <w:t xml:space="preserve"> Chọn phát biểu </w:t>
      </w:r>
      <w:r w:rsidRPr="00C87A17">
        <w:rPr>
          <w:rFonts w:ascii="Times New Roman" w:hAnsi="Times New Roman" w:cs="Times New Roman"/>
          <w:b/>
          <w:sz w:val="24"/>
          <w:szCs w:val="24"/>
          <w:lang w:val="en-US"/>
        </w:rPr>
        <w:t>sai</w:t>
      </w:r>
      <w:r w:rsidRPr="00C87A17">
        <w:rPr>
          <w:rFonts w:ascii="Times New Roman" w:hAnsi="Times New Roman" w:cs="Times New Roman"/>
          <w:sz w:val="24"/>
          <w:szCs w:val="24"/>
          <w:lang w:val="en-US"/>
        </w:rPr>
        <w:t>:</w:t>
      </w:r>
    </w:p>
    <w:p w14:paraId="70EFF954" w14:textId="77777777" w:rsidR="0000768A" w:rsidRPr="00C87A17" w:rsidRDefault="0000768A"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vi-VN"/>
        </w:rPr>
        <w:t xml:space="preserve">Năng lượng mạng tinh thể </w:t>
      </w:r>
      <w:r w:rsidR="006B7369" w:rsidRPr="00C87A17">
        <w:rPr>
          <w:rFonts w:ascii="Times New Roman" w:hAnsi="Times New Roman" w:cs="Times New Roman"/>
          <w:sz w:val="24"/>
          <w:szCs w:val="24"/>
          <w:lang w:val="en-US"/>
        </w:rPr>
        <w:t xml:space="preserve">của các </w:t>
      </w:r>
      <w:r w:rsidR="006B7369" w:rsidRPr="00B96DA9">
        <w:rPr>
          <w:rFonts w:ascii="Times New Roman" w:hAnsi="Times New Roman" w:cs="Times New Roman"/>
          <w:sz w:val="24"/>
          <w:szCs w:val="24"/>
          <w:u w:val="single"/>
          <w:lang w:val="en-US"/>
          <w:rPrChange w:id="37" w:author="admin [2]" w:date="2019-09-11T09:47:00Z">
            <w:rPr>
              <w:rFonts w:ascii="Times New Roman" w:hAnsi="Times New Roman" w:cs="Times New Roman"/>
              <w:sz w:val="24"/>
              <w:szCs w:val="24"/>
              <w:lang w:val="en-US"/>
            </w:rPr>
          </w:rPrChange>
        </w:rPr>
        <w:t>muối</w:t>
      </w:r>
      <w:r w:rsidRPr="00C87A17">
        <w:rPr>
          <w:rFonts w:ascii="Times New Roman" w:hAnsi="Times New Roman" w:cs="Times New Roman"/>
          <w:sz w:val="24"/>
          <w:szCs w:val="24"/>
          <w:lang w:val="vi-VN"/>
        </w:rPr>
        <w:t xml:space="preserve"> giảm khi kích thước ion tăng, điều này:</w:t>
      </w:r>
    </w:p>
    <w:p w14:paraId="413D0486" w14:textId="77777777" w:rsidR="0000768A" w:rsidRPr="00C87A17" w:rsidRDefault="0000768A" w:rsidP="00A500DE">
      <w:pPr>
        <w:pStyle w:val="ListParagraph"/>
        <w:numPr>
          <w:ilvl w:val="0"/>
          <w:numId w:val="46"/>
        </w:numPr>
        <w:spacing w:after="0" w:line="240" w:lineRule="auto"/>
        <w:rPr>
          <w:rFonts w:ascii="Times New Roman" w:hAnsi="Times New Roman"/>
          <w:sz w:val="24"/>
          <w:szCs w:val="24"/>
          <w:lang w:val="pt-BR"/>
        </w:rPr>
      </w:pPr>
      <w:r w:rsidRPr="00C87A17">
        <w:rPr>
          <w:rFonts w:ascii="Times New Roman" w:hAnsi="Times New Roman"/>
          <w:sz w:val="24"/>
          <w:szCs w:val="24"/>
          <w:lang w:val="pt-BR"/>
        </w:rPr>
        <w:t>Đúng với</w:t>
      </w:r>
      <w:r w:rsidR="006B7369" w:rsidRPr="00C87A17">
        <w:rPr>
          <w:rFonts w:ascii="Times New Roman" w:hAnsi="Times New Roman"/>
          <w:sz w:val="24"/>
          <w:szCs w:val="24"/>
          <w:lang w:val="pt-BR"/>
        </w:rPr>
        <w:t xml:space="preserve"> mọi</w:t>
      </w:r>
      <w:r w:rsidRPr="00C87A17">
        <w:rPr>
          <w:rFonts w:ascii="Times New Roman" w:hAnsi="Times New Roman"/>
          <w:sz w:val="24"/>
          <w:szCs w:val="24"/>
          <w:lang w:val="pt-BR"/>
        </w:rPr>
        <w:t xml:space="preserve"> anion vì </w:t>
      </w:r>
      <w:r w:rsidRPr="00C87A17">
        <w:rPr>
          <w:rFonts w:ascii="Times New Roman" w:hAnsi="Times New Roman"/>
          <w:sz w:val="24"/>
          <w:szCs w:val="24"/>
          <w:lang w:val="vi-VN"/>
        </w:rPr>
        <w:t>kích thước</w:t>
      </w:r>
      <w:r w:rsidR="006B7369" w:rsidRPr="00C87A17">
        <w:rPr>
          <w:rFonts w:ascii="Times New Roman" w:hAnsi="Times New Roman"/>
          <w:sz w:val="24"/>
          <w:szCs w:val="24"/>
          <w:lang w:val="pt-BR"/>
        </w:rPr>
        <w:t xml:space="preserve"> anion càng</w:t>
      </w:r>
      <w:r w:rsidRPr="00C87A17">
        <w:rPr>
          <w:rFonts w:ascii="Times New Roman" w:hAnsi="Times New Roman"/>
          <w:sz w:val="24"/>
          <w:szCs w:val="24"/>
          <w:lang w:val="vi-VN"/>
        </w:rPr>
        <w:t xml:space="preserve"> lớn,</w:t>
      </w:r>
      <w:r w:rsidR="006B7369" w:rsidRPr="00C87A17">
        <w:rPr>
          <w:rFonts w:ascii="Times New Roman" w:hAnsi="Times New Roman"/>
          <w:sz w:val="24"/>
          <w:szCs w:val="24"/>
          <w:lang w:val="pt-BR"/>
        </w:rPr>
        <w:t xml:space="preserve"> càng </w:t>
      </w:r>
      <w:r w:rsidRPr="00C87A17">
        <w:rPr>
          <w:rFonts w:ascii="Times New Roman" w:hAnsi="Times New Roman"/>
          <w:sz w:val="24"/>
          <w:szCs w:val="24"/>
          <w:lang w:val="vi-VN"/>
        </w:rPr>
        <w:t>dễ bị phân cực.</w:t>
      </w:r>
    </w:p>
    <w:p w14:paraId="5CE37001" w14:textId="77777777" w:rsidR="0000768A" w:rsidRPr="00C87A17" w:rsidRDefault="00426293" w:rsidP="00A500DE">
      <w:pPr>
        <w:pStyle w:val="ListParagraph"/>
        <w:numPr>
          <w:ilvl w:val="0"/>
          <w:numId w:val="46"/>
        </w:numPr>
        <w:spacing w:after="0" w:line="240" w:lineRule="auto"/>
        <w:rPr>
          <w:rFonts w:ascii="Times New Roman" w:hAnsi="Times New Roman"/>
          <w:color w:val="FF0000"/>
          <w:sz w:val="24"/>
          <w:szCs w:val="24"/>
          <w:lang w:val="pt-BR"/>
        </w:rPr>
      </w:pPr>
      <w:r w:rsidRPr="00C87A17">
        <w:rPr>
          <w:rFonts w:ascii="Times New Roman" w:hAnsi="Times New Roman"/>
          <w:color w:val="FF0000"/>
          <w:sz w:val="24"/>
          <w:szCs w:val="24"/>
          <w:lang w:val="pt-BR"/>
        </w:rPr>
        <w:t>Đúng</w:t>
      </w:r>
      <w:r w:rsidR="0000768A" w:rsidRPr="00C87A17">
        <w:rPr>
          <w:rFonts w:ascii="Times New Roman" w:hAnsi="Times New Roman"/>
          <w:color w:val="FF0000"/>
          <w:sz w:val="24"/>
          <w:szCs w:val="24"/>
          <w:lang w:val="pt-BR"/>
        </w:rPr>
        <w:t xml:space="preserve"> với </w:t>
      </w:r>
      <w:r w:rsidRPr="00C87A17">
        <w:rPr>
          <w:rFonts w:ascii="Times New Roman" w:hAnsi="Times New Roman"/>
          <w:color w:val="FF0000"/>
          <w:sz w:val="24"/>
          <w:szCs w:val="24"/>
          <w:lang w:val="pt-BR"/>
        </w:rPr>
        <w:t xml:space="preserve">mọi </w:t>
      </w:r>
      <w:r w:rsidR="0000768A" w:rsidRPr="00C87A17">
        <w:rPr>
          <w:rFonts w:ascii="Times New Roman" w:hAnsi="Times New Roman"/>
          <w:color w:val="FF0000"/>
          <w:sz w:val="24"/>
          <w:szCs w:val="24"/>
          <w:lang w:val="pt-BR"/>
        </w:rPr>
        <w:t xml:space="preserve">anion vì kích thước tăng làm </w:t>
      </w:r>
      <w:r w:rsidRPr="00C87A17">
        <w:rPr>
          <w:rFonts w:ascii="Times New Roman" w:hAnsi="Times New Roman"/>
          <w:color w:val="FF0000"/>
          <w:sz w:val="24"/>
          <w:szCs w:val="24"/>
          <w:lang w:val="pt-BR"/>
        </w:rPr>
        <w:t>tăng</w:t>
      </w:r>
      <w:r w:rsidR="0000768A" w:rsidRPr="00C87A17">
        <w:rPr>
          <w:rFonts w:ascii="Times New Roman" w:hAnsi="Times New Roman"/>
          <w:color w:val="FF0000"/>
          <w:sz w:val="24"/>
          <w:szCs w:val="24"/>
          <w:lang w:val="pt-BR"/>
        </w:rPr>
        <w:t xml:space="preserve"> đáng kể tác dụng phân cực cation.</w:t>
      </w:r>
    </w:p>
    <w:p w14:paraId="1C4CC2B6" w14:textId="77777777" w:rsidR="0000768A" w:rsidRPr="00C87A17" w:rsidRDefault="0000768A" w:rsidP="00A500DE">
      <w:pPr>
        <w:pStyle w:val="ListParagraph"/>
        <w:numPr>
          <w:ilvl w:val="0"/>
          <w:numId w:val="46"/>
        </w:numPr>
        <w:spacing w:after="0" w:line="240" w:lineRule="auto"/>
        <w:rPr>
          <w:rFonts w:ascii="Times New Roman" w:hAnsi="Times New Roman"/>
          <w:sz w:val="24"/>
          <w:szCs w:val="24"/>
          <w:lang w:val="pt-BR"/>
        </w:rPr>
      </w:pPr>
      <w:r w:rsidRPr="00C87A17">
        <w:rPr>
          <w:rFonts w:ascii="Times New Roman" w:hAnsi="Times New Roman"/>
          <w:sz w:val="24"/>
          <w:szCs w:val="24"/>
          <w:lang w:val="pt-BR"/>
        </w:rPr>
        <w:t xml:space="preserve">Đúng với cation trong muối với anion cứng (khó bị phân cực) vì </w:t>
      </w:r>
      <w:r w:rsidRPr="00C87A17">
        <w:rPr>
          <w:rFonts w:ascii="Times New Roman" w:hAnsi="Times New Roman"/>
          <w:sz w:val="24"/>
          <w:szCs w:val="24"/>
          <w:lang w:val="vi-VN"/>
        </w:rPr>
        <w:t xml:space="preserve">kích thước lớn nên lực hút </w:t>
      </w:r>
      <w:r w:rsidRPr="00C87A17">
        <w:rPr>
          <w:rFonts w:ascii="Times New Roman" w:hAnsi="Times New Roman"/>
          <w:sz w:val="24"/>
          <w:szCs w:val="24"/>
          <w:lang w:val="pt-BR"/>
        </w:rPr>
        <w:t xml:space="preserve">giữa cation và anion </w:t>
      </w:r>
      <w:r w:rsidRPr="00C87A17">
        <w:rPr>
          <w:rFonts w:ascii="Times New Roman" w:hAnsi="Times New Roman"/>
          <w:sz w:val="24"/>
          <w:szCs w:val="24"/>
          <w:lang w:val="vi-VN"/>
        </w:rPr>
        <w:t>kém.</w:t>
      </w:r>
    </w:p>
    <w:p w14:paraId="47D68C9E" w14:textId="77777777" w:rsidR="0000768A" w:rsidRPr="00C87A17" w:rsidRDefault="0000768A" w:rsidP="00A500DE">
      <w:pPr>
        <w:pStyle w:val="ListParagraph"/>
        <w:numPr>
          <w:ilvl w:val="0"/>
          <w:numId w:val="46"/>
        </w:numPr>
        <w:spacing w:after="0" w:line="240" w:lineRule="auto"/>
        <w:rPr>
          <w:rFonts w:ascii="Times New Roman" w:hAnsi="Times New Roman"/>
          <w:sz w:val="24"/>
          <w:szCs w:val="24"/>
          <w:lang w:val="pt-BR"/>
        </w:rPr>
      </w:pPr>
      <w:r w:rsidRPr="00C87A17">
        <w:rPr>
          <w:rFonts w:ascii="Times New Roman" w:hAnsi="Times New Roman"/>
          <w:sz w:val="24"/>
          <w:szCs w:val="24"/>
          <w:lang w:val="pt-BR"/>
        </w:rPr>
        <w:t>Chưa chắc đúng với cation trong muối với anion mềm (dễ bị phân cực) vì khi cation tăng kích thước thì điện tích hiệu dụng của ion cũng tăng.</w:t>
      </w:r>
    </w:p>
    <w:p w14:paraId="0CDD74B3" w14:textId="77777777" w:rsidR="00AE40F2" w:rsidRPr="00C87A17" w:rsidRDefault="00AE40F2" w:rsidP="0017601C">
      <w:pPr>
        <w:spacing w:after="0" w:line="240" w:lineRule="auto"/>
        <w:rPr>
          <w:rFonts w:ascii="Times New Roman" w:hAnsi="Times New Roman" w:cs="Times New Roman"/>
          <w:sz w:val="24"/>
          <w:szCs w:val="24"/>
          <w:lang w:val="pt-BR"/>
        </w:rPr>
      </w:pPr>
    </w:p>
    <w:p w14:paraId="26D2AEB3" w14:textId="77777777" w:rsidR="00D27BF1" w:rsidRPr="00C87A17" w:rsidRDefault="00D27BF1" w:rsidP="0017601C">
      <w:pPr>
        <w:spacing w:after="0"/>
        <w:rPr>
          <w:rFonts w:ascii="Times New Roman" w:hAnsi="Times New Roman" w:cs="Times New Roman"/>
          <w:sz w:val="24"/>
          <w:szCs w:val="24"/>
          <w:lang w:val="vi-VN"/>
        </w:rPr>
      </w:pPr>
      <w:r w:rsidRPr="00C87A17">
        <w:rPr>
          <w:rFonts w:ascii="Times New Roman" w:hAnsi="Times New Roman" w:cs="Times New Roman"/>
          <w:sz w:val="24"/>
          <w:szCs w:val="24"/>
          <w:lang w:val="vi-VN"/>
        </w:rPr>
        <w:t>III.2. SỰ PHÂN CỰC ION</w:t>
      </w:r>
    </w:p>
    <w:p w14:paraId="7B84E14A" w14:textId="77777777" w:rsidR="00D27BF1" w:rsidRPr="00C87A17" w:rsidRDefault="00BF20E4" w:rsidP="00BF20E4">
      <w:pPr>
        <w:tabs>
          <w:tab w:val="left" w:pos="540"/>
        </w:tabs>
        <w:spacing w:after="0"/>
        <w:rPr>
          <w:rFonts w:ascii="Times New Roman" w:hAnsi="Times New Roman" w:cs="Times New Roman"/>
          <w:strike/>
          <w:sz w:val="24"/>
          <w:szCs w:val="24"/>
          <w:lang w:val="pt-BR"/>
          <w:rPrChange w:id="38" w:author="admin [2]" w:date="2018-09-14T10:24:00Z">
            <w:rPr>
              <w:rFonts w:ascii="Times New Roman" w:hAnsi="Times New Roman" w:cs="Times New Roman"/>
              <w:sz w:val="24"/>
              <w:szCs w:val="24"/>
              <w:lang w:val="pt-BR"/>
            </w:rPr>
          </w:rPrChange>
        </w:rPr>
      </w:pPr>
      <w:commentRangeStart w:id="39"/>
      <w:commentRangeStart w:id="40"/>
      <w:r w:rsidRPr="00C87A17">
        <w:rPr>
          <w:rFonts w:ascii="Times New Roman" w:hAnsi="Times New Roman" w:cs="Times New Roman"/>
          <w:b/>
          <w:strike/>
          <w:sz w:val="24"/>
          <w:szCs w:val="24"/>
          <w:lang w:val="pt-BR"/>
          <w:rPrChange w:id="41" w:author="admin [2]" w:date="2018-09-14T10:24:00Z">
            <w:rPr>
              <w:rFonts w:ascii="Times New Roman" w:hAnsi="Times New Roman" w:cs="Times New Roman"/>
              <w:b/>
              <w:sz w:val="24"/>
              <w:szCs w:val="24"/>
              <w:lang w:val="pt-BR"/>
            </w:rPr>
          </w:rPrChange>
        </w:rPr>
        <w:t xml:space="preserve">2.1 </w:t>
      </w:r>
      <w:r w:rsidR="00D27BF1" w:rsidRPr="00C87A17">
        <w:rPr>
          <w:rFonts w:ascii="Times New Roman" w:hAnsi="Times New Roman" w:cs="Times New Roman"/>
          <w:strike/>
          <w:sz w:val="24"/>
          <w:szCs w:val="24"/>
          <w:lang w:val="pt-BR"/>
          <w:rPrChange w:id="42" w:author="admin [2]" w:date="2018-09-14T10:24:00Z">
            <w:rPr>
              <w:rFonts w:ascii="Times New Roman" w:hAnsi="Times New Roman" w:cs="Times New Roman"/>
              <w:sz w:val="24"/>
              <w:szCs w:val="24"/>
              <w:lang w:val="pt-BR"/>
            </w:rPr>
          </w:rPrChange>
        </w:rPr>
        <w:t>Hợp chất nào dưới đây liên kết có tính cộng hóa trị lớn nhất?</w:t>
      </w:r>
      <w:commentRangeEnd w:id="39"/>
      <w:r w:rsidR="0021700F" w:rsidRPr="00C87A17">
        <w:rPr>
          <w:rStyle w:val="CommentReference"/>
          <w:strike/>
          <w:rPrChange w:id="43" w:author="admin [2]" w:date="2018-09-14T10:24:00Z">
            <w:rPr>
              <w:rStyle w:val="CommentReference"/>
            </w:rPr>
          </w:rPrChange>
        </w:rPr>
        <w:commentReference w:id="39"/>
      </w:r>
      <w:commentRangeEnd w:id="40"/>
      <w:r w:rsidR="0021700F" w:rsidRPr="00C87A17">
        <w:rPr>
          <w:rStyle w:val="CommentReference"/>
          <w:strike/>
          <w:rPrChange w:id="44" w:author="admin [2]" w:date="2018-09-14T10:24:00Z">
            <w:rPr>
              <w:rStyle w:val="CommentReference"/>
            </w:rPr>
          </w:rPrChange>
        </w:rPr>
        <w:commentReference w:id="40"/>
      </w:r>
    </w:p>
    <w:tbl>
      <w:tblPr>
        <w:tblW w:w="0" w:type="auto"/>
        <w:tblInd w:w="828" w:type="dxa"/>
        <w:tblLook w:val="01E0" w:firstRow="1" w:lastRow="1" w:firstColumn="1" w:lastColumn="1" w:noHBand="0" w:noVBand="0"/>
      </w:tblPr>
      <w:tblGrid>
        <w:gridCol w:w="1908"/>
        <w:gridCol w:w="1800"/>
        <w:gridCol w:w="1800"/>
        <w:gridCol w:w="1800"/>
      </w:tblGrid>
      <w:tr w:rsidR="00D27BF1" w:rsidRPr="00C87A17" w14:paraId="71C9D7B1" w14:textId="77777777" w:rsidTr="00D81AD6">
        <w:tc>
          <w:tcPr>
            <w:tcW w:w="1908" w:type="dxa"/>
          </w:tcPr>
          <w:p w14:paraId="33C3D30A" w14:textId="77777777" w:rsidR="00D27BF1" w:rsidRPr="00C87A17" w:rsidRDefault="00D27BF1" w:rsidP="0017601C">
            <w:pPr>
              <w:spacing w:after="0"/>
              <w:rPr>
                <w:rFonts w:ascii="Times New Roman" w:hAnsi="Times New Roman" w:cs="Times New Roman"/>
                <w:strike/>
                <w:sz w:val="24"/>
                <w:szCs w:val="24"/>
                <w:rPrChange w:id="45" w:author="admin [2]" w:date="2018-09-14T10:24:00Z">
                  <w:rPr>
                    <w:rFonts w:ascii="Times New Roman" w:hAnsi="Times New Roman" w:cs="Times New Roman"/>
                    <w:sz w:val="24"/>
                    <w:szCs w:val="24"/>
                  </w:rPr>
                </w:rPrChange>
              </w:rPr>
            </w:pPr>
            <w:r w:rsidRPr="00C87A17">
              <w:rPr>
                <w:rFonts w:ascii="Times New Roman" w:hAnsi="Times New Roman" w:cs="Times New Roman"/>
                <w:strike/>
                <w:sz w:val="24"/>
                <w:szCs w:val="24"/>
                <w:rPrChange w:id="46" w:author="admin [2]" w:date="2018-09-14T10:24:00Z">
                  <w:rPr>
                    <w:rFonts w:ascii="Times New Roman" w:hAnsi="Times New Roman" w:cs="Times New Roman"/>
                    <w:sz w:val="24"/>
                    <w:szCs w:val="24"/>
                  </w:rPr>
                </w:rPrChange>
              </w:rPr>
              <w:t>a) Cu(OH)</w:t>
            </w:r>
            <w:r w:rsidRPr="00C87A17">
              <w:rPr>
                <w:rFonts w:ascii="Times New Roman" w:hAnsi="Times New Roman" w:cs="Times New Roman"/>
                <w:strike/>
                <w:sz w:val="24"/>
                <w:szCs w:val="24"/>
                <w:vertAlign w:val="subscript"/>
                <w:rPrChange w:id="47" w:author="admin [2]" w:date="2018-09-14T10:24:00Z">
                  <w:rPr>
                    <w:rFonts w:ascii="Times New Roman" w:hAnsi="Times New Roman" w:cs="Times New Roman"/>
                    <w:sz w:val="24"/>
                    <w:szCs w:val="24"/>
                    <w:vertAlign w:val="subscript"/>
                  </w:rPr>
                </w:rPrChange>
              </w:rPr>
              <w:t>2</w:t>
            </w:r>
          </w:p>
        </w:tc>
        <w:tc>
          <w:tcPr>
            <w:tcW w:w="1800" w:type="dxa"/>
          </w:tcPr>
          <w:p w14:paraId="7A83E38C" w14:textId="77777777" w:rsidR="00D27BF1" w:rsidRPr="00C87A17" w:rsidRDefault="00D27BF1" w:rsidP="0017601C">
            <w:pPr>
              <w:spacing w:after="0"/>
              <w:rPr>
                <w:rFonts w:ascii="Times New Roman" w:hAnsi="Times New Roman" w:cs="Times New Roman"/>
                <w:strike/>
                <w:sz w:val="24"/>
                <w:szCs w:val="24"/>
                <w:vertAlign w:val="subscript"/>
                <w:rPrChange w:id="48" w:author="admin [2]" w:date="2018-09-14T10:24:00Z">
                  <w:rPr>
                    <w:rFonts w:ascii="Times New Roman" w:hAnsi="Times New Roman" w:cs="Times New Roman"/>
                    <w:sz w:val="24"/>
                    <w:szCs w:val="24"/>
                    <w:vertAlign w:val="subscript"/>
                  </w:rPr>
                </w:rPrChange>
              </w:rPr>
            </w:pPr>
            <w:r w:rsidRPr="00C87A17">
              <w:rPr>
                <w:rFonts w:ascii="Times New Roman" w:hAnsi="Times New Roman" w:cs="Times New Roman"/>
                <w:strike/>
                <w:sz w:val="24"/>
                <w:szCs w:val="24"/>
                <w:rPrChange w:id="49" w:author="admin [2]" w:date="2018-09-14T10:24:00Z">
                  <w:rPr>
                    <w:rFonts w:ascii="Times New Roman" w:hAnsi="Times New Roman" w:cs="Times New Roman"/>
                    <w:sz w:val="24"/>
                    <w:szCs w:val="24"/>
                  </w:rPr>
                </w:rPrChange>
              </w:rPr>
              <w:t>b) Zn(OH)</w:t>
            </w:r>
            <w:r w:rsidRPr="00C87A17">
              <w:rPr>
                <w:rFonts w:ascii="Times New Roman" w:hAnsi="Times New Roman" w:cs="Times New Roman"/>
                <w:strike/>
                <w:sz w:val="24"/>
                <w:szCs w:val="24"/>
                <w:vertAlign w:val="subscript"/>
                <w:rPrChange w:id="50" w:author="admin [2]" w:date="2018-09-14T10:24:00Z">
                  <w:rPr>
                    <w:rFonts w:ascii="Times New Roman" w:hAnsi="Times New Roman" w:cs="Times New Roman"/>
                    <w:sz w:val="24"/>
                    <w:szCs w:val="24"/>
                    <w:vertAlign w:val="subscript"/>
                  </w:rPr>
                </w:rPrChange>
              </w:rPr>
              <w:t>2</w:t>
            </w:r>
          </w:p>
        </w:tc>
        <w:tc>
          <w:tcPr>
            <w:tcW w:w="1800" w:type="dxa"/>
          </w:tcPr>
          <w:p w14:paraId="30BD658D" w14:textId="77777777" w:rsidR="00D27BF1" w:rsidRPr="00C87A17" w:rsidRDefault="00D27BF1" w:rsidP="0017601C">
            <w:pPr>
              <w:spacing w:after="0"/>
              <w:rPr>
                <w:rFonts w:ascii="Times New Roman" w:hAnsi="Times New Roman" w:cs="Times New Roman"/>
                <w:strike/>
                <w:color w:val="FF0000"/>
                <w:sz w:val="24"/>
                <w:szCs w:val="24"/>
                <w:vertAlign w:val="subscript"/>
                <w:rPrChange w:id="51" w:author="admin [2]" w:date="2018-09-14T10:24:00Z">
                  <w:rPr>
                    <w:rFonts w:ascii="Times New Roman" w:hAnsi="Times New Roman" w:cs="Times New Roman"/>
                    <w:color w:val="FF0000"/>
                    <w:sz w:val="24"/>
                    <w:szCs w:val="24"/>
                    <w:vertAlign w:val="subscript"/>
                  </w:rPr>
                </w:rPrChange>
              </w:rPr>
            </w:pPr>
            <w:r w:rsidRPr="00C87A17">
              <w:rPr>
                <w:rFonts w:ascii="Times New Roman" w:hAnsi="Times New Roman" w:cs="Times New Roman"/>
                <w:strike/>
                <w:color w:val="FF0000"/>
                <w:sz w:val="24"/>
                <w:szCs w:val="24"/>
                <w:rPrChange w:id="52" w:author="admin [2]" w:date="2018-09-14T10:24:00Z">
                  <w:rPr>
                    <w:rFonts w:ascii="Times New Roman" w:hAnsi="Times New Roman" w:cs="Times New Roman"/>
                    <w:color w:val="FF0000"/>
                    <w:sz w:val="24"/>
                    <w:szCs w:val="24"/>
                  </w:rPr>
                </w:rPrChange>
              </w:rPr>
              <w:t>c) Hg(OH)</w:t>
            </w:r>
            <w:r w:rsidRPr="00C87A17">
              <w:rPr>
                <w:rFonts w:ascii="Times New Roman" w:hAnsi="Times New Roman" w:cs="Times New Roman"/>
                <w:strike/>
                <w:color w:val="FF0000"/>
                <w:sz w:val="24"/>
                <w:szCs w:val="24"/>
                <w:vertAlign w:val="subscript"/>
                <w:rPrChange w:id="53" w:author="admin [2]" w:date="2018-09-14T10:24:00Z">
                  <w:rPr>
                    <w:rFonts w:ascii="Times New Roman" w:hAnsi="Times New Roman" w:cs="Times New Roman"/>
                    <w:color w:val="FF0000"/>
                    <w:sz w:val="24"/>
                    <w:szCs w:val="24"/>
                    <w:vertAlign w:val="subscript"/>
                  </w:rPr>
                </w:rPrChange>
              </w:rPr>
              <w:t>2</w:t>
            </w:r>
          </w:p>
        </w:tc>
        <w:tc>
          <w:tcPr>
            <w:tcW w:w="1800" w:type="dxa"/>
          </w:tcPr>
          <w:p w14:paraId="6CED9714" w14:textId="77777777" w:rsidR="00D27BF1" w:rsidRPr="00C87A17" w:rsidRDefault="00D27BF1" w:rsidP="0017601C">
            <w:pPr>
              <w:spacing w:after="0"/>
              <w:rPr>
                <w:rFonts w:ascii="Times New Roman" w:hAnsi="Times New Roman" w:cs="Times New Roman"/>
                <w:strike/>
                <w:sz w:val="24"/>
                <w:szCs w:val="24"/>
                <w:vertAlign w:val="subscript"/>
                <w:rPrChange w:id="54" w:author="admin [2]" w:date="2018-09-14T10:24:00Z">
                  <w:rPr>
                    <w:rFonts w:ascii="Times New Roman" w:hAnsi="Times New Roman" w:cs="Times New Roman"/>
                    <w:sz w:val="24"/>
                    <w:szCs w:val="24"/>
                    <w:vertAlign w:val="subscript"/>
                  </w:rPr>
                </w:rPrChange>
              </w:rPr>
            </w:pPr>
            <w:r w:rsidRPr="00C87A17">
              <w:rPr>
                <w:rFonts w:ascii="Times New Roman" w:hAnsi="Times New Roman" w:cs="Times New Roman"/>
                <w:strike/>
                <w:sz w:val="24"/>
                <w:szCs w:val="24"/>
                <w:rPrChange w:id="55" w:author="admin [2]" w:date="2018-09-14T10:24:00Z">
                  <w:rPr>
                    <w:rFonts w:ascii="Times New Roman" w:hAnsi="Times New Roman" w:cs="Times New Roman"/>
                    <w:sz w:val="24"/>
                    <w:szCs w:val="24"/>
                  </w:rPr>
                </w:rPrChange>
              </w:rPr>
              <w:t>d) Cd(OH)</w:t>
            </w:r>
            <w:r w:rsidRPr="00C87A17">
              <w:rPr>
                <w:rFonts w:ascii="Times New Roman" w:hAnsi="Times New Roman" w:cs="Times New Roman"/>
                <w:strike/>
                <w:sz w:val="24"/>
                <w:szCs w:val="24"/>
                <w:vertAlign w:val="subscript"/>
                <w:rPrChange w:id="56" w:author="admin [2]" w:date="2018-09-14T10:24:00Z">
                  <w:rPr>
                    <w:rFonts w:ascii="Times New Roman" w:hAnsi="Times New Roman" w:cs="Times New Roman"/>
                    <w:sz w:val="24"/>
                    <w:szCs w:val="24"/>
                    <w:vertAlign w:val="subscript"/>
                  </w:rPr>
                </w:rPrChange>
              </w:rPr>
              <w:t>2</w:t>
            </w:r>
          </w:p>
        </w:tc>
      </w:tr>
    </w:tbl>
    <w:p w14:paraId="6764A433" w14:textId="77777777" w:rsidR="00D27BF1" w:rsidRPr="00C87A17" w:rsidRDefault="00BF20E4" w:rsidP="0017601C">
      <w:pPr>
        <w:spacing w:after="0"/>
        <w:rPr>
          <w:rFonts w:ascii="Times New Roman" w:hAnsi="Times New Roman" w:cs="Times New Roman"/>
          <w:sz w:val="24"/>
          <w:szCs w:val="24"/>
          <w:lang w:val="pt-BR"/>
        </w:rPr>
      </w:pPr>
      <w:r w:rsidRPr="00C87A17">
        <w:rPr>
          <w:rFonts w:ascii="Times New Roman" w:hAnsi="Times New Roman" w:cs="Times New Roman"/>
          <w:b/>
          <w:sz w:val="24"/>
          <w:szCs w:val="24"/>
          <w:lang w:val="pt-BR"/>
        </w:rPr>
        <w:t>2.2</w:t>
      </w:r>
      <w:r w:rsidRPr="00C87A17">
        <w:rPr>
          <w:rFonts w:ascii="Times New Roman" w:hAnsi="Times New Roman" w:cs="Times New Roman"/>
          <w:sz w:val="24"/>
          <w:szCs w:val="24"/>
          <w:lang w:val="pt-BR"/>
        </w:rPr>
        <w:t xml:space="preserve"> </w:t>
      </w:r>
      <w:r w:rsidR="00D27BF1" w:rsidRPr="00C87A17">
        <w:rPr>
          <w:rFonts w:ascii="Times New Roman" w:hAnsi="Times New Roman" w:cs="Times New Roman"/>
          <w:sz w:val="24"/>
          <w:szCs w:val="24"/>
          <w:lang w:val="pt-BR"/>
        </w:rPr>
        <w:t>Hợp chất nào dưới đây liên kết có tính ion lớn nhất?</w:t>
      </w:r>
    </w:p>
    <w:tbl>
      <w:tblPr>
        <w:tblW w:w="0" w:type="auto"/>
        <w:tblInd w:w="828" w:type="dxa"/>
        <w:tblLook w:val="01E0" w:firstRow="1" w:lastRow="1" w:firstColumn="1" w:lastColumn="1" w:noHBand="0" w:noVBand="0"/>
      </w:tblPr>
      <w:tblGrid>
        <w:gridCol w:w="1908"/>
        <w:gridCol w:w="1800"/>
        <w:gridCol w:w="1800"/>
        <w:gridCol w:w="1800"/>
      </w:tblGrid>
      <w:tr w:rsidR="00D27BF1" w:rsidRPr="00C87A17" w14:paraId="37D0756F" w14:textId="77777777" w:rsidTr="00D81AD6">
        <w:tc>
          <w:tcPr>
            <w:tcW w:w="1908" w:type="dxa"/>
          </w:tcPr>
          <w:p w14:paraId="1AFC1EF5" w14:textId="77777777" w:rsidR="00D27BF1" w:rsidRPr="00C87A17" w:rsidRDefault="00D27BF1" w:rsidP="0017601C">
            <w:pPr>
              <w:spacing w:after="0"/>
              <w:rPr>
                <w:rFonts w:ascii="Times New Roman" w:hAnsi="Times New Roman" w:cs="Times New Roman"/>
                <w:color w:val="FF0000"/>
                <w:sz w:val="24"/>
                <w:szCs w:val="24"/>
              </w:rPr>
            </w:pPr>
            <w:r w:rsidRPr="00C87A17">
              <w:rPr>
                <w:rFonts w:ascii="Times New Roman" w:hAnsi="Times New Roman" w:cs="Times New Roman"/>
                <w:color w:val="FF0000"/>
                <w:sz w:val="24"/>
                <w:szCs w:val="24"/>
              </w:rPr>
              <w:t>a) Sr(OH)</w:t>
            </w:r>
            <w:r w:rsidRPr="00C87A17">
              <w:rPr>
                <w:rFonts w:ascii="Times New Roman" w:hAnsi="Times New Roman" w:cs="Times New Roman"/>
                <w:color w:val="FF0000"/>
                <w:sz w:val="24"/>
                <w:szCs w:val="24"/>
                <w:vertAlign w:val="subscript"/>
              </w:rPr>
              <w:t>2</w:t>
            </w:r>
          </w:p>
        </w:tc>
        <w:tc>
          <w:tcPr>
            <w:tcW w:w="1800" w:type="dxa"/>
          </w:tcPr>
          <w:p w14:paraId="553C5C18" w14:textId="77777777" w:rsidR="00D27BF1" w:rsidRPr="00C87A17" w:rsidRDefault="00D27BF1" w:rsidP="0017601C">
            <w:pPr>
              <w:spacing w:after="0"/>
              <w:rPr>
                <w:rFonts w:ascii="Times New Roman" w:hAnsi="Times New Roman" w:cs="Times New Roman"/>
                <w:sz w:val="24"/>
                <w:szCs w:val="24"/>
                <w:vertAlign w:val="subscript"/>
              </w:rPr>
            </w:pPr>
            <w:r w:rsidRPr="00C87A17">
              <w:rPr>
                <w:rFonts w:ascii="Times New Roman" w:hAnsi="Times New Roman" w:cs="Times New Roman"/>
                <w:sz w:val="24"/>
                <w:szCs w:val="24"/>
              </w:rPr>
              <w:t>b) Fe(OH)</w:t>
            </w:r>
            <w:r w:rsidRPr="00C87A17">
              <w:rPr>
                <w:rFonts w:ascii="Times New Roman" w:hAnsi="Times New Roman" w:cs="Times New Roman"/>
                <w:sz w:val="24"/>
                <w:szCs w:val="24"/>
                <w:vertAlign w:val="subscript"/>
              </w:rPr>
              <w:t>2</w:t>
            </w:r>
          </w:p>
        </w:tc>
        <w:tc>
          <w:tcPr>
            <w:tcW w:w="1800" w:type="dxa"/>
          </w:tcPr>
          <w:p w14:paraId="07A5DC50" w14:textId="77777777" w:rsidR="00D27BF1" w:rsidRPr="00C87A17" w:rsidRDefault="00D27BF1" w:rsidP="0017601C">
            <w:pPr>
              <w:spacing w:after="0"/>
              <w:rPr>
                <w:rFonts w:ascii="Times New Roman" w:hAnsi="Times New Roman" w:cs="Times New Roman"/>
                <w:sz w:val="24"/>
                <w:szCs w:val="24"/>
                <w:vertAlign w:val="subscript"/>
              </w:rPr>
            </w:pPr>
            <w:r w:rsidRPr="00C87A17">
              <w:rPr>
                <w:rFonts w:ascii="Times New Roman" w:hAnsi="Times New Roman" w:cs="Times New Roman"/>
                <w:sz w:val="24"/>
                <w:szCs w:val="24"/>
              </w:rPr>
              <w:t>c) Cr(OH)</w:t>
            </w:r>
            <w:r w:rsidRPr="00C87A17">
              <w:rPr>
                <w:rFonts w:ascii="Times New Roman" w:hAnsi="Times New Roman" w:cs="Times New Roman"/>
                <w:sz w:val="24"/>
                <w:szCs w:val="24"/>
                <w:vertAlign w:val="subscript"/>
              </w:rPr>
              <w:t>2</w:t>
            </w:r>
          </w:p>
        </w:tc>
        <w:tc>
          <w:tcPr>
            <w:tcW w:w="1800" w:type="dxa"/>
          </w:tcPr>
          <w:p w14:paraId="0101A981" w14:textId="77777777" w:rsidR="00D27BF1" w:rsidRPr="00C87A17" w:rsidRDefault="00D27BF1" w:rsidP="0017601C">
            <w:pPr>
              <w:spacing w:after="0"/>
              <w:rPr>
                <w:rFonts w:ascii="Times New Roman" w:hAnsi="Times New Roman" w:cs="Times New Roman"/>
                <w:sz w:val="24"/>
                <w:szCs w:val="24"/>
                <w:vertAlign w:val="subscript"/>
              </w:rPr>
            </w:pPr>
            <w:r w:rsidRPr="00C87A17">
              <w:rPr>
                <w:rFonts w:ascii="Times New Roman" w:hAnsi="Times New Roman" w:cs="Times New Roman"/>
                <w:sz w:val="24"/>
                <w:szCs w:val="24"/>
              </w:rPr>
              <w:t>d) Co(OH)</w:t>
            </w:r>
            <w:r w:rsidRPr="00C87A17">
              <w:rPr>
                <w:rFonts w:ascii="Times New Roman" w:hAnsi="Times New Roman" w:cs="Times New Roman"/>
                <w:sz w:val="24"/>
                <w:szCs w:val="24"/>
                <w:vertAlign w:val="subscript"/>
              </w:rPr>
              <w:t>2</w:t>
            </w:r>
          </w:p>
        </w:tc>
      </w:tr>
    </w:tbl>
    <w:p w14:paraId="5335E64F" w14:textId="77777777" w:rsidR="00D27BF1" w:rsidRPr="00C87A17" w:rsidRDefault="00BF20E4" w:rsidP="0017601C">
      <w:pPr>
        <w:spacing w:after="0"/>
        <w:rPr>
          <w:rFonts w:ascii="Times New Roman" w:hAnsi="Times New Roman" w:cs="Times New Roman"/>
          <w:sz w:val="24"/>
          <w:szCs w:val="24"/>
          <w:lang w:val="pt-BR"/>
        </w:rPr>
      </w:pPr>
      <w:r w:rsidRPr="00C87A17">
        <w:rPr>
          <w:rFonts w:ascii="Times New Roman" w:hAnsi="Times New Roman" w:cs="Times New Roman"/>
          <w:b/>
          <w:sz w:val="24"/>
          <w:szCs w:val="24"/>
          <w:lang w:val="pt-BR"/>
        </w:rPr>
        <w:t>2.3</w:t>
      </w:r>
      <w:r w:rsidRPr="00C87A17">
        <w:rPr>
          <w:rFonts w:ascii="Times New Roman" w:hAnsi="Times New Roman" w:cs="Times New Roman"/>
          <w:sz w:val="24"/>
          <w:szCs w:val="24"/>
          <w:lang w:val="pt-BR"/>
        </w:rPr>
        <w:t xml:space="preserve"> </w:t>
      </w:r>
      <w:r w:rsidR="00D27BF1" w:rsidRPr="00C87A17">
        <w:rPr>
          <w:rFonts w:ascii="Times New Roman" w:hAnsi="Times New Roman" w:cs="Times New Roman"/>
          <w:sz w:val="24"/>
          <w:szCs w:val="24"/>
          <w:lang w:val="pt-BR"/>
        </w:rPr>
        <w:t>Hợp chất nào dưới đây liên kết có tính cộng hóa trị lớn nhất?</w:t>
      </w:r>
    </w:p>
    <w:tbl>
      <w:tblPr>
        <w:tblW w:w="0" w:type="auto"/>
        <w:tblInd w:w="269" w:type="dxa"/>
        <w:tblLook w:val="04A0" w:firstRow="1" w:lastRow="0" w:firstColumn="1" w:lastColumn="0" w:noHBand="0" w:noVBand="1"/>
      </w:tblPr>
      <w:tblGrid>
        <w:gridCol w:w="2178"/>
        <w:gridCol w:w="2160"/>
        <w:gridCol w:w="2340"/>
        <w:gridCol w:w="1801"/>
      </w:tblGrid>
      <w:tr w:rsidR="00D27BF1" w:rsidRPr="00C87A17" w14:paraId="7D192DE0" w14:textId="77777777" w:rsidTr="00D81AD6">
        <w:tc>
          <w:tcPr>
            <w:tcW w:w="2178" w:type="dxa"/>
          </w:tcPr>
          <w:p w14:paraId="55D158D6" w14:textId="1216E844" w:rsidR="00D27BF1" w:rsidRPr="00C87A17" w:rsidRDefault="00D27BF1">
            <w:pPr>
              <w:tabs>
                <w:tab w:val="right" w:pos="1962"/>
              </w:tabs>
              <w:spacing w:after="0"/>
              <w:rPr>
                <w:rFonts w:ascii="Times New Roman" w:hAnsi="Times New Roman" w:cs="Times New Roman"/>
                <w:sz w:val="24"/>
                <w:szCs w:val="24"/>
                <w:lang w:val="pt-BR"/>
              </w:rPr>
              <w:pPrChange w:id="57" w:author="admin" w:date="2017-09-06T11:21:00Z">
                <w:pPr>
                  <w:spacing w:after="0"/>
                </w:pPr>
              </w:pPrChange>
            </w:pPr>
            <w:r w:rsidRPr="00C87A17">
              <w:rPr>
                <w:rFonts w:ascii="Times New Roman" w:hAnsi="Times New Roman" w:cs="Times New Roman"/>
                <w:sz w:val="24"/>
                <w:szCs w:val="24"/>
              </w:rPr>
              <w:t>a) Co(OH)</w:t>
            </w:r>
            <w:r w:rsidRPr="00C87A17">
              <w:rPr>
                <w:rFonts w:ascii="Times New Roman" w:hAnsi="Times New Roman" w:cs="Times New Roman"/>
                <w:sz w:val="24"/>
                <w:szCs w:val="24"/>
                <w:vertAlign w:val="subscript"/>
              </w:rPr>
              <w:t>3</w:t>
            </w:r>
            <w:ins w:id="58" w:author="admin" w:date="2017-09-06T11:21:00Z">
              <w:r w:rsidR="002255BE" w:rsidRPr="00C87A17">
                <w:rPr>
                  <w:rFonts w:ascii="Times New Roman" w:hAnsi="Times New Roman" w:cs="Times New Roman"/>
                  <w:sz w:val="24"/>
                  <w:szCs w:val="24"/>
                  <w:vertAlign w:val="subscript"/>
                </w:rPr>
                <w:tab/>
              </w:r>
            </w:ins>
          </w:p>
        </w:tc>
        <w:tc>
          <w:tcPr>
            <w:tcW w:w="2160" w:type="dxa"/>
          </w:tcPr>
          <w:p w14:paraId="5B49F869" w14:textId="77777777" w:rsidR="00D27BF1" w:rsidRPr="00C87A17" w:rsidRDefault="00D27BF1" w:rsidP="0017601C">
            <w:pPr>
              <w:spacing w:after="0"/>
              <w:rPr>
                <w:rFonts w:ascii="Times New Roman" w:hAnsi="Times New Roman" w:cs="Times New Roman"/>
                <w:sz w:val="24"/>
                <w:szCs w:val="24"/>
                <w:lang w:val="pt-BR"/>
              </w:rPr>
            </w:pPr>
            <w:r w:rsidRPr="00C87A17">
              <w:rPr>
                <w:rFonts w:ascii="Times New Roman" w:hAnsi="Times New Roman" w:cs="Times New Roman"/>
                <w:sz w:val="24"/>
                <w:szCs w:val="24"/>
              </w:rPr>
              <w:t>b) FeCl</w:t>
            </w:r>
            <w:r w:rsidRPr="00C87A17">
              <w:rPr>
                <w:rFonts w:ascii="Times New Roman" w:hAnsi="Times New Roman" w:cs="Times New Roman"/>
                <w:sz w:val="24"/>
                <w:szCs w:val="24"/>
                <w:vertAlign w:val="subscript"/>
              </w:rPr>
              <w:t>3</w:t>
            </w:r>
          </w:p>
        </w:tc>
        <w:tc>
          <w:tcPr>
            <w:tcW w:w="2340" w:type="dxa"/>
          </w:tcPr>
          <w:p w14:paraId="3FCBB8D9" w14:textId="77777777" w:rsidR="00D27BF1" w:rsidRPr="00C87A17" w:rsidRDefault="00D27BF1" w:rsidP="0017601C">
            <w:pPr>
              <w:spacing w:after="0"/>
              <w:rPr>
                <w:rFonts w:ascii="Times New Roman" w:hAnsi="Times New Roman" w:cs="Times New Roman"/>
                <w:color w:val="FF0000"/>
                <w:sz w:val="24"/>
                <w:szCs w:val="24"/>
                <w:lang w:val="pt-BR"/>
              </w:rPr>
            </w:pPr>
            <w:r w:rsidRPr="00C87A17">
              <w:rPr>
                <w:rFonts w:ascii="Times New Roman" w:hAnsi="Times New Roman" w:cs="Times New Roman"/>
                <w:color w:val="FF0000"/>
                <w:sz w:val="24"/>
                <w:szCs w:val="24"/>
              </w:rPr>
              <w:t>c) VO</w:t>
            </w:r>
            <w:r w:rsidRPr="00C87A17">
              <w:rPr>
                <w:rFonts w:ascii="Times New Roman" w:hAnsi="Times New Roman" w:cs="Times New Roman"/>
                <w:color w:val="FF0000"/>
                <w:sz w:val="24"/>
                <w:szCs w:val="24"/>
                <w:vertAlign w:val="subscript"/>
              </w:rPr>
              <w:t>2</w:t>
            </w:r>
            <w:r w:rsidRPr="00C87A17">
              <w:rPr>
                <w:rFonts w:ascii="Times New Roman" w:hAnsi="Times New Roman" w:cs="Times New Roman"/>
                <w:color w:val="FF0000"/>
                <w:sz w:val="24"/>
                <w:szCs w:val="24"/>
              </w:rPr>
              <w:t>Cl</w:t>
            </w:r>
          </w:p>
        </w:tc>
        <w:tc>
          <w:tcPr>
            <w:tcW w:w="1801" w:type="dxa"/>
          </w:tcPr>
          <w:p w14:paraId="057F3B78" w14:textId="77777777" w:rsidR="00D27BF1" w:rsidRPr="00C87A17" w:rsidRDefault="00D27BF1" w:rsidP="0017601C">
            <w:pPr>
              <w:spacing w:after="0"/>
              <w:rPr>
                <w:rFonts w:ascii="Times New Roman" w:hAnsi="Times New Roman" w:cs="Times New Roman"/>
                <w:sz w:val="24"/>
                <w:szCs w:val="24"/>
                <w:lang w:val="pt-BR"/>
              </w:rPr>
            </w:pPr>
            <w:r w:rsidRPr="00C87A17">
              <w:rPr>
                <w:rFonts w:ascii="Times New Roman" w:hAnsi="Times New Roman" w:cs="Times New Roman"/>
                <w:sz w:val="24"/>
                <w:szCs w:val="24"/>
              </w:rPr>
              <w:t>d) NiSO</w:t>
            </w:r>
            <w:r w:rsidRPr="00C87A17">
              <w:rPr>
                <w:rFonts w:ascii="Times New Roman" w:hAnsi="Times New Roman" w:cs="Times New Roman"/>
                <w:sz w:val="24"/>
                <w:szCs w:val="24"/>
                <w:vertAlign w:val="subscript"/>
              </w:rPr>
              <w:t>4</w:t>
            </w:r>
          </w:p>
        </w:tc>
      </w:tr>
    </w:tbl>
    <w:p w14:paraId="4A01EEEC" w14:textId="77777777" w:rsidR="00D27BF1" w:rsidRPr="00C87A17" w:rsidRDefault="00BF20E4" w:rsidP="0017601C">
      <w:pPr>
        <w:spacing w:after="0"/>
        <w:rPr>
          <w:rFonts w:ascii="Times New Roman" w:hAnsi="Times New Roman" w:cs="Times New Roman"/>
          <w:sz w:val="24"/>
          <w:szCs w:val="24"/>
          <w:lang w:val="pt-BR"/>
        </w:rPr>
      </w:pPr>
      <w:r w:rsidRPr="00C87A17">
        <w:rPr>
          <w:rFonts w:ascii="Times New Roman" w:hAnsi="Times New Roman" w:cs="Times New Roman"/>
          <w:b/>
          <w:sz w:val="24"/>
          <w:szCs w:val="24"/>
          <w:lang w:val="pt-BR"/>
        </w:rPr>
        <w:t>2.4</w:t>
      </w:r>
      <w:r w:rsidRPr="00C87A17">
        <w:rPr>
          <w:rFonts w:ascii="Times New Roman" w:hAnsi="Times New Roman" w:cs="Times New Roman"/>
          <w:sz w:val="24"/>
          <w:szCs w:val="24"/>
          <w:lang w:val="pt-BR"/>
        </w:rPr>
        <w:t xml:space="preserve"> </w:t>
      </w:r>
      <w:r w:rsidR="00D27BF1" w:rsidRPr="00C87A17">
        <w:rPr>
          <w:rFonts w:ascii="Times New Roman" w:hAnsi="Times New Roman" w:cs="Times New Roman"/>
          <w:sz w:val="24"/>
          <w:szCs w:val="24"/>
          <w:lang w:val="pt-BR"/>
        </w:rPr>
        <w:t>Hợp chất nào dưới đây liên kết có tính cộng hóa trị lớn nhất?</w:t>
      </w:r>
    </w:p>
    <w:tbl>
      <w:tblPr>
        <w:tblW w:w="0" w:type="auto"/>
        <w:tblInd w:w="828" w:type="dxa"/>
        <w:tblLook w:val="01E0" w:firstRow="1" w:lastRow="1" w:firstColumn="1" w:lastColumn="1" w:noHBand="0" w:noVBand="0"/>
      </w:tblPr>
      <w:tblGrid>
        <w:gridCol w:w="1908"/>
        <w:gridCol w:w="1800"/>
        <w:gridCol w:w="1800"/>
        <w:gridCol w:w="1800"/>
      </w:tblGrid>
      <w:tr w:rsidR="00D27BF1" w:rsidRPr="00C87A17" w14:paraId="3BCACFF7" w14:textId="77777777" w:rsidTr="00D81AD6">
        <w:tc>
          <w:tcPr>
            <w:tcW w:w="1908" w:type="dxa"/>
          </w:tcPr>
          <w:p w14:paraId="4737BA03" w14:textId="77777777" w:rsidR="00D27BF1" w:rsidRPr="00C87A17" w:rsidRDefault="00D27BF1" w:rsidP="0017601C">
            <w:pPr>
              <w:spacing w:after="0"/>
              <w:rPr>
                <w:rFonts w:ascii="Times New Roman" w:hAnsi="Times New Roman" w:cs="Times New Roman"/>
                <w:sz w:val="24"/>
                <w:szCs w:val="24"/>
              </w:rPr>
            </w:pPr>
            <w:r w:rsidRPr="00C87A17">
              <w:rPr>
                <w:rFonts w:ascii="Times New Roman" w:hAnsi="Times New Roman" w:cs="Times New Roman"/>
                <w:sz w:val="24"/>
                <w:szCs w:val="24"/>
              </w:rPr>
              <w:t>a) Co(OH)</w:t>
            </w:r>
            <w:r w:rsidRPr="00C87A17">
              <w:rPr>
                <w:rFonts w:ascii="Times New Roman" w:hAnsi="Times New Roman" w:cs="Times New Roman"/>
                <w:sz w:val="24"/>
                <w:szCs w:val="24"/>
                <w:vertAlign w:val="subscript"/>
              </w:rPr>
              <w:t>3</w:t>
            </w:r>
          </w:p>
        </w:tc>
        <w:tc>
          <w:tcPr>
            <w:tcW w:w="1800" w:type="dxa"/>
          </w:tcPr>
          <w:p w14:paraId="3FE7DC9B" w14:textId="77777777" w:rsidR="00D27BF1" w:rsidRPr="00C87A17" w:rsidRDefault="00D27BF1" w:rsidP="0017601C">
            <w:pPr>
              <w:spacing w:after="0"/>
              <w:rPr>
                <w:rFonts w:ascii="Times New Roman" w:hAnsi="Times New Roman" w:cs="Times New Roman"/>
                <w:sz w:val="24"/>
                <w:szCs w:val="24"/>
                <w:vertAlign w:val="subscript"/>
              </w:rPr>
            </w:pPr>
            <w:r w:rsidRPr="00C87A17">
              <w:rPr>
                <w:rFonts w:ascii="Times New Roman" w:hAnsi="Times New Roman" w:cs="Times New Roman"/>
                <w:sz w:val="24"/>
                <w:szCs w:val="24"/>
              </w:rPr>
              <w:t>b) FeCl</w:t>
            </w:r>
            <w:r w:rsidRPr="00C87A17">
              <w:rPr>
                <w:rFonts w:ascii="Times New Roman" w:hAnsi="Times New Roman" w:cs="Times New Roman"/>
                <w:sz w:val="24"/>
                <w:szCs w:val="24"/>
                <w:vertAlign w:val="subscript"/>
              </w:rPr>
              <w:t>3</w:t>
            </w:r>
          </w:p>
        </w:tc>
        <w:tc>
          <w:tcPr>
            <w:tcW w:w="1800" w:type="dxa"/>
          </w:tcPr>
          <w:p w14:paraId="3D070624" w14:textId="77777777" w:rsidR="00D27BF1" w:rsidRPr="00C87A17" w:rsidRDefault="00D27BF1" w:rsidP="0017601C">
            <w:pPr>
              <w:spacing w:after="0"/>
              <w:rPr>
                <w:rFonts w:ascii="Times New Roman" w:hAnsi="Times New Roman" w:cs="Times New Roman"/>
                <w:color w:val="FF00FF"/>
                <w:sz w:val="24"/>
                <w:szCs w:val="24"/>
              </w:rPr>
            </w:pPr>
            <w:r w:rsidRPr="00C87A17">
              <w:rPr>
                <w:rFonts w:ascii="Times New Roman" w:hAnsi="Times New Roman" w:cs="Times New Roman"/>
                <w:color w:val="FF00FF"/>
                <w:sz w:val="24"/>
                <w:szCs w:val="24"/>
              </w:rPr>
              <w:t>c) Mn</w:t>
            </w:r>
            <w:r w:rsidRPr="00C87A17">
              <w:rPr>
                <w:rFonts w:ascii="Times New Roman" w:hAnsi="Times New Roman" w:cs="Times New Roman"/>
                <w:color w:val="FF00FF"/>
                <w:sz w:val="24"/>
                <w:szCs w:val="24"/>
                <w:vertAlign w:val="subscript"/>
              </w:rPr>
              <w:t>2</w:t>
            </w:r>
            <w:r w:rsidRPr="00C87A17">
              <w:rPr>
                <w:rFonts w:ascii="Times New Roman" w:hAnsi="Times New Roman" w:cs="Times New Roman"/>
                <w:color w:val="FF00FF"/>
                <w:sz w:val="24"/>
                <w:szCs w:val="24"/>
              </w:rPr>
              <w:t>O</w:t>
            </w:r>
            <w:r w:rsidRPr="00C87A17">
              <w:rPr>
                <w:rFonts w:ascii="Times New Roman" w:hAnsi="Times New Roman" w:cs="Times New Roman"/>
                <w:color w:val="FF00FF"/>
                <w:sz w:val="24"/>
                <w:szCs w:val="24"/>
                <w:vertAlign w:val="subscript"/>
              </w:rPr>
              <w:t>7</w:t>
            </w:r>
          </w:p>
        </w:tc>
        <w:tc>
          <w:tcPr>
            <w:tcW w:w="1800" w:type="dxa"/>
          </w:tcPr>
          <w:p w14:paraId="51837921" w14:textId="77777777" w:rsidR="00D27BF1" w:rsidRPr="00C87A17" w:rsidRDefault="00D27BF1" w:rsidP="0017601C">
            <w:pPr>
              <w:spacing w:after="0"/>
              <w:rPr>
                <w:rFonts w:ascii="Times New Roman" w:hAnsi="Times New Roman" w:cs="Times New Roman"/>
                <w:sz w:val="24"/>
                <w:szCs w:val="24"/>
                <w:vertAlign w:val="subscript"/>
              </w:rPr>
            </w:pPr>
            <w:r w:rsidRPr="00C87A17">
              <w:rPr>
                <w:rFonts w:ascii="Times New Roman" w:hAnsi="Times New Roman" w:cs="Times New Roman"/>
                <w:sz w:val="24"/>
                <w:szCs w:val="24"/>
              </w:rPr>
              <w:t>d) Ni(OH)</w:t>
            </w:r>
            <w:r w:rsidRPr="00C87A17">
              <w:rPr>
                <w:rFonts w:ascii="Times New Roman" w:hAnsi="Times New Roman" w:cs="Times New Roman"/>
                <w:sz w:val="24"/>
                <w:szCs w:val="24"/>
                <w:vertAlign w:val="subscript"/>
              </w:rPr>
              <w:t>2</w:t>
            </w:r>
          </w:p>
        </w:tc>
      </w:tr>
    </w:tbl>
    <w:p w14:paraId="6E98FC90" w14:textId="77777777" w:rsidR="00CE4471" w:rsidRPr="00C87A17" w:rsidRDefault="00CE4471" w:rsidP="0017601C">
      <w:pPr>
        <w:spacing w:after="0"/>
        <w:rPr>
          <w:rFonts w:ascii="Times New Roman" w:hAnsi="Times New Roman" w:cs="Times New Roman"/>
          <w:sz w:val="24"/>
          <w:szCs w:val="24"/>
          <w:lang w:val="en-US"/>
        </w:rPr>
      </w:pPr>
    </w:p>
    <w:p w14:paraId="7E1E053D" w14:textId="77777777" w:rsidR="00D81AD6" w:rsidRPr="00C87A17" w:rsidRDefault="00D81AD6" w:rsidP="0017601C">
      <w:pPr>
        <w:spacing w:after="0"/>
        <w:rPr>
          <w:rFonts w:ascii="Times New Roman" w:hAnsi="Times New Roman" w:cs="Times New Roman"/>
          <w:b/>
          <w:sz w:val="24"/>
          <w:szCs w:val="24"/>
        </w:rPr>
      </w:pPr>
      <w:r w:rsidRPr="00C87A17">
        <w:rPr>
          <w:rFonts w:ascii="Times New Roman" w:hAnsi="Times New Roman" w:cs="Times New Roman"/>
          <w:b/>
          <w:sz w:val="24"/>
          <w:szCs w:val="24"/>
          <w:lang w:val="en-US"/>
        </w:rPr>
        <w:t>III.3.</w:t>
      </w:r>
      <w:r w:rsidRPr="00C87A17">
        <w:rPr>
          <w:rFonts w:ascii="Times New Roman" w:hAnsi="Times New Roman" w:cs="Times New Roman"/>
          <w:b/>
          <w:sz w:val="24"/>
          <w:szCs w:val="24"/>
        </w:rPr>
        <w:t xml:space="preserve"> </w:t>
      </w:r>
      <w:r w:rsidRPr="00C87A17">
        <w:rPr>
          <w:rFonts w:ascii="Times New Roman" w:hAnsi="Times New Roman" w:cs="Times New Roman"/>
          <w:b/>
          <w:sz w:val="24"/>
          <w:szCs w:val="24"/>
          <w:lang w:val="en-US"/>
        </w:rPr>
        <w:t>NĂNG LƯỢNG MẠNG LƯỚI TINH THỂ ION</w:t>
      </w:r>
    </w:p>
    <w:p w14:paraId="60BBE8C6" w14:textId="77777777" w:rsidR="00D81AD6" w:rsidRPr="00C87A17" w:rsidRDefault="00CC5613" w:rsidP="0017601C">
      <w:pPr>
        <w:spacing w:after="0" w:line="240" w:lineRule="auto"/>
        <w:jc w:val="both"/>
        <w:rPr>
          <w:rFonts w:ascii="Times New Roman" w:hAnsi="Times New Roman" w:cs="Times New Roman"/>
          <w:sz w:val="24"/>
          <w:szCs w:val="24"/>
          <w:lang w:val="fr-FR"/>
        </w:rPr>
      </w:pPr>
      <w:r w:rsidRPr="00C87A17">
        <w:rPr>
          <w:rFonts w:ascii="Times New Roman" w:hAnsi="Times New Roman" w:cs="Times New Roman"/>
          <w:b/>
          <w:sz w:val="24"/>
          <w:szCs w:val="24"/>
          <w:lang w:val="fr-FR"/>
        </w:rPr>
        <w:t>3.</w:t>
      </w:r>
      <w:r w:rsidR="00D81AD6" w:rsidRPr="00C87A17">
        <w:rPr>
          <w:rFonts w:ascii="Times New Roman" w:hAnsi="Times New Roman" w:cs="Times New Roman"/>
          <w:b/>
          <w:sz w:val="24"/>
          <w:szCs w:val="24"/>
          <w:lang w:val="fr-FR"/>
        </w:rPr>
        <w:t>1.</w:t>
      </w:r>
      <w:r w:rsidR="00D81AD6" w:rsidRPr="00C87A17">
        <w:rPr>
          <w:rFonts w:ascii="Times New Roman" w:hAnsi="Times New Roman" w:cs="Times New Roman"/>
          <w:sz w:val="24"/>
          <w:szCs w:val="24"/>
          <w:lang w:val="fr-FR"/>
        </w:rPr>
        <w:t xml:space="preserve"> Chọn câu </w:t>
      </w:r>
      <w:r w:rsidR="00D81AD6" w:rsidRPr="00C87A17">
        <w:rPr>
          <w:rFonts w:ascii="Times New Roman" w:hAnsi="Times New Roman" w:cs="Times New Roman"/>
          <w:b/>
          <w:sz w:val="24"/>
          <w:szCs w:val="24"/>
          <w:lang w:val="fr-FR"/>
        </w:rPr>
        <w:t>đúng</w:t>
      </w:r>
      <w:r w:rsidR="00D81AD6" w:rsidRPr="00C87A17">
        <w:rPr>
          <w:rFonts w:ascii="Times New Roman" w:hAnsi="Times New Roman" w:cs="Times New Roman"/>
          <w:sz w:val="24"/>
          <w:szCs w:val="24"/>
          <w:lang w:val="fr-FR"/>
        </w:rPr>
        <w:t>: Trong phương trình Born:</w:t>
      </w:r>
    </w:p>
    <w:p w14:paraId="23DDD843" w14:textId="77777777" w:rsidR="00D81AD6" w:rsidRPr="00C87A17" w:rsidRDefault="00DD14AD" w:rsidP="0017601C">
      <w:pPr>
        <w:spacing w:after="0" w:line="240" w:lineRule="auto"/>
        <w:rPr>
          <w:rFonts w:ascii="Times New Roman" w:hAnsi="Times New Roman" w:cs="Times New Roman"/>
          <w:sz w:val="24"/>
          <w:szCs w:val="24"/>
        </w:rPr>
      </w:pPr>
      <w:r w:rsidRPr="00C87A17">
        <w:rPr>
          <w:rFonts w:ascii="Times New Roman" w:hAnsi="Times New Roman" w:cs="Times New Roman"/>
          <w:noProof/>
          <w:position w:val="-30"/>
          <w:sz w:val="24"/>
          <w:szCs w:val="24"/>
          <w:rPrChange w:id="59" w:author="admin [2]" w:date="2018-09-14T10:24:00Z">
            <w:rPr>
              <w:rFonts w:ascii="Times New Roman" w:hAnsi="Times New Roman" w:cs="Times New Roman"/>
              <w:noProof/>
              <w:position w:val="-30"/>
              <w:sz w:val="24"/>
              <w:szCs w:val="24"/>
            </w:rPr>
          </w:rPrChange>
        </w:rPr>
        <w:object w:dxaOrig="2120" w:dyaOrig="720" w14:anchorId="14E09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36.75pt" o:ole="">
            <v:imagedata r:id="rId10" o:title=""/>
          </v:shape>
          <o:OLEObject Type="Embed" ProgID="Equation.3" ShapeID="_x0000_i1025" DrawAspect="Content" ObjectID="_1648818894" r:id="rId11"/>
        </w:object>
      </w:r>
    </w:p>
    <w:p w14:paraId="10BE3E23" w14:textId="77777777" w:rsidR="00D81AD6" w:rsidRPr="00C87A17" w:rsidRDefault="00D81AD6" w:rsidP="0017601C">
      <w:pPr>
        <w:spacing w:after="0" w:line="240" w:lineRule="auto"/>
        <w:contextualSpacing/>
        <w:rPr>
          <w:rFonts w:ascii="Times New Roman" w:hAnsi="Times New Roman" w:cs="Times New Roman"/>
          <w:sz w:val="24"/>
          <w:szCs w:val="24"/>
        </w:rPr>
      </w:pPr>
      <w:r w:rsidRPr="00C87A17">
        <w:rPr>
          <w:rFonts w:ascii="Times New Roman" w:hAnsi="Times New Roman" w:cs="Times New Roman"/>
          <w:sz w:val="24"/>
          <w:szCs w:val="24"/>
        </w:rPr>
        <w:t>1) r là khoảng cách giữa 2 ion (m)</w:t>
      </w:r>
    </w:p>
    <w:p w14:paraId="6D62763D" w14:textId="77777777" w:rsidR="00D81AD6" w:rsidRPr="00C87A17" w:rsidRDefault="00D81AD6" w:rsidP="0017601C">
      <w:pPr>
        <w:spacing w:after="0" w:line="240" w:lineRule="auto"/>
        <w:contextualSpacing/>
        <w:rPr>
          <w:rFonts w:ascii="Times New Roman" w:hAnsi="Times New Roman" w:cs="Times New Roman"/>
          <w:sz w:val="24"/>
          <w:szCs w:val="24"/>
        </w:rPr>
      </w:pPr>
      <w:r w:rsidRPr="00C87A17">
        <w:rPr>
          <w:rFonts w:ascii="Times New Roman" w:hAnsi="Times New Roman" w:cs="Times New Roman"/>
          <w:sz w:val="24"/>
          <w:szCs w:val="24"/>
        </w:rPr>
        <w:t>2) 4</w:t>
      </w:r>
      <w:r w:rsidRPr="00C87A17">
        <w:rPr>
          <w:rFonts w:ascii="Times New Roman" w:hAnsi="Times New Roman" w:cs="Times New Roman"/>
          <w:sz w:val="24"/>
          <w:szCs w:val="24"/>
        </w:rPr>
        <w:sym w:font="Symbol" w:char="0070"/>
      </w:r>
      <w:r w:rsidRPr="00C87A17">
        <w:rPr>
          <w:rFonts w:ascii="Times New Roman" w:hAnsi="Times New Roman" w:cs="Times New Roman"/>
          <w:sz w:val="24"/>
          <w:szCs w:val="24"/>
        </w:rPr>
        <w:sym w:font="Symbol" w:char="0065"/>
      </w:r>
      <w:r w:rsidRPr="00C87A17">
        <w:rPr>
          <w:rFonts w:ascii="Times New Roman" w:hAnsi="Times New Roman" w:cs="Times New Roman"/>
          <w:sz w:val="24"/>
          <w:szCs w:val="24"/>
          <w:vertAlign w:val="subscript"/>
        </w:rPr>
        <w:t>0</w:t>
      </w:r>
      <w:r w:rsidRPr="00C87A17">
        <w:rPr>
          <w:rFonts w:ascii="Times New Roman" w:hAnsi="Times New Roman" w:cs="Times New Roman"/>
          <w:sz w:val="24"/>
          <w:szCs w:val="24"/>
        </w:rPr>
        <w:t>=1.11265x10</w:t>
      </w:r>
      <w:r w:rsidRPr="00C87A17">
        <w:rPr>
          <w:rFonts w:ascii="Times New Roman" w:hAnsi="Times New Roman" w:cs="Times New Roman"/>
          <w:sz w:val="24"/>
          <w:szCs w:val="24"/>
          <w:vertAlign w:val="superscript"/>
        </w:rPr>
        <w:t>-10</w:t>
      </w:r>
      <w:r w:rsidRPr="00C87A17">
        <w:rPr>
          <w:rFonts w:ascii="Times New Roman" w:hAnsi="Times New Roman" w:cs="Times New Roman"/>
          <w:sz w:val="24"/>
          <w:szCs w:val="24"/>
        </w:rPr>
        <w:t xml:space="preserve"> C</w:t>
      </w:r>
      <w:r w:rsidRPr="00C87A17">
        <w:rPr>
          <w:rFonts w:ascii="Times New Roman" w:hAnsi="Times New Roman" w:cs="Times New Roman"/>
          <w:sz w:val="24"/>
          <w:szCs w:val="24"/>
          <w:vertAlign w:val="superscript"/>
        </w:rPr>
        <w:t>2</w:t>
      </w:r>
      <w:r w:rsidRPr="00C87A17">
        <w:rPr>
          <w:rFonts w:ascii="Times New Roman" w:hAnsi="Times New Roman" w:cs="Times New Roman"/>
          <w:sz w:val="24"/>
          <w:szCs w:val="24"/>
        </w:rPr>
        <w:t xml:space="preserve">/(J.m) trong đó </w:t>
      </w:r>
      <w:r w:rsidRPr="00C87A17">
        <w:rPr>
          <w:rFonts w:ascii="Times New Roman" w:hAnsi="Times New Roman" w:cs="Times New Roman"/>
          <w:sz w:val="24"/>
          <w:szCs w:val="24"/>
        </w:rPr>
        <w:sym w:font="Symbol" w:char="0065"/>
      </w:r>
      <w:r w:rsidRPr="00C87A17">
        <w:rPr>
          <w:rFonts w:ascii="Times New Roman" w:hAnsi="Times New Roman" w:cs="Times New Roman"/>
          <w:sz w:val="24"/>
          <w:szCs w:val="24"/>
          <w:vertAlign w:val="subscript"/>
        </w:rPr>
        <w:t xml:space="preserve">0 </w:t>
      </w:r>
      <w:r w:rsidRPr="00C87A17">
        <w:rPr>
          <w:rFonts w:ascii="Times New Roman" w:hAnsi="Times New Roman" w:cs="Times New Roman"/>
          <w:sz w:val="24"/>
          <w:szCs w:val="24"/>
        </w:rPr>
        <w:t>là hằng số điện môi</w:t>
      </w:r>
    </w:p>
    <w:p w14:paraId="755F04D5" w14:textId="77777777" w:rsidR="00D81AD6" w:rsidRPr="00C87A17" w:rsidRDefault="00D81AD6" w:rsidP="0017601C">
      <w:pPr>
        <w:spacing w:after="0" w:line="240" w:lineRule="auto"/>
        <w:contextualSpacing/>
        <w:rPr>
          <w:rFonts w:ascii="Times New Roman" w:hAnsi="Times New Roman" w:cs="Times New Roman"/>
          <w:sz w:val="24"/>
          <w:szCs w:val="24"/>
        </w:rPr>
      </w:pPr>
      <w:r w:rsidRPr="00C87A17">
        <w:rPr>
          <w:rFonts w:ascii="Times New Roman" w:hAnsi="Times New Roman" w:cs="Times New Roman"/>
          <w:sz w:val="24"/>
          <w:szCs w:val="24"/>
        </w:rPr>
        <w:t>3) N</w:t>
      </w:r>
      <w:r w:rsidRPr="00C87A17">
        <w:rPr>
          <w:rFonts w:ascii="Times New Roman" w:hAnsi="Times New Roman" w:cs="Times New Roman"/>
          <w:sz w:val="24"/>
          <w:szCs w:val="24"/>
          <w:vertAlign w:val="subscript"/>
        </w:rPr>
        <w:t>A</w:t>
      </w:r>
      <w:r w:rsidRPr="00C87A17">
        <w:rPr>
          <w:rFonts w:ascii="Times New Roman" w:hAnsi="Times New Roman" w:cs="Times New Roman"/>
          <w:sz w:val="24"/>
          <w:szCs w:val="24"/>
        </w:rPr>
        <w:t xml:space="preserve"> là số Avogadro</w:t>
      </w:r>
    </w:p>
    <w:p w14:paraId="59495730" w14:textId="77777777" w:rsidR="00D81AD6" w:rsidRPr="00C87A17" w:rsidRDefault="00D81AD6" w:rsidP="0017601C">
      <w:pPr>
        <w:spacing w:after="0" w:line="240" w:lineRule="auto"/>
        <w:contextualSpacing/>
        <w:rPr>
          <w:rFonts w:ascii="Times New Roman" w:hAnsi="Times New Roman" w:cs="Times New Roman"/>
          <w:sz w:val="24"/>
          <w:szCs w:val="24"/>
        </w:rPr>
      </w:pPr>
      <w:r w:rsidRPr="00C87A17">
        <w:rPr>
          <w:rFonts w:ascii="Times New Roman" w:hAnsi="Times New Roman" w:cs="Times New Roman"/>
          <w:sz w:val="24"/>
          <w:szCs w:val="24"/>
        </w:rPr>
        <w:t>4) M là hằng số Madelung, là hằng số lý thuyết, tính ra từ phương trình Madelung</w:t>
      </w:r>
    </w:p>
    <w:p w14:paraId="6DA2B75C" w14:textId="77777777" w:rsidR="00BF20E4" w:rsidRPr="00C87A17" w:rsidRDefault="00BF20E4" w:rsidP="00A500DE">
      <w:pPr>
        <w:numPr>
          <w:ilvl w:val="0"/>
          <w:numId w:val="39"/>
        </w:numPr>
        <w:spacing w:after="0" w:line="240" w:lineRule="auto"/>
        <w:rPr>
          <w:rFonts w:ascii="Times New Roman" w:hAnsi="Times New Roman" w:cs="Times New Roman"/>
          <w:color w:val="0000FF"/>
          <w:sz w:val="24"/>
          <w:szCs w:val="24"/>
        </w:rPr>
        <w:sectPr w:rsidR="00BF20E4" w:rsidRPr="00C87A17" w:rsidSect="00881753">
          <w:type w:val="continuous"/>
          <w:pgSz w:w="12240" w:h="15840"/>
          <w:pgMar w:top="1440" w:right="1440" w:bottom="1440" w:left="1440" w:header="720" w:footer="720" w:gutter="0"/>
          <w:cols w:space="720"/>
          <w:docGrid w:linePitch="360"/>
        </w:sectPr>
      </w:pPr>
    </w:p>
    <w:p w14:paraId="166125FB" w14:textId="77777777" w:rsidR="00D81AD6" w:rsidRPr="00C87A17" w:rsidRDefault="00D81AD6" w:rsidP="00BF20E4">
      <w:pPr>
        <w:numPr>
          <w:ilvl w:val="0"/>
          <w:numId w:val="39"/>
        </w:numPr>
        <w:spacing w:after="0" w:line="240" w:lineRule="auto"/>
        <w:ind w:left="426"/>
        <w:rPr>
          <w:rFonts w:ascii="Times New Roman" w:hAnsi="Times New Roman" w:cs="Times New Roman"/>
          <w:color w:val="0000FF"/>
          <w:sz w:val="24"/>
          <w:szCs w:val="24"/>
        </w:rPr>
      </w:pPr>
      <w:r w:rsidRPr="00C87A17">
        <w:rPr>
          <w:rFonts w:ascii="Times New Roman" w:hAnsi="Times New Roman" w:cs="Times New Roman"/>
          <w:color w:val="0000FF"/>
          <w:sz w:val="24"/>
          <w:szCs w:val="24"/>
        </w:rPr>
        <w:lastRenderedPageBreak/>
        <w:t>Chỉ 1, 3 đúng</w:t>
      </w:r>
    </w:p>
    <w:p w14:paraId="27FAD4D8" w14:textId="77777777" w:rsidR="00D81AD6" w:rsidRPr="00C87A17" w:rsidRDefault="00D81AD6" w:rsidP="00BF20E4">
      <w:pPr>
        <w:numPr>
          <w:ilvl w:val="0"/>
          <w:numId w:val="39"/>
        </w:numPr>
        <w:spacing w:after="0" w:line="240" w:lineRule="auto"/>
        <w:ind w:left="426"/>
        <w:rPr>
          <w:rFonts w:ascii="Times New Roman" w:hAnsi="Times New Roman" w:cs="Times New Roman"/>
          <w:sz w:val="24"/>
          <w:szCs w:val="24"/>
        </w:rPr>
      </w:pPr>
      <w:r w:rsidRPr="00C87A17">
        <w:rPr>
          <w:rFonts w:ascii="Times New Roman" w:hAnsi="Times New Roman" w:cs="Times New Roman"/>
          <w:sz w:val="24"/>
          <w:szCs w:val="24"/>
        </w:rPr>
        <w:lastRenderedPageBreak/>
        <w:t>Chỉ 2, 4 đúng</w:t>
      </w:r>
    </w:p>
    <w:p w14:paraId="5CC420F5" w14:textId="77777777" w:rsidR="00D81AD6" w:rsidRPr="00C87A17" w:rsidRDefault="00D81AD6" w:rsidP="00BF20E4">
      <w:pPr>
        <w:numPr>
          <w:ilvl w:val="0"/>
          <w:numId w:val="39"/>
        </w:numPr>
        <w:spacing w:after="0" w:line="240" w:lineRule="auto"/>
        <w:ind w:left="426"/>
        <w:rPr>
          <w:rFonts w:ascii="Times New Roman" w:hAnsi="Times New Roman" w:cs="Times New Roman"/>
          <w:sz w:val="24"/>
          <w:szCs w:val="24"/>
        </w:rPr>
      </w:pPr>
      <w:r w:rsidRPr="00C87A17">
        <w:rPr>
          <w:rFonts w:ascii="Times New Roman" w:hAnsi="Times New Roman" w:cs="Times New Roman"/>
          <w:sz w:val="24"/>
          <w:szCs w:val="24"/>
        </w:rPr>
        <w:lastRenderedPageBreak/>
        <w:t>Tất cả đều đúng</w:t>
      </w:r>
    </w:p>
    <w:p w14:paraId="6B314393" w14:textId="77777777" w:rsidR="00D81AD6" w:rsidRPr="00C87A17" w:rsidRDefault="00D81AD6" w:rsidP="00BF20E4">
      <w:pPr>
        <w:numPr>
          <w:ilvl w:val="0"/>
          <w:numId w:val="39"/>
        </w:numPr>
        <w:spacing w:after="0" w:line="240" w:lineRule="auto"/>
        <w:ind w:left="426"/>
        <w:rPr>
          <w:rFonts w:ascii="Times New Roman" w:hAnsi="Times New Roman" w:cs="Times New Roman"/>
          <w:sz w:val="24"/>
          <w:szCs w:val="24"/>
        </w:rPr>
      </w:pPr>
      <w:r w:rsidRPr="00C87A17">
        <w:rPr>
          <w:rFonts w:ascii="Times New Roman" w:hAnsi="Times New Roman" w:cs="Times New Roman"/>
          <w:sz w:val="24"/>
          <w:szCs w:val="24"/>
        </w:rPr>
        <w:lastRenderedPageBreak/>
        <w:t>Chỉ 1, 3, 4 đúng</w:t>
      </w:r>
    </w:p>
    <w:p w14:paraId="5BFA3FCF" w14:textId="77777777" w:rsidR="00BF20E4" w:rsidRPr="00C87A17" w:rsidRDefault="00BF20E4" w:rsidP="0017601C">
      <w:pPr>
        <w:spacing w:after="0"/>
        <w:rPr>
          <w:rFonts w:ascii="Times New Roman" w:hAnsi="Times New Roman" w:cs="Times New Roman"/>
          <w:b/>
          <w:sz w:val="24"/>
          <w:szCs w:val="24"/>
          <w:lang w:val="pt-BR"/>
        </w:rPr>
        <w:sectPr w:rsidR="00BF20E4" w:rsidRPr="00C87A17" w:rsidSect="00BF20E4">
          <w:type w:val="continuous"/>
          <w:pgSz w:w="12240" w:h="15840"/>
          <w:pgMar w:top="1440" w:right="1440" w:bottom="1440" w:left="1440" w:header="720" w:footer="720" w:gutter="0"/>
          <w:cols w:num="4" w:space="205"/>
          <w:docGrid w:linePitch="360"/>
        </w:sectPr>
      </w:pPr>
    </w:p>
    <w:p w14:paraId="2A6EC723" w14:textId="2A0881CA" w:rsidR="00D81AD6" w:rsidRPr="00C87A17" w:rsidRDefault="00CC5613" w:rsidP="0017601C">
      <w:pPr>
        <w:spacing w:after="0"/>
        <w:rPr>
          <w:rFonts w:ascii="Times New Roman" w:hAnsi="Times New Roman" w:cs="Times New Roman"/>
          <w:sz w:val="24"/>
          <w:szCs w:val="24"/>
          <w:lang w:val="pt-BR"/>
        </w:rPr>
      </w:pPr>
      <w:r w:rsidRPr="00C87A17">
        <w:rPr>
          <w:rFonts w:ascii="Times New Roman" w:hAnsi="Times New Roman" w:cs="Times New Roman"/>
          <w:b/>
          <w:sz w:val="24"/>
          <w:szCs w:val="24"/>
          <w:lang w:val="pt-BR"/>
        </w:rPr>
        <w:lastRenderedPageBreak/>
        <w:t>3.</w:t>
      </w:r>
      <w:r w:rsidR="00D81AD6" w:rsidRPr="00C87A17">
        <w:rPr>
          <w:rFonts w:ascii="Times New Roman" w:hAnsi="Times New Roman" w:cs="Times New Roman"/>
          <w:b/>
          <w:sz w:val="24"/>
          <w:szCs w:val="24"/>
          <w:lang w:val="pt-BR"/>
        </w:rPr>
        <w:t>2.</w:t>
      </w:r>
      <w:r w:rsidR="00D81AD6" w:rsidRPr="00C87A17">
        <w:rPr>
          <w:rFonts w:ascii="Times New Roman" w:hAnsi="Times New Roman" w:cs="Times New Roman"/>
          <w:sz w:val="24"/>
          <w:szCs w:val="24"/>
          <w:lang w:val="pt-BR"/>
        </w:rPr>
        <w:t xml:space="preserve"> Công thức Kaputinski tính khá chính xác năng lượng mạng tinh thể</w:t>
      </w:r>
      <w:ins w:id="60" w:author="admin" w:date="2016-09-14T09:26:00Z">
        <w:r w:rsidR="00430036" w:rsidRPr="00C87A17">
          <w:rPr>
            <w:rFonts w:ascii="Times New Roman" w:hAnsi="Times New Roman" w:cs="Times New Roman"/>
            <w:sz w:val="24"/>
            <w:szCs w:val="24"/>
            <w:lang w:val="pt-BR"/>
          </w:rPr>
          <w:t xml:space="preserve"> ion</w:t>
        </w:r>
      </w:ins>
      <w:r w:rsidR="00D81AD6" w:rsidRPr="00C87A17">
        <w:rPr>
          <w:rFonts w:ascii="Times New Roman" w:hAnsi="Times New Roman" w:cs="Times New Roman"/>
          <w:sz w:val="24"/>
          <w:szCs w:val="24"/>
          <w:lang w:val="pt-BR"/>
        </w:rPr>
        <w:t xml:space="preserve">, có dạng như sau: </w:t>
      </w:r>
      <w:r w:rsidR="00D81AD6" w:rsidRPr="00C87A17">
        <w:rPr>
          <w:rFonts w:ascii="Times New Roman" w:hAnsi="Times New Roman" w:cs="Times New Roman"/>
          <w:position w:val="-24"/>
          <w:sz w:val="24"/>
          <w:szCs w:val="24"/>
          <w:lang w:val="pt-BR"/>
          <w:rPrChange w:id="61" w:author="admin [2]" w:date="2018-09-14T10:24:00Z">
            <w:rPr>
              <w:rFonts w:ascii="Times New Roman" w:hAnsi="Times New Roman" w:cs="Times New Roman"/>
              <w:position w:val="-24"/>
              <w:sz w:val="24"/>
              <w:szCs w:val="24"/>
              <w:lang w:val="pt-BR"/>
            </w:rPr>
          </w:rPrChange>
        </w:rPr>
        <w:object w:dxaOrig="2180" w:dyaOrig="720" w14:anchorId="07EB9042">
          <v:shape id="_x0000_i1026" type="#_x0000_t75" style="width:109.9pt;height:36.75pt" o:ole="">
            <v:imagedata r:id="rId12" o:title=""/>
          </v:shape>
          <o:OLEObject Type="Embed" ProgID="Equation.3" ShapeID="_x0000_i1026" DrawAspect="Content" ObjectID="_1648818895" r:id="rId13"/>
        </w:object>
      </w:r>
    </w:p>
    <w:p w14:paraId="76DA4282" w14:textId="77777777" w:rsidR="00D81AD6" w:rsidRPr="00C87A17" w:rsidRDefault="00D81AD6"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pt-BR"/>
        </w:rPr>
        <w:t>Cho bán kính các ion Cs</w:t>
      </w:r>
      <w:r w:rsidRPr="00C87A17">
        <w:rPr>
          <w:rFonts w:ascii="Times New Roman" w:hAnsi="Times New Roman" w:cs="Times New Roman"/>
          <w:sz w:val="24"/>
          <w:szCs w:val="24"/>
          <w:vertAlign w:val="superscript"/>
          <w:lang w:val="pt-BR"/>
        </w:rPr>
        <w:t>+</w:t>
      </w:r>
      <w:r w:rsidRPr="00C87A17">
        <w:rPr>
          <w:rFonts w:ascii="Times New Roman" w:hAnsi="Times New Roman" w:cs="Times New Roman"/>
          <w:sz w:val="24"/>
          <w:szCs w:val="24"/>
          <w:lang w:val="pt-BR"/>
        </w:rPr>
        <w:t xml:space="preserve"> = 1,65Å, Rb</w:t>
      </w:r>
      <w:r w:rsidRPr="00C87A17">
        <w:rPr>
          <w:rFonts w:ascii="Times New Roman" w:hAnsi="Times New Roman" w:cs="Times New Roman"/>
          <w:sz w:val="24"/>
          <w:szCs w:val="24"/>
          <w:vertAlign w:val="superscript"/>
          <w:lang w:val="pt-BR"/>
        </w:rPr>
        <w:t>+</w:t>
      </w:r>
      <w:r w:rsidRPr="00C87A17">
        <w:rPr>
          <w:rFonts w:ascii="Times New Roman" w:hAnsi="Times New Roman" w:cs="Times New Roman"/>
          <w:sz w:val="24"/>
          <w:szCs w:val="24"/>
          <w:lang w:val="pt-BR"/>
        </w:rPr>
        <w:t xml:space="preserve"> = 1,49 Å, Cl</w:t>
      </w:r>
      <w:r w:rsidRPr="00C87A17">
        <w:rPr>
          <w:rFonts w:ascii="Times New Roman" w:hAnsi="Times New Roman" w:cs="Times New Roman"/>
          <w:sz w:val="24"/>
          <w:szCs w:val="24"/>
          <w:vertAlign w:val="superscript"/>
          <w:lang w:val="pt-BR"/>
        </w:rPr>
        <w:t>-</w:t>
      </w:r>
      <w:r w:rsidRPr="00C87A17">
        <w:rPr>
          <w:rFonts w:ascii="Times New Roman" w:hAnsi="Times New Roman" w:cs="Times New Roman"/>
          <w:sz w:val="24"/>
          <w:szCs w:val="24"/>
          <w:lang w:val="pt-BR"/>
        </w:rPr>
        <w:t xml:space="preserve"> = 1,81 Å, I</w:t>
      </w:r>
      <w:r w:rsidRPr="00C87A17">
        <w:rPr>
          <w:rFonts w:ascii="Times New Roman" w:hAnsi="Times New Roman" w:cs="Times New Roman"/>
          <w:sz w:val="24"/>
          <w:szCs w:val="24"/>
          <w:vertAlign w:val="superscript"/>
          <w:lang w:val="pt-BR"/>
        </w:rPr>
        <w:t>-</w:t>
      </w:r>
      <w:r w:rsidRPr="00C87A17">
        <w:rPr>
          <w:rFonts w:ascii="Times New Roman" w:hAnsi="Times New Roman" w:cs="Times New Roman"/>
          <w:sz w:val="24"/>
          <w:szCs w:val="24"/>
          <w:lang w:val="pt-BR"/>
        </w:rPr>
        <w:t xml:space="preserve"> = 2,2 Å. </w:t>
      </w:r>
      <w:r w:rsidRPr="00C87A17">
        <w:rPr>
          <w:rFonts w:ascii="Times New Roman" w:hAnsi="Times New Roman" w:cs="Times New Roman"/>
          <w:sz w:val="24"/>
          <w:szCs w:val="24"/>
          <w:lang w:val="vi-VN"/>
        </w:rPr>
        <w:t xml:space="preserve">Tính năng lượng mạng tinh thể của các muối CsCl và RbI theo công thức Kaputinski. </w:t>
      </w:r>
      <w:r w:rsidRPr="00C87A17">
        <w:rPr>
          <w:rFonts w:ascii="Times New Roman" w:hAnsi="Times New Roman" w:cs="Times New Roman"/>
          <w:sz w:val="24"/>
          <w:szCs w:val="24"/>
          <w:lang w:val="pt-BR"/>
        </w:rPr>
        <w:t>Đáp số lần lượt là (kJ/mol):</w:t>
      </w:r>
    </w:p>
    <w:p w14:paraId="2E36694B" w14:textId="77777777" w:rsidR="00BF20E4" w:rsidRPr="00C87A17" w:rsidRDefault="00BF20E4" w:rsidP="00713354">
      <w:pPr>
        <w:pStyle w:val="ListParagraph"/>
        <w:numPr>
          <w:ilvl w:val="0"/>
          <w:numId w:val="41"/>
        </w:numPr>
        <w:spacing w:after="0" w:line="240" w:lineRule="auto"/>
        <w:rPr>
          <w:rFonts w:ascii="Times New Roman" w:hAnsi="Times New Roman"/>
          <w:color w:val="FF0000"/>
          <w:sz w:val="24"/>
          <w:szCs w:val="24"/>
        </w:rPr>
        <w:sectPr w:rsidR="00BF20E4" w:rsidRPr="00C87A17" w:rsidSect="00881753">
          <w:type w:val="continuous"/>
          <w:pgSz w:w="12240" w:h="15840"/>
          <w:pgMar w:top="1440" w:right="1440" w:bottom="1440" w:left="1440" w:header="720" w:footer="720" w:gutter="0"/>
          <w:cols w:space="720"/>
          <w:docGrid w:linePitch="360"/>
        </w:sectPr>
      </w:pPr>
    </w:p>
    <w:p w14:paraId="787223A8" w14:textId="77777777" w:rsidR="00713354" w:rsidRPr="00C87A17" w:rsidRDefault="00713354" w:rsidP="00BF20E4">
      <w:pPr>
        <w:pStyle w:val="ListParagraph"/>
        <w:numPr>
          <w:ilvl w:val="0"/>
          <w:numId w:val="41"/>
        </w:numPr>
        <w:spacing w:after="0" w:line="240" w:lineRule="auto"/>
        <w:ind w:left="426"/>
        <w:rPr>
          <w:rFonts w:ascii="Times New Roman" w:hAnsi="Times New Roman"/>
          <w:color w:val="FF0000"/>
          <w:sz w:val="24"/>
          <w:szCs w:val="24"/>
        </w:rPr>
      </w:pPr>
      <w:r w:rsidRPr="00C87A17">
        <w:rPr>
          <w:rFonts w:ascii="Times New Roman" w:hAnsi="Times New Roman"/>
          <w:color w:val="FF0000"/>
          <w:sz w:val="24"/>
          <w:szCs w:val="24"/>
        </w:rPr>
        <w:lastRenderedPageBreak/>
        <w:t>-619.36 ; -580.7</w:t>
      </w:r>
      <w:r w:rsidR="00DD14AD" w:rsidRPr="00C87A17">
        <w:rPr>
          <w:rFonts w:ascii="Times New Roman" w:hAnsi="Times New Roman"/>
          <w:color w:val="FF0000"/>
          <w:sz w:val="24"/>
          <w:szCs w:val="24"/>
        </w:rPr>
        <w:t>6</w:t>
      </w:r>
      <w:r w:rsidRPr="00C87A17">
        <w:rPr>
          <w:rFonts w:ascii="Times New Roman" w:hAnsi="Times New Roman"/>
          <w:color w:val="FF0000"/>
          <w:sz w:val="24"/>
          <w:szCs w:val="24"/>
        </w:rPr>
        <w:t xml:space="preserve">.  </w:t>
      </w:r>
    </w:p>
    <w:p w14:paraId="4DCED3D3" w14:textId="77777777" w:rsidR="00D81AD6" w:rsidRPr="00C87A17" w:rsidRDefault="00D81AD6" w:rsidP="00BF20E4">
      <w:pPr>
        <w:pStyle w:val="ListParagraph"/>
        <w:numPr>
          <w:ilvl w:val="0"/>
          <w:numId w:val="41"/>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76.2; -787.87;</w:t>
      </w:r>
    </w:p>
    <w:p w14:paraId="12A11FCB" w14:textId="77777777" w:rsidR="00D81AD6" w:rsidRPr="00C87A17" w:rsidRDefault="00D81AD6" w:rsidP="00BF20E4">
      <w:pPr>
        <w:pStyle w:val="ListParagraph"/>
        <w:numPr>
          <w:ilvl w:val="0"/>
          <w:numId w:val="41"/>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615.8;  927.5</w:t>
      </w:r>
    </w:p>
    <w:p w14:paraId="4A4D75ED" w14:textId="77777777" w:rsidR="00D81AD6" w:rsidRPr="00C87A17" w:rsidRDefault="00D81AD6" w:rsidP="00BF20E4">
      <w:pPr>
        <w:pStyle w:val="ListParagraph"/>
        <w:numPr>
          <w:ilvl w:val="0"/>
          <w:numId w:val="41"/>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Đáp án khác</w:t>
      </w:r>
    </w:p>
    <w:p w14:paraId="18B1F45E" w14:textId="77777777" w:rsidR="00BF20E4" w:rsidRPr="00C87A17" w:rsidRDefault="00BF20E4" w:rsidP="0017601C">
      <w:pPr>
        <w:spacing w:after="0"/>
        <w:rPr>
          <w:rFonts w:ascii="Times New Roman" w:hAnsi="Times New Roman" w:cs="Times New Roman"/>
          <w:b/>
          <w:sz w:val="24"/>
          <w:szCs w:val="24"/>
          <w:lang w:val="pt-BR"/>
        </w:rPr>
        <w:sectPr w:rsidR="00BF20E4" w:rsidRPr="00C87A17" w:rsidSect="00BF20E4">
          <w:type w:val="continuous"/>
          <w:pgSz w:w="12240" w:h="15840"/>
          <w:pgMar w:top="1440" w:right="1440" w:bottom="1440" w:left="1440" w:header="720" w:footer="720" w:gutter="0"/>
          <w:cols w:num="4" w:space="205"/>
          <w:docGrid w:linePitch="360"/>
        </w:sectPr>
      </w:pPr>
    </w:p>
    <w:p w14:paraId="7DF889DE" w14:textId="2367FEEC" w:rsidR="00D81AD6" w:rsidRPr="00C87A17" w:rsidRDefault="00CC5613" w:rsidP="0017601C">
      <w:pPr>
        <w:spacing w:after="0"/>
        <w:rPr>
          <w:rFonts w:ascii="Times New Roman" w:hAnsi="Times New Roman" w:cs="Times New Roman"/>
          <w:sz w:val="24"/>
          <w:szCs w:val="24"/>
          <w:lang w:val="pt-BR"/>
        </w:rPr>
      </w:pPr>
      <w:r w:rsidRPr="00C87A17">
        <w:rPr>
          <w:rFonts w:ascii="Times New Roman" w:hAnsi="Times New Roman" w:cs="Times New Roman"/>
          <w:b/>
          <w:sz w:val="24"/>
          <w:szCs w:val="24"/>
          <w:lang w:val="pt-BR"/>
        </w:rPr>
        <w:lastRenderedPageBreak/>
        <w:t>3.</w:t>
      </w:r>
      <w:r w:rsidR="00D81AD6" w:rsidRPr="00C87A17">
        <w:rPr>
          <w:rFonts w:ascii="Times New Roman" w:hAnsi="Times New Roman" w:cs="Times New Roman"/>
          <w:b/>
          <w:sz w:val="24"/>
          <w:szCs w:val="24"/>
          <w:lang w:val="pt-BR"/>
        </w:rPr>
        <w:t>3.</w:t>
      </w:r>
      <w:r w:rsidR="00D81AD6" w:rsidRPr="00C87A17">
        <w:rPr>
          <w:rFonts w:ascii="Times New Roman" w:hAnsi="Times New Roman" w:cs="Times New Roman"/>
          <w:sz w:val="24"/>
          <w:szCs w:val="24"/>
          <w:lang w:val="pt-BR"/>
        </w:rPr>
        <w:t xml:space="preserve"> Công thức Kaputinski tính khá chính xác năng lượng mạng tinh thể</w:t>
      </w:r>
      <w:ins w:id="62" w:author="admin" w:date="2016-09-14T09:27:00Z">
        <w:r w:rsidR="00430036" w:rsidRPr="00C87A17">
          <w:rPr>
            <w:rFonts w:ascii="Times New Roman" w:hAnsi="Times New Roman" w:cs="Times New Roman"/>
            <w:sz w:val="24"/>
            <w:szCs w:val="24"/>
            <w:lang w:val="pt-BR"/>
          </w:rPr>
          <w:t xml:space="preserve"> ion</w:t>
        </w:r>
      </w:ins>
      <w:r w:rsidR="00D81AD6" w:rsidRPr="00C87A17">
        <w:rPr>
          <w:rFonts w:ascii="Times New Roman" w:hAnsi="Times New Roman" w:cs="Times New Roman"/>
          <w:sz w:val="24"/>
          <w:szCs w:val="24"/>
          <w:lang w:val="pt-BR"/>
        </w:rPr>
        <w:t xml:space="preserve">, có dạng như sau: </w:t>
      </w:r>
      <w:r w:rsidR="00D81AD6" w:rsidRPr="00C87A17">
        <w:rPr>
          <w:rFonts w:ascii="Times New Roman" w:hAnsi="Times New Roman" w:cs="Times New Roman"/>
          <w:position w:val="-24"/>
          <w:sz w:val="24"/>
          <w:szCs w:val="24"/>
          <w:lang w:val="pt-BR"/>
          <w:rPrChange w:id="63" w:author="admin [2]" w:date="2018-09-14T10:24:00Z">
            <w:rPr>
              <w:rFonts w:ascii="Times New Roman" w:hAnsi="Times New Roman" w:cs="Times New Roman"/>
              <w:position w:val="-24"/>
              <w:sz w:val="24"/>
              <w:szCs w:val="24"/>
              <w:lang w:val="pt-BR"/>
            </w:rPr>
          </w:rPrChange>
        </w:rPr>
        <w:object w:dxaOrig="2180" w:dyaOrig="720" w14:anchorId="7309E128">
          <v:shape id="_x0000_i1027" type="#_x0000_t75" style="width:109.9pt;height:36.75pt" o:ole="">
            <v:imagedata r:id="rId12" o:title=""/>
          </v:shape>
          <o:OLEObject Type="Embed" ProgID="Equation.3" ShapeID="_x0000_i1027" DrawAspect="Content" ObjectID="_1648818896" r:id="rId14"/>
        </w:object>
      </w:r>
    </w:p>
    <w:p w14:paraId="42CE140B" w14:textId="77777777" w:rsidR="00D81AD6" w:rsidRPr="00C87A17" w:rsidRDefault="00D81AD6" w:rsidP="0017601C">
      <w:pPr>
        <w:spacing w:after="0" w:line="240" w:lineRule="auto"/>
        <w:rPr>
          <w:rFonts w:ascii="Times New Roman" w:hAnsi="Times New Roman" w:cs="Times New Roman"/>
          <w:sz w:val="24"/>
          <w:szCs w:val="24"/>
        </w:rPr>
      </w:pPr>
      <w:r w:rsidRPr="00C87A17">
        <w:rPr>
          <w:rFonts w:ascii="Times New Roman" w:hAnsi="Times New Roman" w:cs="Times New Roman"/>
          <w:sz w:val="24"/>
          <w:szCs w:val="24"/>
        </w:rPr>
        <w:t>Ước lượng bán kính của ion NO</w:t>
      </w:r>
      <w:r w:rsidRPr="00C87A17">
        <w:rPr>
          <w:rFonts w:ascii="Times New Roman" w:hAnsi="Times New Roman" w:cs="Times New Roman"/>
          <w:sz w:val="24"/>
          <w:szCs w:val="24"/>
          <w:vertAlign w:val="subscript"/>
        </w:rPr>
        <w:t>3</w:t>
      </w:r>
      <w:r w:rsidRPr="00C87A17">
        <w:rPr>
          <w:rFonts w:ascii="Times New Roman" w:hAnsi="Times New Roman" w:cs="Times New Roman"/>
          <w:sz w:val="24"/>
          <w:szCs w:val="24"/>
          <w:vertAlign w:val="superscript"/>
        </w:rPr>
        <w:t>-</w:t>
      </w:r>
      <w:r w:rsidRPr="00C87A17">
        <w:rPr>
          <w:rFonts w:ascii="Times New Roman" w:hAnsi="Times New Roman" w:cs="Times New Roman"/>
          <w:sz w:val="24"/>
          <w:szCs w:val="24"/>
        </w:rPr>
        <w:t xml:space="preserve"> (A</w:t>
      </w:r>
      <w:r w:rsidRPr="00C87A17">
        <w:rPr>
          <w:rFonts w:ascii="Times New Roman" w:hAnsi="Times New Roman" w:cs="Times New Roman"/>
          <w:sz w:val="24"/>
          <w:szCs w:val="24"/>
          <w:vertAlign w:val="superscript"/>
        </w:rPr>
        <w:t>o</w:t>
      </w:r>
      <w:r w:rsidRPr="00C87A17">
        <w:rPr>
          <w:rFonts w:ascii="Times New Roman" w:hAnsi="Times New Roman" w:cs="Times New Roman"/>
          <w:sz w:val="24"/>
          <w:szCs w:val="24"/>
        </w:rPr>
        <w:t>). Biết tinh thể NaNO</w:t>
      </w:r>
      <w:r w:rsidRPr="00C87A17">
        <w:rPr>
          <w:rFonts w:ascii="Times New Roman" w:hAnsi="Times New Roman" w:cs="Times New Roman"/>
          <w:sz w:val="24"/>
          <w:szCs w:val="24"/>
          <w:vertAlign w:val="subscript"/>
        </w:rPr>
        <w:t>3</w:t>
      </w:r>
      <w:r w:rsidRPr="00C87A17">
        <w:rPr>
          <w:rFonts w:ascii="Times New Roman" w:hAnsi="Times New Roman" w:cs="Times New Roman"/>
          <w:sz w:val="24"/>
          <w:szCs w:val="24"/>
        </w:rPr>
        <w:t xml:space="preserve"> có năng lượng mạng tinh thể là </w:t>
      </w:r>
      <w:r w:rsidR="00CC5613" w:rsidRPr="00C87A17">
        <w:rPr>
          <w:rFonts w:ascii="Times New Roman" w:hAnsi="Times New Roman" w:cs="Times New Roman"/>
          <w:sz w:val="24"/>
          <w:szCs w:val="24"/>
        </w:rPr>
        <w:t xml:space="preserve"> </w:t>
      </w:r>
      <w:r w:rsidRPr="00C87A17">
        <w:rPr>
          <w:rFonts w:ascii="Times New Roman" w:hAnsi="Times New Roman" w:cs="Times New Roman"/>
          <w:sz w:val="24"/>
          <w:szCs w:val="24"/>
        </w:rPr>
        <w:t>-702.623 kJ/mol.</w:t>
      </w:r>
    </w:p>
    <w:p w14:paraId="76E3B05A" w14:textId="77777777" w:rsidR="00BF20E4" w:rsidRPr="00C87A17" w:rsidRDefault="00BF20E4" w:rsidP="00A500DE">
      <w:pPr>
        <w:pStyle w:val="ListParagraph"/>
        <w:numPr>
          <w:ilvl w:val="0"/>
          <w:numId w:val="42"/>
        </w:numPr>
        <w:spacing w:after="0" w:line="240" w:lineRule="auto"/>
        <w:rPr>
          <w:rFonts w:ascii="Times New Roman" w:hAnsi="Times New Roman"/>
          <w:color w:val="FF0000"/>
          <w:sz w:val="24"/>
          <w:szCs w:val="24"/>
        </w:rPr>
        <w:sectPr w:rsidR="00BF20E4" w:rsidRPr="00C87A17" w:rsidSect="00881753">
          <w:type w:val="continuous"/>
          <w:pgSz w:w="12240" w:h="15840"/>
          <w:pgMar w:top="1440" w:right="1440" w:bottom="1440" w:left="1440" w:header="720" w:footer="720" w:gutter="0"/>
          <w:cols w:space="720"/>
          <w:docGrid w:linePitch="360"/>
        </w:sectPr>
      </w:pPr>
    </w:p>
    <w:p w14:paraId="17F15C0B" w14:textId="77777777" w:rsidR="00D81AD6" w:rsidRPr="00C87A17" w:rsidRDefault="00713354" w:rsidP="00A500DE">
      <w:pPr>
        <w:pStyle w:val="ListParagraph"/>
        <w:numPr>
          <w:ilvl w:val="0"/>
          <w:numId w:val="42"/>
        </w:numPr>
        <w:spacing w:after="0" w:line="240" w:lineRule="auto"/>
        <w:rPr>
          <w:rFonts w:ascii="Times New Roman" w:hAnsi="Times New Roman"/>
          <w:color w:val="FF0000"/>
          <w:sz w:val="24"/>
          <w:szCs w:val="24"/>
        </w:rPr>
      </w:pPr>
      <w:r w:rsidRPr="00C87A17">
        <w:rPr>
          <w:rFonts w:ascii="Times New Roman" w:hAnsi="Times New Roman"/>
          <w:color w:val="FF0000"/>
          <w:sz w:val="24"/>
          <w:szCs w:val="24"/>
        </w:rPr>
        <w:lastRenderedPageBreak/>
        <w:t>2.0</w:t>
      </w:r>
      <w:r w:rsidR="00DD14AD" w:rsidRPr="00C87A17">
        <w:rPr>
          <w:rFonts w:ascii="Times New Roman" w:hAnsi="Times New Roman"/>
          <w:color w:val="FF0000"/>
          <w:sz w:val="24"/>
          <w:szCs w:val="24"/>
        </w:rPr>
        <w:t>7</w:t>
      </w:r>
    </w:p>
    <w:p w14:paraId="2164C27A" w14:textId="77777777" w:rsidR="00D81AD6" w:rsidRPr="00C87A17" w:rsidRDefault="00D81AD6" w:rsidP="00A500DE">
      <w:pPr>
        <w:pStyle w:val="ListParagraph"/>
        <w:numPr>
          <w:ilvl w:val="0"/>
          <w:numId w:val="42"/>
        </w:numPr>
        <w:spacing w:after="0" w:line="240" w:lineRule="auto"/>
        <w:rPr>
          <w:rFonts w:ascii="Times New Roman" w:hAnsi="Times New Roman"/>
          <w:sz w:val="24"/>
          <w:szCs w:val="24"/>
        </w:rPr>
      </w:pPr>
      <w:r w:rsidRPr="00C87A17">
        <w:rPr>
          <w:rFonts w:ascii="Times New Roman" w:hAnsi="Times New Roman"/>
          <w:sz w:val="24"/>
          <w:szCs w:val="24"/>
        </w:rPr>
        <w:lastRenderedPageBreak/>
        <w:t>2.34</w:t>
      </w:r>
    </w:p>
    <w:p w14:paraId="318589CE" w14:textId="77777777" w:rsidR="00D81AD6" w:rsidRPr="00C87A17" w:rsidRDefault="00D81AD6" w:rsidP="00A500DE">
      <w:pPr>
        <w:pStyle w:val="ListParagraph"/>
        <w:numPr>
          <w:ilvl w:val="0"/>
          <w:numId w:val="42"/>
        </w:numPr>
        <w:spacing w:after="0" w:line="240" w:lineRule="auto"/>
        <w:rPr>
          <w:rFonts w:ascii="Times New Roman" w:hAnsi="Times New Roman"/>
          <w:sz w:val="24"/>
          <w:szCs w:val="24"/>
        </w:rPr>
      </w:pPr>
      <w:r w:rsidRPr="00C87A17">
        <w:rPr>
          <w:rFonts w:ascii="Times New Roman" w:hAnsi="Times New Roman"/>
          <w:sz w:val="24"/>
          <w:szCs w:val="24"/>
        </w:rPr>
        <w:lastRenderedPageBreak/>
        <w:t>1.67</w:t>
      </w:r>
    </w:p>
    <w:p w14:paraId="6B046240" w14:textId="77777777" w:rsidR="00D81AD6" w:rsidRPr="00C87A17" w:rsidRDefault="00D81AD6" w:rsidP="00A500DE">
      <w:pPr>
        <w:pStyle w:val="ListParagraph"/>
        <w:numPr>
          <w:ilvl w:val="0"/>
          <w:numId w:val="42"/>
        </w:numPr>
        <w:spacing w:after="0" w:line="240" w:lineRule="auto"/>
        <w:rPr>
          <w:rFonts w:ascii="Times New Roman" w:hAnsi="Times New Roman"/>
          <w:sz w:val="24"/>
          <w:szCs w:val="24"/>
        </w:rPr>
      </w:pPr>
      <w:r w:rsidRPr="00C87A17">
        <w:rPr>
          <w:rFonts w:ascii="Times New Roman" w:hAnsi="Times New Roman"/>
          <w:sz w:val="24"/>
          <w:szCs w:val="24"/>
        </w:rPr>
        <w:lastRenderedPageBreak/>
        <w:t>3.05</w:t>
      </w:r>
    </w:p>
    <w:p w14:paraId="223A16DB" w14:textId="77777777" w:rsidR="00BF20E4" w:rsidRPr="00C87A17" w:rsidRDefault="00BF20E4" w:rsidP="0017601C">
      <w:pPr>
        <w:spacing w:after="0" w:line="240" w:lineRule="auto"/>
        <w:jc w:val="both"/>
        <w:rPr>
          <w:rFonts w:ascii="Times New Roman" w:hAnsi="Times New Roman" w:cs="Times New Roman"/>
          <w:b/>
          <w:sz w:val="24"/>
          <w:szCs w:val="24"/>
        </w:rPr>
        <w:sectPr w:rsidR="00BF20E4" w:rsidRPr="00C87A17" w:rsidSect="00BF20E4">
          <w:type w:val="continuous"/>
          <w:pgSz w:w="12240" w:h="15840"/>
          <w:pgMar w:top="1440" w:right="1440" w:bottom="1440" w:left="1440" w:header="720" w:footer="720" w:gutter="0"/>
          <w:cols w:num="4" w:space="709"/>
          <w:docGrid w:linePitch="360"/>
        </w:sectPr>
      </w:pPr>
    </w:p>
    <w:p w14:paraId="298B8EBA" w14:textId="77777777" w:rsidR="00D81AD6" w:rsidRPr="00C87A17" w:rsidRDefault="00CC5613" w:rsidP="0017601C">
      <w:pPr>
        <w:spacing w:after="0" w:line="240" w:lineRule="auto"/>
        <w:jc w:val="both"/>
        <w:rPr>
          <w:rFonts w:ascii="Times New Roman" w:hAnsi="Times New Roman" w:cs="Times New Roman"/>
          <w:sz w:val="24"/>
          <w:szCs w:val="24"/>
        </w:rPr>
      </w:pPr>
      <w:r w:rsidRPr="00C87A17">
        <w:rPr>
          <w:rFonts w:ascii="Times New Roman" w:hAnsi="Times New Roman" w:cs="Times New Roman"/>
          <w:b/>
          <w:sz w:val="24"/>
          <w:szCs w:val="24"/>
        </w:rPr>
        <w:lastRenderedPageBreak/>
        <w:t>3.</w:t>
      </w:r>
      <w:r w:rsidR="00D81AD6" w:rsidRPr="00C87A17">
        <w:rPr>
          <w:rFonts w:ascii="Times New Roman" w:hAnsi="Times New Roman" w:cs="Times New Roman"/>
          <w:b/>
          <w:sz w:val="24"/>
          <w:szCs w:val="24"/>
        </w:rPr>
        <w:t>4.</w:t>
      </w:r>
      <w:r w:rsidR="00D81AD6" w:rsidRPr="00C87A17">
        <w:rPr>
          <w:rFonts w:ascii="Times New Roman" w:hAnsi="Times New Roman" w:cs="Times New Roman"/>
          <w:sz w:val="24"/>
          <w:szCs w:val="24"/>
        </w:rPr>
        <w:t xml:space="preserve"> Hãy sắp xếp </w:t>
      </w:r>
      <w:r w:rsidR="00D81AD6" w:rsidRPr="00C87A17">
        <w:rPr>
          <w:rFonts w:ascii="Times New Roman" w:hAnsi="Times New Roman" w:cs="Times New Roman"/>
          <w:b/>
          <w:sz w:val="24"/>
          <w:szCs w:val="24"/>
        </w:rPr>
        <w:t xml:space="preserve">trị số tuyệt đối </w:t>
      </w:r>
      <w:r w:rsidR="00D81AD6" w:rsidRPr="00C87A17">
        <w:rPr>
          <w:rFonts w:ascii="Times New Roman" w:hAnsi="Times New Roman" w:cs="Times New Roman"/>
          <w:sz w:val="24"/>
          <w:szCs w:val="24"/>
        </w:rPr>
        <w:t xml:space="preserve">năng lượng mạng tinh thể theo thứ tự </w:t>
      </w:r>
      <w:r w:rsidR="00D81AD6" w:rsidRPr="00C87A17">
        <w:rPr>
          <w:rFonts w:ascii="Times New Roman" w:hAnsi="Times New Roman" w:cs="Times New Roman"/>
          <w:b/>
          <w:sz w:val="24"/>
          <w:szCs w:val="24"/>
        </w:rPr>
        <w:t>giảm dần</w:t>
      </w:r>
      <w:r w:rsidR="00D81AD6" w:rsidRPr="00C87A17">
        <w:rPr>
          <w:rFonts w:ascii="Times New Roman" w:hAnsi="Times New Roman" w:cs="Times New Roman"/>
          <w:sz w:val="24"/>
          <w:szCs w:val="24"/>
        </w:rPr>
        <w:t>:</w:t>
      </w:r>
    </w:p>
    <w:p w14:paraId="69EF2DC4" w14:textId="77777777" w:rsidR="00BF20E4" w:rsidRPr="00C87A17" w:rsidRDefault="00BF20E4" w:rsidP="00A500DE">
      <w:pPr>
        <w:numPr>
          <w:ilvl w:val="0"/>
          <w:numId w:val="40"/>
        </w:numPr>
        <w:spacing w:after="0" w:line="240" w:lineRule="auto"/>
        <w:contextualSpacing/>
        <w:jc w:val="both"/>
        <w:rPr>
          <w:rFonts w:ascii="Times New Roman" w:hAnsi="Times New Roman" w:cs="Times New Roman"/>
          <w:color w:val="0000FF"/>
          <w:sz w:val="24"/>
          <w:szCs w:val="24"/>
          <w:lang w:val="pt-BR"/>
        </w:rPr>
        <w:sectPr w:rsidR="00BF20E4" w:rsidRPr="00C87A17" w:rsidSect="00881753">
          <w:type w:val="continuous"/>
          <w:pgSz w:w="12240" w:h="15840"/>
          <w:pgMar w:top="1440" w:right="1440" w:bottom="1440" w:left="1440" w:header="720" w:footer="720" w:gutter="0"/>
          <w:cols w:space="720"/>
          <w:docGrid w:linePitch="360"/>
        </w:sectPr>
      </w:pPr>
    </w:p>
    <w:p w14:paraId="17BB9AE3" w14:textId="77777777" w:rsidR="00D81AD6" w:rsidRPr="00C87A17" w:rsidRDefault="00D81AD6" w:rsidP="00A500DE">
      <w:pPr>
        <w:numPr>
          <w:ilvl w:val="0"/>
          <w:numId w:val="40"/>
        </w:numPr>
        <w:spacing w:after="0" w:line="240" w:lineRule="auto"/>
        <w:contextualSpacing/>
        <w:jc w:val="both"/>
        <w:rPr>
          <w:rFonts w:ascii="Times New Roman" w:hAnsi="Times New Roman" w:cs="Times New Roman"/>
          <w:color w:val="0000FF"/>
          <w:sz w:val="24"/>
          <w:szCs w:val="24"/>
          <w:lang w:val="pt-BR"/>
        </w:rPr>
      </w:pPr>
      <w:r w:rsidRPr="00C87A17">
        <w:rPr>
          <w:rFonts w:ascii="Times New Roman" w:hAnsi="Times New Roman" w:cs="Times New Roman"/>
          <w:color w:val="0000FF"/>
          <w:sz w:val="24"/>
          <w:szCs w:val="24"/>
          <w:lang w:val="pt-BR"/>
        </w:rPr>
        <w:lastRenderedPageBreak/>
        <w:t>MgO &gt; BaO &gt; NaCl &gt; KI</w:t>
      </w:r>
    </w:p>
    <w:p w14:paraId="1331B269" w14:textId="77777777" w:rsidR="00D81AD6" w:rsidRPr="00C87A17" w:rsidRDefault="00D81AD6" w:rsidP="00A500DE">
      <w:pPr>
        <w:numPr>
          <w:ilvl w:val="0"/>
          <w:numId w:val="40"/>
        </w:numPr>
        <w:spacing w:after="0" w:line="240" w:lineRule="auto"/>
        <w:contextualSpacing/>
        <w:jc w:val="both"/>
        <w:rPr>
          <w:rFonts w:ascii="Times New Roman" w:hAnsi="Times New Roman" w:cs="Times New Roman"/>
          <w:sz w:val="24"/>
          <w:szCs w:val="24"/>
          <w:lang w:val="pt-BR"/>
        </w:rPr>
      </w:pPr>
      <w:r w:rsidRPr="00C87A17">
        <w:rPr>
          <w:rFonts w:ascii="Times New Roman" w:hAnsi="Times New Roman" w:cs="Times New Roman"/>
          <w:sz w:val="24"/>
          <w:szCs w:val="24"/>
          <w:lang w:val="pt-BR"/>
        </w:rPr>
        <w:t>BaO &gt; MgO &gt; KI &gt; NaCl</w:t>
      </w:r>
    </w:p>
    <w:p w14:paraId="7496259B" w14:textId="77777777" w:rsidR="00D81AD6" w:rsidRPr="00C87A17" w:rsidRDefault="00D81AD6" w:rsidP="00A500DE">
      <w:pPr>
        <w:numPr>
          <w:ilvl w:val="0"/>
          <w:numId w:val="40"/>
        </w:numPr>
        <w:spacing w:after="0" w:line="240" w:lineRule="auto"/>
        <w:contextualSpacing/>
        <w:jc w:val="both"/>
        <w:rPr>
          <w:rFonts w:ascii="Times New Roman" w:hAnsi="Times New Roman" w:cs="Times New Roman"/>
          <w:sz w:val="24"/>
          <w:szCs w:val="24"/>
          <w:lang w:val="pt-BR"/>
        </w:rPr>
      </w:pPr>
      <w:r w:rsidRPr="00C87A17">
        <w:rPr>
          <w:rFonts w:ascii="Times New Roman" w:hAnsi="Times New Roman" w:cs="Times New Roman"/>
          <w:sz w:val="24"/>
          <w:szCs w:val="24"/>
          <w:lang w:val="pt-BR"/>
        </w:rPr>
        <w:lastRenderedPageBreak/>
        <w:t xml:space="preserve">NaCl &gt; KI &gt; BaO &gt; MgO  </w:t>
      </w:r>
    </w:p>
    <w:p w14:paraId="3F2DA5BE" w14:textId="77777777" w:rsidR="00D81AD6" w:rsidRPr="00C87A17" w:rsidRDefault="00D81AD6" w:rsidP="00A500DE">
      <w:pPr>
        <w:numPr>
          <w:ilvl w:val="0"/>
          <w:numId w:val="40"/>
        </w:numPr>
        <w:spacing w:after="0" w:line="240" w:lineRule="auto"/>
        <w:contextualSpacing/>
        <w:jc w:val="both"/>
        <w:rPr>
          <w:rFonts w:ascii="Times New Roman" w:eastAsia="MS Mincho" w:hAnsi="Times New Roman" w:cs="Times New Roman"/>
          <w:sz w:val="24"/>
          <w:szCs w:val="24"/>
        </w:rPr>
      </w:pPr>
      <w:r w:rsidRPr="00C87A17">
        <w:rPr>
          <w:rFonts w:ascii="Times New Roman" w:hAnsi="Times New Roman" w:cs="Times New Roman"/>
          <w:sz w:val="24"/>
          <w:szCs w:val="24"/>
          <w:lang w:val="pt-BR"/>
        </w:rPr>
        <w:t>KI &gt; NaCl &gt; BaO &gt; MgO</w:t>
      </w:r>
    </w:p>
    <w:p w14:paraId="553C3C5E" w14:textId="77777777" w:rsidR="00BF20E4" w:rsidRPr="00C87A17" w:rsidRDefault="00BF20E4" w:rsidP="0017601C">
      <w:pPr>
        <w:spacing w:after="0"/>
        <w:rPr>
          <w:rFonts w:ascii="Times New Roman" w:hAnsi="Times New Roman" w:cs="Times New Roman"/>
          <w:sz w:val="24"/>
          <w:szCs w:val="24"/>
          <w:lang w:val="en-US"/>
        </w:rPr>
        <w:sectPr w:rsidR="00BF20E4" w:rsidRPr="00C87A17" w:rsidSect="00BF20E4">
          <w:type w:val="continuous"/>
          <w:pgSz w:w="12240" w:h="15840"/>
          <w:pgMar w:top="1440" w:right="1440" w:bottom="1440" w:left="1440" w:header="720" w:footer="720" w:gutter="0"/>
          <w:cols w:num="2" w:space="720"/>
          <w:docGrid w:linePitch="360"/>
        </w:sectPr>
      </w:pPr>
    </w:p>
    <w:p w14:paraId="02E4D3E5" w14:textId="77777777" w:rsidR="00686298" w:rsidRPr="00C87A17" w:rsidRDefault="00686298" w:rsidP="0017601C">
      <w:pPr>
        <w:spacing w:after="0"/>
        <w:rPr>
          <w:rFonts w:ascii="Times New Roman" w:hAnsi="Times New Roman" w:cs="Times New Roman"/>
          <w:sz w:val="24"/>
          <w:szCs w:val="24"/>
          <w:lang w:val="en-US"/>
        </w:rPr>
      </w:pPr>
    </w:p>
    <w:p w14:paraId="1FA1A154" w14:textId="77777777" w:rsidR="00D81AD6" w:rsidRPr="00C87A17" w:rsidRDefault="00686298" w:rsidP="0017601C">
      <w:pPr>
        <w:spacing w:after="0"/>
        <w:rPr>
          <w:rFonts w:ascii="Times New Roman" w:hAnsi="Times New Roman" w:cs="Times New Roman"/>
          <w:b/>
          <w:sz w:val="24"/>
          <w:szCs w:val="24"/>
          <w:lang w:val="en-US"/>
        </w:rPr>
      </w:pPr>
      <w:r w:rsidRPr="00C87A17">
        <w:rPr>
          <w:rFonts w:ascii="Times New Roman" w:hAnsi="Times New Roman" w:cs="Times New Roman"/>
          <w:b/>
          <w:sz w:val="24"/>
          <w:szCs w:val="24"/>
          <w:lang w:val="en-US"/>
        </w:rPr>
        <w:t>III.4</w:t>
      </w:r>
      <w:r w:rsidR="00D81AD6" w:rsidRPr="00C87A17">
        <w:rPr>
          <w:rFonts w:ascii="Times New Roman" w:hAnsi="Times New Roman" w:cs="Times New Roman"/>
          <w:b/>
          <w:sz w:val="24"/>
          <w:szCs w:val="24"/>
          <w:lang w:val="en-US"/>
        </w:rPr>
        <w:t xml:space="preserve">. </w:t>
      </w:r>
      <w:r w:rsidR="001B5945" w:rsidRPr="00C87A17">
        <w:rPr>
          <w:rFonts w:ascii="Times New Roman" w:hAnsi="Times New Roman" w:cs="Times New Roman"/>
          <w:b/>
          <w:sz w:val="24"/>
          <w:szCs w:val="24"/>
          <w:lang w:val="en-US"/>
        </w:rPr>
        <w:t xml:space="preserve">DỰ ĐOÁN </w:t>
      </w:r>
      <w:r w:rsidRPr="00C87A17">
        <w:rPr>
          <w:rFonts w:ascii="Times New Roman" w:hAnsi="Times New Roman" w:cs="Times New Roman"/>
          <w:b/>
          <w:sz w:val="24"/>
          <w:szCs w:val="24"/>
          <w:lang w:val="en-US"/>
        </w:rPr>
        <w:t>TÍNH CHẤT VẬT LÝ CỦA HỢP CHẤT ION</w:t>
      </w:r>
    </w:p>
    <w:p w14:paraId="16B6E2A5" w14:textId="77777777" w:rsidR="00D81AD6" w:rsidRPr="00C87A17" w:rsidRDefault="00CC5613"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t>4.1</w:t>
      </w:r>
      <w:r w:rsidRPr="00C87A17">
        <w:rPr>
          <w:rFonts w:ascii="Times New Roman" w:hAnsi="Times New Roman" w:cs="Times New Roman"/>
          <w:sz w:val="24"/>
          <w:szCs w:val="24"/>
        </w:rPr>
        <w:t xml:space="preserve"> </w:t>
      </w:r>
      <w:r w:rsidR="00D81AD6" w:rsidRPr="00C87A17">
        <w:rPr>
          <w:rFonts w:ascii="Times New Roman" w:hAnsi="Times New Roman" w:cs="Times New Roman"/>
          <w:sz w:val="24"/>
          <w:szCs w:val="24"/>
        </w:rPr>
        <w:t xml:space="preserve">Chọn phương án </w:t>
      </w:r>
      <w:r w:rsidR="00D81AD6" w:rsidRPr="00C87A17">
        <w:rPr>
          <w:rFonts w:ascii="Times New Roman" w:hAnsi="Times New Roman" w:cs="Times New Roman"/>
          <w:b/>
          <w:sz w:val="24"/>
          <w:szCs w:val="24"/>
        </w:rPr>
        <w:t>sai</w:t>
      </w:r>
      <w:r w:rsidR="00D81AD6" w:rsidRPr="00C87A17">
        <w:rPr>
          <w:rFonts w:ascii="Times New Roman" w:hAnsi="Times New Roman" w:cs="Times New Roman"/>
          <w:sz w:val="24"/>
          <w:szCs w:val="24"/>
        </w:rPr>
        <w:t>.</w:t>
      </w:r>
      <w:r w:rsidR="001B5945" w:rsidRPr="00C87A17">
        <w:rPr>
          <w:rFonts w:ascii="Times New Roman" w:hAnsi="Times New Roman" w:cs="Times New Roman"/>
          <w:sz w:val="24"/>
          <w:szCs w:val="24"/>
        </w:rPr>
        <w:t xml:space="preserve"> Dự đoán:</w:t>
      </w:r>
    </w:p>
    <w:p w14:paraId="0121973B" w14:textId="7E2B2D88" w:rsidR="00D81AD6" w:rsidRPr="00C87A17" w:rsidRDefault="00D81AD6" w:rsidP="00A500DE">
      <w:pPr>
        <w:pStyle w:val="ListParagraph"/>
        <w:numPr>
          <w:ilvl w:val="0"/>
          <w:numId w:val="43"/>
        </w:numPr>
        <w:spacing w:after="0" w:line="240" w:lineRule="auto"/>
        <w:ind w:left="567"/>
        <w:rPr>
          <w:rFonts w:ascii="Times New Roman" w:hAnsi="Times New Roman"/>
          <w:color w:val="00B050"/>
          <w:sz w:val="24"/>
          <w:szCs w:val="24"/>
        </w:rPr>
      </w:pPr>
      <w:r w:rsidRPr="00C87A17">
        <w:rPr>
          <w:rFonts w:ascii="Times New Roman" w:hAnsi="Times New Roman"/>
          <w:color w:val="00B050"/>
          <w:sz w:val="24"/>
          <w:szCs w:val="24"/>
        </w:rPr>
        <w:t>Năng lượng mạng lưới của các clorua kim loại kiềm giảm dần</w:t>
      </w:r>
      <w:ins w:id="64" w:author="admin" w:date="2016-09-13T10:49:00Z">
        <w:r w:rsidR="00D8099C" w:rsidRPr="00C87A17">
          <w:rPr>
            <w:rFonts w:ascii="Times New Roman" w:hAnsi="Times New Roman"/>
            <w:color w:val="00B050"/>
            <w:sz w:val="24"/>
            <w:szCs w:val="24"/>
          </w:rPr>
          <w:t xml:space="preserve"> khi đi từ trên xuống</w:t>
        </w:r>
      </w:ins>
      <w:r w:rsidRPr="00C87A17">
        <w:rPr>
          <w:rFonts w:ascii="Times New Roman" w:hAnsi="Times New Roman"/>
          <w:color w:val="00B050"/>
          <w:sz w:val="24"/>
          <w:szCs w:val="24"/>
        </w:rPr>
        <w:t>, điều này là do khả năng phân cực anion của các cation giảm dần từ Li đến Cs.</w:t>
      </w:r>
    </w:p>
    <w:p w14:paraId="00B36A42" w14:textId="77777777" w:rsidR="00D81AD6" w:rsidRPr="00C87A17" w:rsidRDefault="00D81AD6" w:rsidP="00A500DE">
      <w:pPr>
        <w:pStyle w:val="ListParagraph"/>
        <w:numPr>
          <w:ilvl w:val="0"/>
          <w:numId w:val="43"/>
        </w:numPr>
        <w:spacing w:after="0" w:line="240" w:lineRule="auto"/>
        <w:ind w:left="567"/>
        <w:rPr>
          <w:rFonts w:ascii="Times New Roman" w:hAnsi="Times New Roman"/>
          <w:sz w:val="24"/>
          <w:szCs w:val="24"/>
        </w:rPr>
      </w:pPr>
      <w:r w:rsidRPr="00C87A17">
        <w:rPr>
          <w:rFonts w:ascii="Times New Roman" w:hAnsi="Times New Roman"/>
          <w:sz w:val="24"/>
          <w:szCs w:val="24"/>
        </w:rPr>
        <w:t>Độ tan của KX tăng dần từ F đến I, điều này là do năng lượng mạng lưới giảm.</w:t>
      </w:r>
    </w:p>
    <w:p w14:paraId="7E0025D0" w14:textId="77777777" w:rsidR="00D81AD6" w:rsidRPr="00C87A17" w:rsidRDefault="00D81AD6" w:rsidP="00A500DE">
      <w:pPr>
        <w:pStyle w:val="ListParagraph"/>
        <w:numPr>
          <w:ilvl w:val="0"/>
          <w:numId w:val="43"/>
        </w:numPr>
        <w:spacing w:after="0" w:line="240" w:lineRule="auto"/>
        <w:ind w:left="567"/>
        <w:rPr>
          <w:rFonts w:ascii="Times New Roman" w:hAnsi="Times New Roman"/>
          <w:sz w:val="24"/>
          <w:szCs w:val="24"/>
        </w:rPr>
      </w:pPr>
      <w:r w:rsidRPr="00C87A17">
        <w:rPr>
          <w:rFonts w:ascii="Times New Roman" w:hAnsi="Times New Roman"/>
          <w:sz w:val="24"/>
          <w:szCs w:val="24"/>
        </w:rPr>
        <w:t xml:space="preserve">Nhiệt độ nóng chảy, nhiệt độ sôi của NaX cao và giảm dần từ F đến I, điều này là do </w:t>
      </w:r>
      <w:r w:rsidR="004F2990" w:rsidRPr="00C87A17">
        <w:rPr>
          <w:rFonts w:ascii="Times New Roman" w:hAnsi="Times New Roman"/>
          <w:sz w:val="24"/>
          <w:szCs w:val="24"/>
        </w:rPr>
        <w:t xml:space="preserve">tương tác tĩnh điện </w:t>
      </w:r>
      <w:r w:rsidR="0035562E" w:rsidRPr="00C87A17">
        <w:rPr>
          <w:rFonts w:ascii="Times New Roman" w:hAnsi="Times New Roman"/>
          <w:sz w:val="24"/>
          <w:szCs w:val="24"/>
        </w:rPr>
        <w:t xml:space="preserve">giữa </w:t>
      </w:r>
      <w:r w:rsidR="00B00791" w:rsidRPr="00C87A17">
        <w:rPr>
          <w:rFonts w:ascii="Times New Roman" w:hAnsi="Times New Roman"/>
          <w:sz w:val="24"/>
          <w:szCs w:val="24"/>
        </w:rPr>
        <w:t>Na</w:t>
      </w:r>
      <w:r w:rsidR="0035562E" w:rsidRPr="00C87A17">
        <w:rPr>
          <w:rFonts w:ascii="Times New Roman" w:hAnsi="Times New Roman"/>
          <w:sz w:val="24"/>
          <w:szCs w:val="24"/>
          <w:vertAlign w:val="superscript"/>
        </w:rPr>
        <w:t>+</w:t>
      </w:r>
      <w:r w:rsidR="0035562E" w:rsidRPr="00C87A17">
        <w:rPr>
          <w:rFonts w:ascii="Times New Roman" w:hAnsi="Times New Roman"/>
          <w:sz w:val="24"/>
          <w:szCs w:val="24"/>
        </w:rPr>
        <w:t xml:space="preserve"> và </w:t>
      </w:r>
      <w:r w:rsidRPr="00C87A17">
        <w:rPr>
          <w:rFonts w:ascii="Times New Roman" w:hAnsi="Times New Roman"/>
          <w:sz w:val="24"/>
          <w:szCs w:val="24"/>
        </w:rPr>
        <w:t>X</w:t>
      </w:r>
      <w:r w:rsidRPr="00C87A17">
        <w:rPr>
          <w:rFonts w:ascii="Times New Roman" w:hAnsi="Times New Roman"/>
          <w:sz w:val="24"/>
          <w:szCs w:val="24"/>
          <w:vertAlign w:val="superscript"/>
        </w:rPr>
        <w:t>-</w:t>
      </w:r>
      <w:r w:rsidRPr="00C87A17">
        <w:rPr>
          <w:rFonts w:ascii="Times New Roman" w:hAnsi="Times New Roman"/>
          <w:sz w:val="24"/>
          <w:szCs w:val="24"/>
        </w:rPr>
        <w:t xml:space="preserve"> </w:t>
      </w:r>
      <w:r w:rsidR="0035562E" w:rsidRPr="00C87A17">
        <w:rPr>
          <w:rFonts w:ascii="Times New Roman" w:hAnsi="Times New Roman"/>
          <w:sz w:val="24"/>
          <w:szCs w:val="24"/>
        </w:rPr>
        <w:t>giảm</w:t>
      </w:r>
      <w:r w:rsidRPr="00C87A17">
        <w:rPr>
          <w:rFonts w:ascii="Times New Roman" w:hAnsi="Times New Roman"/>
          <w:sz w:val="24"/>
          <w:szCs w:val="24"/>
        </w:rPr>
        <w:t xml:space="preserve"> dần.</w:t>
      </w:r>
    </w:p>
    <w:p w14:paraId="66B79EF9" w14:textId="77777777" w:rsidR="00D81AD6" w:rsidRPr="00C87A17" w:rsidRDefault="00D81AD6" w:rsidP="00A500DE">
      <w:pPr>
        <w:pStyle w:val="ListParagraph"/>
        <w:numPr>
          <w:ilvl w:val="0"/>
          <w:numId w:val="43"/>
        </w:numPr>
        <w:spacing w:after="0" w:line="240" w:lineRule="auto"/>
        <w:ind w:left="567"/>
        <w:rPr>
          <w:rFonts w:ascii="Times New Roman" w:hAnsi="Times New Roman"/>
          <w:sz w:val="24"/>
          <w:szCs w:val="24"/>
        </w:rPr>
      </w:pPr>
      <w:r w:rsidRPr="00C87A17">
        <w:rPr>
          <w:rFonts w:ascii="Times New Roman" w:hAnsi="Times New Roman"/>
          <w:sz w:val="24"/>
          <w:szCs w:val="24"/>
        </w:rPr>
        <w:t>LiBr tan nhiều trong nước, điều này là do nó có năng lượng mạng lưới nhỏ và Li</w:t>
      </w:r>
      <w:r w:rsidRPr="00C87A17">
        <w:rPr>
          <w:rFonts w:ascii="Times New Roman" w:hAnsi="Times New Roman"/>
          <w:sz w:val="24"/>
          <w:szCs w:val="24"/>
          <w:vertAlign w:val="superscript"/>
        </w:rPr>
        <w:t>+</w:t>
      </w:r>
      <w:r w:rsidRPr="00C87A17">
        <w:rPr>
          <w:rFonts w:ascii="Times New Roman" w:hAnsi="Times New Roman"/>
          <w:sz w:val="24"/>
          <w:szCs w:val="24"/>
        </w:rPr>
        <w:t xml:space="preserve"> có tác dụng phân cực nước cao</w:t>
      </w:r>
    </w:p>
    <w:p w14:paraId="2D5A9219" w14:textId="77777777" w:rsidR="00D81AD6" w:rsidRPr="00C87A17" w:rsidRDefault="00DC6152"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t>4.2</w:t>
      </w:r>
      <w:r w:rsidRPr="00C87A17">
        <w:rPr>
          <w:rFonts w:ascii="Times New Roman" w:hAnsi="Times New Roman" w:cs="Times New Roman"/>
          <w:sz w:val="24"/>
          <w:szCs w:val="24"/>
        </w:rPr>
        <w:t xml:space="preserve"> </w:t>
      </w:r>
      <w:r w:rsidR="00D81AD6" w:rsidRPr="00C87A17">
        <w:rPr>
          <w:rFonts w:ascii="Times New Roman" w:hAnsi="Times New Roman" w:cs="Times New Roman"/>
          <w:sz w:val="24"/>
          <w:szCs w:val="24"/>
        </w:rPr>
        <w:t xml:space="preserve">Chọn phương án </w:t>
      </w:r>
      <w:r w:rsidR="00D81AD6" w:rsidRPr="00C87A17">
        <w:rPr>
          <w:rFonts w:ascii="Times New Roman" w:hAnsi="Times New Roman" w:cs="Times New Roman"/>
          <w:b/>
          <w:sz w:val="24"/>
          <w:szCs w:val="24"/>
        </w:rPr>
        <w:t>đúng</w:t>
      </w:r>
      <w:r w:rsidR="00D81AD6" w:rsidRPr="00C87A17">
        <w:rPr>
          <w:rFonts w:ascii="Times New Roman" w:hAnsi="Times New Roman" w:cs="Times New Roman"/>
          <w:sz w:val="24"/>
          <w:szCs w:val="24"/>
        </w:rPr>
        <w:t>.</w:t>
      </w:r>
    </w:p>
    <w:p w14:paraId="06A3822E" w14:textId="77777777" w:rsidR="00D81AD6" w:rsidRPr="00C87A17" w:rsidRDefault="00D81AD6" w:rsidP="0017601C">
      <w:pPr>
        <w:spacing w:after="0" w:line="240" w:lineRule="auto"/>
        <w:rPr>
          <w:rFonts w:ascii="Times New Roman" w:hAnsi="Times New Roman" w:cs="Times New Roman"/>
          <w:sz w:val="24"/>
          <w:szCs w:val="24"/>
          <w:lang w:val="en-US"/>
        </w:rPr>
      </w:pPr>
      <w:r w:rsidRPr="00C87A17">
        <w:rPr>
          <w:rFonts w:ascii="Times New Roman" w:hAnsi="Times New Roman" w:cs="Times New Roman"/>
          <w:sz w:val="24"/>
          <w:szCs w:val="24"/>
          <w:lang w:val="vi-VN"/>
        </w:rPr>
        <w:t>Cho bán kính ion của Na</w:t>
      </w:r>
      <w:r w:rsidRPr="00C87A17">
        <w:rPr>
          <w:rFonts w:ascii="Times New Roman" w:hAnsi="Times New Roman" w:cs="Times New Roman"/>
          <w:sz w:val="24"/>
          <w:szCs w:val="24"/>
          <w:vertAlign w:val="superscript"/>
          <w:lang w:val="vi-VN"/>
        </w:rPr>
        <w:t>+</w:t>
      </w:r>
      <w:r w:rsidRPr="00C87A17">
        <w:rPr>
          <w:rFonts w:ascii="Times New Roman" w:hAnsi="Times New Roman" w:cs="Times New Roman"/>
          <w:sz w:val="24"/>
          <w:szCs w:val="24"/>
          <w:lang w:val="vi-VN"/>
        </w:rPr>
        <w:t xml:space="preserve"> = 0,98Å, Mg</w:t>
      </w:r>
      <w:r w:rsidRPr="00C87A17">
        <w:rPr>
          <w:rFonts w:ascii="Times New Roman" w:hAnsi="Times New Roman" w:cs="Times New Roman"/>
          <w:sz w:val="24"/>
          <w:szCs w:val="24"/>
          <w:vertAlign w:val="superscript"/>
          <w:lang w:val="vi-VN"/>
        </w:rPr>
        <w:t>2+</w:t>
      </w:r>
      <w:r w:rsidRPr="00C87A17">
        <w:rPr>
          <w:rFonts w:ascii="Times New Roman" w:hAnsi="Times New Roman" w:cs="Times New Roman"/>
          <w:sz w:val="24"/>
          <w:szCs w:val="24"/>
          <w:lang w:val="vi-VN"/>
        </w:rPr>
        <w:t xml:space="preserve"> = 0,74Å, O</w:t>
      </w:r>
      <w:r w:rsidRPr="00C87A17">
        <w:rPr>
          <w:rFonts w:ascii="Times New Roman" w:hAnsi="Times New Roman" w:cs="Times New Roman"/>
          <w:sz w:val="24"/>
          <w:szCs w:val="24"/>
          <w:vertAlign w:val="superscript"/>
          <w:lang w:val="vi-VN"/>
        </w:rPr>
        <w:t>2-</w:t>
      </w:r>
      <w:r w:rsidRPr="00C87A17">
        <w:rPr>
          <w:rFonts w:ascii="Times New Roman" w:hAnsi="Times New Roman" w:cs="Times New Roman"/>
          <w:sz w:val="24"/>
          <w:szCs w:val="24"/>
          <w:lang w:val="vi-VN"/>
        </w:rPr>
        <w:t xml:space="preserve"> = 1,36Å, F</w:t>
      </w:r>
      <w:r w:rsidRPr="00C87A17">
        <w:rPr>
          <w:rFonts w:ascii="Times New Roman" w:hAnsi="Times New Roman" w:cs="Times New Roman"/>
          <w:sz w:val="24"/>
          <w:szCs w:val="24"/>
          <w:vertAlign w:val="superscript"/>
          <w:lang w:val="vi-VN"/>
        </w:rPr>
        <w:t>-</w:t>
      </w:r>
      <w:r w:rsidRPr="00C87A17">
        <w:rPr>
          <w:rFonts w:ascii="Times New Roman" w:hAnsi="Times New Roman" w:cs="Times New Roman"/>
          <w:sz w:val="24"/>
          <w:szCs w:val="24"/>
          <w:lang w:val="vi-VN"/>
        </w:rPr>
        <w:t xml:space="preserve"> = 1,33Å.</w:t>
      </w:r>
      <w:r w:rsidR="001B5945" w:rsidRPr="00C87A17">
        <w:rPr>
          <w:rFonts w:ascii="Times New Roman" w:hAnsi="Times New Roman" w:cs="Times New Roman"/>
          <w:sz w:val="24"/>
          <w:szCs w:val="24"/>
          <w:lang w:val="en-US"/>
        </w:rPr>
        <w:t xml:space="preserve"> Có thể dự đoán</w:t>
      </w:r>
    </w:p>
    <w:p w14:paraId="49C5E1EC" w14:textId="77777777" w:rsidR="00D81AD6" w:rsidRPr="00C87A17" w:rsidRDefault="00D81AD6" w:rsidP="0017601C">
      <w:pPr>
        <w:spacing w:after="0" w:line="240" w:lineRule="auto"/>
        <w:ind w:left="360"/>
        <w:rPr>
          <w:rFonts w:ascii="Times New Roman" w:hAnsi="Times New Roman" w:cs="Times New Roman"/>
          <w:sz w:val="24"/>
          <w:szCs w:val="24"/>
          <w:lang w:val="vi-VN"/>
        </w:rPr>
      </w:pPr>
      <w:r w:rsidRPr="00C87A17">
        <w:rPr>
          <w:rFonts w:ascii="Times New Roman" w:hAnsi="Times New Roman" w:cs="Times New Roman"/>
          <w:sz w:val="24"/>
          <w:szCs w:val="24"/>
          <w:lang w:val="vi-VN"/>
        </w:rPr>
        <w:t>1. Độ cứng của MgO lớn hơn hẳn của NaF vì năng lượng mạng lưới của MgO lớn hơn hẳn của NaF.</w:t>
      </w:r>
    </w:p>
    <w:p w14:paraId="4778F1F3" w14:textId="77777777" w:rsidR="00D81AD6" w:rsidRPr="00C87A17" w:rsidRDefault="00D81AD6" w:rsidP="0017601C">
      <w:pPr>
        <w:spacing w:after="0" w:line="240" w:lineRule="auto"/>
        <w:ind w:left="360"/>
        <w:rPr>
          <w:rFonts w:ascii="Times New Roman" w:hAnsi="Times New Roman" w:cs="Times New Roman"/>
          <w:sz w:val="24"/>
          <w:szCs w:val="24"/>
          <w:lang w:val="vi-VN"/>
        </w:rPr>
      </w:pPr>
      <w:r w:rsidRPr="00C87A17">
        <w:rPr>
          <w:rFonts w:ascii="Times New Roman" w:hAnsi="Times New Roman" w:cs="Times New Roman"/>
          <w:sz w:val="24"/>
          <w:szCs w:val="24"/>
          <w:lang w:val="vi-VN"/>
        </w:rPr>
        <w:t>2. Nhiệt độ nóng chảy của MgO nhỏ hơn của NaF vì chênh lệch độ âm điện giữa Mg và O nhỏ hơn giữa Na và F.</w:t>
      </w:r>
    </w:p>
    <w:p w14:paraId="05E6E19B" w14:textId="77777777" w:rsidR="00D81AD6" w:rsidRPr="00C87A17" w:rsidRDefault="00D81AD6" w:rsidP="0017601C">
      <w:pPr>
        <w:spacing w:after="0" w:line="240" w:lineRule="auto"/>
        <w:ind w:left="360"/>
        <w:rPr>
          <w:rFonts w:ascii="Times New Roman" w:hAnsi="Times New Roman" w:cs="Times New Roman"/>
          <w:sz w:val="24"/>
          <w:szCs w:val="24"/>
          <w:lang w:val="vi-VN"/>
        </w:rPr>
      </w:pPr>
      <w:r w:rsidRPr="00C87A17">
        <w:rPr>
          <w:rFonts w:ascii="Times New Roman" w:hAnsi="Times New Roman" w:cs="Times New Roman"/>
          <w:sz w:val="24"/>
          <w:szCs w:val="24"/>
          <w:lang w:val="vi-VN"/>
        </w:rPr>
        <w:t>3. Độ bền nhiệt của MgO nhỏ hơn của NaF vì độ phân cực ion trong MgO lớn hơn trong NaF.</w:t>
      </w:r>
    </w:p>
    <w:p w14:paraId="0569A11F" w14:textId="77777777" w:rsidR="00D81AD6" w:rsidRPr="00C87A17" w:rsidRDefault="00D81AD6" w:rsidP="0017601C">
      <w:pPr>
        <w:spacing w:after="0" w:line="240" w:lineRule="auto"/>
        <w:ind w:left="360"/>
        <w:rPr>
          <w:rFonts w:ascii="Times New Roman" w:hAnsi="Times New Roman" w:cs="Times New Roman"/>
          <w:sz w:val="24"/>
          <w:szCs w:val="24"/>
          <w:lang w:val="vi-VN"/>
        </w:rPr>
      </w:pPr>
      <w:r w:rsidRPr="00C87A17">
        <w:rPr>
          <w:rFonts w:ascii="Times New Roman" w:hAnsi="Times New Roman" w:cs="Times New Roman"/>
          <w:sz w:val="24"/>
          <w:szCs w:val="24"/>
          <w:lang w:val="vi-VN"/>
        </w:rPr>
        <w:t>4. Nhiệt độ nóng chảy của MgO và NaF xấp xỉ nhau vì chúng có khối lượng phân tử xấp xỉ nhau.</w:t>
      </w:r>
    </w:p>
    <w:p w14:paraId="4056E360" w14:textId="77777777" w:rsidR="00BF20E4" w:rsidRPr="00C87A17" w:rsidRDefault="00BF20E4" w:rsidP="00A500DE">
      <w:pPr>
        <w:pStyle w:val="ListParagraph"/>
        <w:numPr>
          <w:ilvl w:val="0"/>
          <w:numId w:val="44"/>
        </w:numPr>
        <w:spacing w:after="0" w:line="240" w:lineRule="auto"/>
        <w:rPr>
          <w:rFonts w:ascii="Times New Roman" w:hAnsi="Times New Roman"/>
          <w:color w:val="FF0000"/>
          <w:sz w:val="24"/>
          <w:szCs w:val="24"/>
          <w:lang w:val="vi-VN"/>
        </w:rPr>
        <w:sectPr w:rsidR="00BF20E4" w:rsidRPr="00C87A17" w:rsidSect="00881753">
          <w:type w:val="continuous"/>
          <w:pgSz w:w="12240" w:h="15840"/>
          <w:pgMar w:top="1440" w:right="1440" w:bottom="1440" w:left="1440" w:header="720" w:footer="720" w:gutter="0"/>
          <w:cols w:space="720"/>
          <w:docGrid w:linePitch="360"/>
        </w:sectPr>
      </w:pPr>
    </w:p>
    <w:p w14:paraId="605DADCB" w14:textId="77777777" w:rsidR="00D81AD6" w:rsidRPr="00C87A17" w:rsidRDefault="00D81AD6" w:rsidP="00A500DE">
      <w:pPr>
        <w:pStyle w:val="ListParagraph"/>
        <w:numPr>
          <w:ilvl w:val="0"/>
          <w:numId w:val="44"/>
        </w:numPr>
        <w:spacing w:after="0" w:line="240" w:lineRule="auto"/>
        <w:rPr>
          <w:rFonts w:ascii="Times New Roman" w:hAnsi="Times New Roman"/>
          <w:color w:val="FF0000"/>
          <w:sz w:val="24"/>
          <w:szCs w:val="24"/>
        </w:rPr>
      </w:pPr>
      <w:r w:rsidRPr="00C87A17">
        <w:rPr>
          <w:rFonts w:ascii="Times New Roman" w:hAnsi="Times New Roman"/>
          <w:color w:val="FF0000"/>
          <w:sz w:val="24"/>
          <w:szCs w:val="24"/>
        </w:rPr>
        <w:lastRenderedPageBreak/>
        <w:t>1 đúng</w:t>
      </w:r>
    </w:p>
    <w:p w14:paraId="04E12F5F" w14:textId="77777777" w:rsidR="00D81AD6" w:rsidRPr="00C87A17" w:rsidRDefault="00D81AD6" w:rsidP="00A500DE">
      <w:pPr>
        <w:pStyle w:val="ListParagraph"/>
        <w:numPr>
          <w:ilvl w:val="0"/>
          <w:numId w:val="44"/>
        </w:numPr>
        <w:spacing w:after="0" w:line="240" w:lineRule="auto"/>
        <w:rPr>
          <w:rFonts w:ascii="Times New Roman" w:hAnsi="Times New Roman"/>
          <w:sz w:val="24"/>
          <w:szCs w:val="24"/>
        </w:rPr>
      </w:pPr>
      <w:r w:rsidRPr="00C87A17">
        <w:rPr>
          <w:rFonts w:ascii="Times New Roman" w:hAnsi="Times New Roman"/>
          <w:sz w:val="24"/>
          <w:szCs w:val="24"/>
        </w:rPr>
        <w:lastRenderedPageBreak/>
        <w:t>2,3 đúng</w:t>
      </w:r>
    </w:p>
    <w:p w14:paraId="4DE31532" w14:textId="77777777" w:rsidR="00D81AD6" w:rsidRPr="00C87A17" w:rsidRDefault="00D81AD6" w:rsidP="00A500DE">
      <w:pPr>
        <w:pStyle w:val="ListParagraph"/>
        <w:numPr>
          <w:ilvl w:val="0"/>
          <w:numId w:val="44"/>
        </w:numPr>
        <w:spacing w:after="0" w:line="240" w:lineRule="auto"/>
        <w:rPr>
          <w:rFonts w:ascii="Times New Roman" w:hAnsi="Times New Roman"/>
          <w:sz w:val="24"/>
          <w:szCs w:val="24"/>
        </w:rPr>
      </w:pPr>
      <w:r w:rsidRPr="00C87A17">
        <w:rPr>
          <w:rFonts w:ascii="Times New Roman" w:hAnsi="Times New Roman"/>
          <w:sz w:val="24"/>
          <w:szCs w:val="24"/>
        </w:rPr>
        <w:lastRenderedPageBreak/>
        <w:t>4 đúng</w:t>
      </w:r>
    </w:p>
    <w:p w14:paraId="1BB0F629" w14:textId="77777777" w:rsidR="00D81AD6" w:rsidRPr="00C87A17" w:rsidRDefault="00D81AD6" w:rsidP="00A500DE">
      <w:pPr>
        <w:pStyle w:val="ListParagraph"/>
        <w:numPr>
          <w:ilvl w:val="0"/>
          <w:numId w:val="44"/>
        </w:numPr>
        <w:spacing w:after="0" w:line="240" w:lineRule="auto"/>
        <w:rPr>
          <w:rFonts w:ascii="Times New Roman" w:hAnsi="Times New Roman"/>
          <w:sz w:val="24"/>
          <w:szCs w:val="24"/>
        </w:rPr>
      </w:pPr>
      <w:r w:rsidRPr="00C87A17">
        <w:rPr>
          <w:rFonts w:ascii="Times New Roman" w:hAnsi="Times New Roman"/>
          <w:sz w:val="24"/>
          <w:szCs w:val="24"/>
        </w:rPr>
        <w:lastRenderedPageBreak/>
        <w:t>Chỉ 2 đúng</w:t>
      </w:r>
    </w:p>
    <w:p w14:paraId="6EE031F2" w14:textId="77777777" w:rsidR="00BF20E4" w:rsidRPr="00C87A17" w:rsidRDefault="00BF20E4" w:rsidP="0017601C">
      <w:pPr>
        <w:spacing w:after="0"/>
        <w:rPr>
          <w:rFonts w:ascii="Times New Roman" w:hAnsi="Times New Roman" w:cs="Times New Roman"/>
          <w:b/>
          <w:sz w:val="24"/>
          <w:szCs w:val="24"/>
          <w:lang w:val="pt-BR"/>
        </w:rPr>
        <w:sectPr w:rsidR="00BF20E4" w:rsidRPr="00C87A17" w:rsidSect="00BF20E4">
          <w:type w:val="continuous"/>
          <w:pgSz w:w="12240" w:h="15840"/>
          <w:pgMar w:top="1440" w:right="1440" w:bottom="1440" w:left="1440" w:header="720" w:footer="720" w:gutter="0"/>
          <w:cols w:num="4" w:space="709"/>
          <w:docGrid w:linePitch="360"/>
        </w:sectPr>
      </w:pPr>
    </w:p>
    <w:p w14:paraId="29E913D1" w14:textId="77777777" w:rsidR="00D81AD6" w:rsidRPr="00C87A17" w:rsidRDefault="001B5945" w:rsidP="0017601C">
      <w:pPr>
        <w:spacing w:after="0"/>
        <w:rPr>
          <w:rFonts w:ascii="Times New Roman" w:hAnsi="Times New Roman" w:cs="Times New Roman"/>
          <w:sz w:val="24"/>
          <w:szCs w:val="24"/>
          <w:lang w:val="pt-BR"/>
        </w:rPr>
      </w:pPr>
      <w:r w:rsidRPr="00C87A17">
        <w:rPr>
          <w:rFonts w:ascii="Times New Roman" w:hAnsi="Times New Roman" w:cs="Times New Roman"/>
          <w:b/>
          <w:sz w:val="24"/>
          <w:szCs w:val="24"/>
          <w:lang w:val="pt-BR"/>
        </w:rPr>
        <w:lastRenderedPageBreak/>
        <w:t>4.3</w:t>
      </w:r>
      <w:r w:rsidRPr="00C87A17">
        <w:rPr>
          <w:rFonts w:ascii="Times New Roman" w:hAnsi="Times New Roman" w:cs="Times New Roman"/>
          <w:sz w:val="24"/>
          <w:szCs w:val="24"/>
          <w:lang w:val="pt-BR"/>
        </w:rPr>
        <w:t xml:space="preserve"> Dự đoán m</w:t>
      </w:r>
      <w:r w:rsidR="00D81AD6" w:rsidRPr="00C87A17">
        <w:rPr>
          <w:rFonts w:ascii="Times New Roman" w:hAnsi="Times New Roman" w:cs="Times New Roman"/>
          <w:sz w:val="24"/>
          <w:szCs w:val="24"/>
          <w:lang w:val="pt-BR"/>
        </w:rPr>
        <w:t>uối sulfat nào bền nhiệt nhất?</w:t>
      </w:r>
    </w:p>
    <w:p w14:paraId="6DA9F8FD" w14:textId="77777777" w:rsidR="00BF20E4" w:rsidRPr="00C87A17" w:rsidRDefault="00BF20E4" w:rsidP="00A500DE">
      <w:pPr>
        <w:pStyle w:val="ListParagraph"/>
        <w:numPr>
          <w:ilvl w:val="1"/>
          <w:numId w:val="45"/>
        </w:numPr>
        <w:spacing w:after="0"/>
        <w:ind w:left="567"/>
        <w:rPr>
          <w:rFonts w:ascii="Times New Roman" w:hAnsi="Times New Roman"/>
          <w:color w:val="FF0000"/>
          <w:sz w:val="24"/>
          <w:szCs w:val="24"/>
          <w:lang w:val="pt-BR"/>
        </w:rPr>
        <w:sectPr w:rsidR="00BF20E4" w:rsidRPr="00C87A17" w:rsidSect="00881753">
          <w:type w:val="continuous"/>
          <w:pgSz w:w="12240" w:h="15840"/>
          <w:pgMar w:top="1440" w:right="1440" w:bottom="1440" w:left="1440" w:header="720" w:footer="720" w:gutter="0"/>
          <w:cols w:space="720"/>
          <w:docGrid w:linePitch="360"/>
        </w:sectPr>
      </w:pPr>
    </w:p>
    <w:p w14:paraId="2CC1E75D" w14:textId="77777777" w:rsidR="00D81AD6" w:rsidRPr="002A0228" w:rsidRDefault="00D81AD6" w:rsidP="00A500DE">
      <w:pPr>
        <w:pStyle w:val="ListParagraph"/>
        <w:numPr>
          <w:ilvl w:val="1"/>
          <w:numId w:val="45"/>
        </w:numPr>
        <w:spacing w:after="0"/>
        <w:ind w:left="567"/>
        <w:rPr>
          <w:rFonts w:ascii="Times New Roman" w:hAnsi="Times New Roman"/>
          <w:sz w:val="24"/>
          <w:szCs w:val="24"/>
          <w:lang w:val="pt-BR"/>
        </w:rPr>
      </w:pPr>
      <w:r w:rsidRPr="002A0228">
        <w:rPr>
          <w:rFonts w:ascii="Times New Roman" w:hAnsi="Times New Roman"/>
          <w:sz w:val="24"/>
          <w:szCs w:val="24"/>
          <w:lang w:val="pt-BR"/>
          <w:rPrChange w:id="65" w:author="admin [2]" w:date="2018-12-11T11:27:00Z">
            <w:rPr>
              <w:rFonts w:ascii="Times New Roman" w:hAnsi="Times New Roman"/>
              <w:color w:val="FF0000"/>
              <w:sz w:val="24"/>
              <w:szCs w:val="24"/>
              <w:lang w:val="pt-BR"/>
            </w:rPr>
          </w:rPrChange>
        </w:rPr>
        <w:lastRenderedPageBreak/>
        <w:t>K</w:t>
      </w:r>
      <w:r w:rsidRPr="002A0228">
        <w:rPr>
          <w:rFonts w:ascii="Times New Roman" w:hAnsi="Times New Roman"/>
          <w:sz w:val="24"/>
          <w:szCs w:val="24"/>
          <w:vertAlign w:val="subscript"/>
          <w:lang w:val="pt-BR"/>
          <w:rPrChange w:id="66" w:author="admin [2]" w:date="2018-12-11T11:27:00Z">
            <w:rPr>
              <w:rFonts w:ascii="Times New Roman" w:hAnsi="Times New Roman"/>
              <w:color w:val="FF0000"/>
              <w:sz w:val="24"/>
              <w:szCs w:val="24"/>
              <w:vertAlign w:val="subscript"/>
              <w:lang w:val="pt-BR"/>
            </w:rPr>
          </w:rPrChange>
        </w:rPr>
        <w:t>2</w:t>
      </w:r>
      <w:r w:rsidRPr="002A0228">
        <w:rPr>
          <w:rFonts w:ascii="Times New Roman" w:hAnsi="Times New Roman"/>
          <w:sz w:val="24"/>
          <w:szCs w:val="24"/>
          <w:lang w:val="pt-BR"/>
          <w:rPrChange w:id="67" w:author="admin [2]" w:date="2018-12-11T11:27:00Z">
            <w:rPr>
              <w:rFonts w:ascii="Times New Roman" w:hAnsi="Times New Roman"/>
              <w:color w:val="FF0000"/>
              <w:sz w:val="24"/>
              <w:szCs w:val="24"/>
              <w:lang w:val="pt-BR"/>
            </w:rPr>
          </w:rPrChange>
        </w:rPr>
        <w:t>SO</w:t>
      </w:r>
      <w:r w:rsidRPr="002A0228">
        <w:rPr>
          <w:rFonts w:ascii="Times New Roman" w:hAnsi="Times New Roman"/>
          <w:sz w:val="24"/>
          <w:szCs w:val="24"/>
          <w:vertAlign w:val="subscript"/>
          <w:lang w:val="pt-BR"/>
          <w:rPrChange w:id="68" w:author="admin [2]" w:date="2018-12-11T11:27:00Z">
            <w:rPr>
              <w:rFonts w:ascii="Times New Roman" w:hAnsi="Times New Roman"/>
              <w:color w:val="FF0000"/>
              <w:sz w:val="24"/>
              <w:szCs w:val="24"/>
              <w:vertAlign w:val="subscript"/>
              <w:lang w:val="pt-BR"/>
            </w:rPr>
          </w:rPrChange>
        </w:rPr>
        <w:t>4</w:t>
      </w:r>
      <w:r w:rsidRPr="002A0228">
        <w:rPr>
          <w:rFonts w:ascii="Times New Roman" w:hAnsi="Times New Roman"/>
          <w:sz w:val="24"/>
          <w:szCs w:val="24"/>
          <w:lang w:val="pt-BR"/>
        </w:rPr>
        <w:tab/>
      </w:r>
    </w:p>
    <w:p w14:paraId="25D5B287" w14:textId="77777777" w:rsidR="00D81AD6" w:rsidRPr="00C87A17" w:rsidRDefault="00D81AD6" w:rsidP="00A500DE">
      <w:pPr>
        <w:pStyle w:val="ListParagraph"/>
        <w:numPr>
          <w:ilvl w:val="1"/>
          <w:numId w:val="45"/>
        </w:numPr>
        <w:spacing w:after="0"/>
        <w:ind w:left="567"/>
        <w:rPr>
          <w:rFonts w:ascii="Times New Roman" w:hAnsi="Times New Roman"/>
          <w:sz w:val="24"/>
          <w:szCs w:val="24"/>
          <w:lang w:val="pt-BR"/>
        </w:rPr>
      </w:pPr>
      <w:r w:rsidRPr="00C87A17">
        <w:rPr>
          <w:rFonts w:ascii="Times New Roman" w:hAnsi="Times New Roman"/>
          <w:sz w:val="24"/>
          <w:szCs w:val="24"/>
          <w:lang w:val="pt-BR"/>
        </w:rPr>
        <w:t>CuSO</w:t>
      </w:r>
      <w:r w:rsidRPr="00C87A17">
        <w:rPr>
          <w:rFonts w:ascii="Times New Roman" w:hAnsi="Times New Roman"/>
          <w:sz w:val="24"/>
          <w:szCs w:val="24"/>
          <w:vertAlign w:val="subscript"/>
          <w:lang w:val="pt-BR"/>
        </w:rPr>
        <w:t>4</w:t>
      </w:r>
      <w:r w:rsidRPr="00C87A17">
        <w:rPr>
          <w:rFonts w:ascii="Times New Roman" w:hAnsi="Times New Roman"/>
          <w:sz w:val="24"/>
          <w:szCs w:val="24"/>
          <w:lang w:val="pt-BR"/>
        </w:rPr>
        <w:tab/>
      </w:r>
    </w:p>
    <w:p w14:paraId="122EB36C" w14:textId="77777777" w:rsidR="00D81AD6" w:rsidRPr="00C87A17" w:rsidRDefault="00D81AD6" w:rsidP="00A500DE">
      <w:pPr>
        <w:pStyle w:val="ListParagraph"/>
        <w:numPr>
          <w:ilvl w:val="1"/>
          <w:numId w:val="45"/>
        </w:numPr>
        <w:spacing w:after="0"/>
        <w:ind w:left="567"/>
        <w:rPr>
          <w:rFonts w:ascii="Times New Roman" w:hAnsi="Times New Roman"/>
          <w:sz w:val="24"/>
          <w:szCs w:val="24"/>
          <w:lang w:val="pt-BR"/>
        </w:rPr>
      </w:pPr>
      <w:r w:rsidRPr="00C87A17">
        <w:rPr>
          <w:rFonts w:ascii="Times New Roman" w:hAnsi="Times New Roman"/>
          <w:sz w:val="24"/>
          <w:szCs w:val="24"/>
          <w:lang w:val="pt-BR"/>
        </w:rPr>
        <w:t>ZnSO</w:t>
      </w:r>
      <w:r w:rsidRPr="00C87A17">
        <w:rPr>
          <w:rFonts w:ascii="Times New Roman" w:hAnsi="Times New Roman"/>
          <w:sz w:val="24"/>
          <w:szCs w:val="24"/>
          <w:vertAlign w:val="subscript"/>
          <w:lang w:val="pt-BR"/>
        </w:rPr>
        <w:t>4</w:t>
      </w:r>
      <w:r w:rsidRPr="00C87A17">
        <w:rPr>
          <w:rFonts w:ascii="Times New Roman" w:hAnsi="Times New Roman"/>
          <w:sz w:val="24"/>
          <w:szCs w:val="24"/>
          <w:lang w:val="pt-BR"/>
        </w:rPr>
        <w:tab/>
      </w:r>
    </w:p>
    <w:p w14:paraId="24A5E990" w14:textId="77777777" w:rsidR="00D81AD6" w:rsidRPr="002A0228" w:rsidRDefault="00D81AD6" w:rsidP="00A500DE">
      <w:pPr>
        <w:pStyle w:val="ListParagraph"/>
        <w:numPr>
          <w:ilvl w:val="1"/>
          <w:numId w:val="45"/>
        </w:numPr>
        <w:spacing w:after="0"/>
        <w:ind w:left="567"/>
        <w:rPr>
          <w:rFonts w:ascii="Times New Roman" w:hAnsi="Times New Roman"/>
          <w:color w:val="FF0000"/>
          <w:sz w:val="24"/>
          <w:szCs w:val="24"/>
          <w:lang w:val="pt-BR"/>
          <w:rPrChange w:id="69" w:author="admin [2]" w:date="2018-12-11T11:27:00Z">
            <w:rPr>
              <w:rFonts w:ascii="Times New Roman" w:hAnsi="Times New Roman"/>
              <w:sz w:val="24"/>
              <w:szCs w:val="24"/>
              <w:lang w:val="pt-BR"/>
            </w:rPr>
          </w:rPrChange>
        </w:rPr>
      </w:pPr>
      <w:r w:rsidRPr="002A0228">
        <w:rPr>
          <w:rFonts w:ascii="Times New Roman" w:hAnsi="Times New Roman"/>
          <w:color w:val="FF0000"/>
          <w:sz w:val="24"/>
          <w:szCs w:val="24"/>
          <w:lang w:val="pt-BR"/>
          <w:rPrChange w:id="70" w:author="admin [2]" w:date="2018-12-11T11:27:00Z">
            <w:rPr>
              <w:rFonts w:ascii="Times New Roman" w:hAnsi="Times New Roman"/>
              <w:sz w:val="24"/>
              <w:szCs w:val="24"/>
              <w:lang w:val="pt-BR"/>
            </w:rPr>
          </w:rPrChange>
        </w:rPr>
        <w:t>CaSO</w:t>
      </w:r>
      <w:r w:rsidRPr="002A0228">
        <w:rPr>
          <w:rFonts w:ascii="Times New Roman" w:hAnsi="Times New Roman"/>
          <w:color w:val="FF0000"/>
          <w:sz w:val="24"/>
          <w:szCs w:val="24"/>
          <w:vertAlign w:val="subscript"/>
          <w:lang w:val="pt-BR"/>
          <w:rPrChange w:id="71" w:author="admin [2]" w:date="2018-12-11T11:27:00Z">
            <w:rPr>
              <w:rFonts w:ascii="Times New Roman" w:hAnsi="Times New Roman"/>
              <w:sz w:val="24"/>
              <w:szCs w:val="24"/>
              <w:vertAlign w:val="subscript"/>
              <w:lang w:val="pt-BR"/>
            </w:rPr>
          </w:rPrChange>
        </w:rPr>
        <w:t>4</w:t>
      </w:r>
    </w:p>
    <w:p w14:paraId="0BFDFD0D" w14:textId="77777777" w:rsidR="00BF20E4" w:rsidRPr="00C87A17" w:rsidRDefault="00BF20E4" w:rsidP="0017601C">
      <w:pPr>
        <w:spacing w:after="0"/>
        <w:rPr>
          <w:rFonts w:ascii="Times New Roman" w:hAnsi="Times New Roman" w:cs="Times New Roman"/>
          <w:b/>
          <w:sz w:val="24"/>
          <w:szCs w:val="24"/>
          <w:lang w:val="pt-BR"/>
        </w:rPr>
        <w:sectPr w:rsidR="00BF20E4" w:rsidRPr="00C87A17" w:rsidSect="00BF20E4">
          <w:type w:val="continuous"/>
          <w:pgSz w:w="12240" w:h="15840"/>
          <w:pgMar w:top="1440" w:right="1440" w:bottom="1440" w:left="1440" w:header="720" w:footer="720" w:gutter="0"/>
          <w:cols w:num="4" w:space="709"/>
          <w:docGrid w:linePitch="360"/>
        </w:sectPr>
      </w:pPr>
    </w:p>
    <w:p w14:paraId="29E196FE" w14:textId="77777777" w:rsidR="00832435" w:rsidRPr="00C87A17" w:rsidRDefault="00832435" w:rsidP="0017601C">
      <w:pPr>
        <w:spacing w:after="0"/>
        <w:rPr>
          <w:rFonts w:ascii="Times New Roman" w:hAnsi="Times New Roman" w:cs="Times New Roman"/>
          <w:b/>
          <w:sz w:val="24"/>
          <w:szCs w:val="24"/>
          <w:lang w:val="pt-BR"/>
        </w:rPr>
      </w:pPr>
      <w:r w:rsidRPr="00C87A17">
        <w:rPr>
          <w:rFonts w:ascii="Times New Roman" w:hAnsi="Times New Roman" w:cs="Times New Roman"/>
          <w:b/>
          <w:sz w:val="24"/>
          <w:szCs w:val="24"/>
          <w:lang w:val="pt-BR"/>
        </w:rPr>
        <w:lastRenderedPageBreak/>
        <w:t>IV. HỢP CHẤT CỘNG HÓA TRỊ</w:t>
      </w:r>
    </w:p>
    <w:p w14:paraId="4E6A5BC0" w14:textId="03E3388D" w:rsidR="00832435" w:rsidRPr="00C87A17" w:rsidDel="00F722B3" w:rsidRDefault="00832435" w:rsidP="0017601C">
      <w:pPr>
        <w:spacing w:after="0"/>
        <w:rPr>
          <w:del w:id="72" w:author="admin [2]" w:date="2019-09-11T10:17:00Z"/>
          <w:rFonts w:ascii="Times New Roman" w:hAnsi="Times New Roman" w:cs="Times New Roman"/>
          <w:b/>
          <w:sz w:val="24"/>
          <w:szCs w:val="24"/>
          <w:lang w:val="pt-BR"/>
        </w:rPr>
      </w:pPr>
      <w:del w:id="73" w:author="admin [2]" w:date="2019-09-11T10:17:00Z">
        <w:r w:rsidRPr="00C87A17" w:rsidDel="00F722B3">
          <w:rPr>
            <w:rFonts w:ascii="Times New Roman" w:hAnsi="Times New Roman" w:cs="Times New Roman"/>
            <w:b/>
            <w:sz w:val="24"/>
            <w:szCs w:val="24"/>
            <w:lang w:val="pt-BR"/>
          </w:rPr>
          <w:delText>IV.1 PHƯƠNG PHÁP MO VỀ LIÊN KẾT CỘNG HÓA TRỊ</w:delText>
        </w:r>
      </w:del>
    </w:p>
    <w:p w14:paraId="614EA78B" w14:textId="372E523D" w:rsidR="0017601C" w:rsidRPr="00C87A17" w:rsidDel="00F722B3" w:rsidRDefault="00071C20" w:rsidP="0017601C">
      <w:pPr>
        <w:tabs>
          <w:tab w:val="left" w:pos="360"/>
        </w:tabs>
        <w:spacing w:after="0"/>
        <w:rPr>
          <w:del w:id="74" w:author="admin [2]" w:date="2019-09-11T10:17:00Z"/>
          <w:rFonts w:ascii="Times New Roman" w:hAnsi="Times New Roman" w:cs="Times New Roman"/>
          <w:sz w:val="24"/>
          <w:szCs w:val="24"/>
          <w:lang w:val="pt-BR"/>
        </w:rPr>
      </w:pPr>
      <w:del w:id="75" w:author="admin [2]" w:date="2019-09-11T10:17:00Z">
        <w:r w:rsidRPr="00C87A17" w:rsidDel="00F722B3">
          <w:rPr>
            <w:rFonts w:ascii="Times New Roman" w:hAnsi="Times New Roman" w:cs="Times New Roman"/>
            <w:b/>
            <w:sz w:val="24"/>
            <w:szCs w:val="24"/>
            <w:lang w:val="pt-BR"/>
          </w:rPr>
          <w:delText>1.1</w:delText>
        </w:r>
        <w:r w:rsidR="0017601C" w:rsidRPr="00C87A17" w:rsidDel="00F722B3">
          <w:rPr>
            <w:rFonts w:ascii="Times New Roman" w:hAnsi="Times New Roman" w:cs="Times New Roman"/>
            <w:b/>
            <w:sz w:val="24"/>
            <w:szCs w:val="24"/>
            <w:lang w:val="pt-BR"/>
          </w:rPr>
          <w:tab/>
        </w:r>
        <w:r w:rsidR="0017601C" w:rsidRPr="00C87A17" w:rsidDel="00F722B3">
          <w:rPr>
            <w:rFonts w:ascii="Times New Roman" w:hAnsi="Times New Roman" w:cs="Times New Roman"/>
            <w:sz w:val="24"/>
            <w:szCs w:val="24"/>
            <w:lang w:val="pt-BR"/>
          </w:rPr>
          <w:delText>Chọn phát biểu</w:delText>
        </w:r>
        <w:r w:rsidR="0017601C" w:rsidRPr="00C87A17" w:rsidDel="00F722B3">
          <w:rPr>
            <w:rFonts w:ascii="Times New Roman" w:hAnsi="Times New Roman" w:cs="Times New Roman"/>
            <w:b/>
            <w:sz w:val="24"/>
            <w:szCs w:val="24"/>
            <w:lang w:val="pt-BR"/>
          </w:rPr>
          <w:delText xml:space="preserve"> sai </w:delText>
        </w:r>
        <w:r w:rsidR="0017601C" w:rsidRPr="00C87A17" w:rsidDel="00F722B3">
          <w:rPr>
            <w:rFonts w:ascii="Times New Roman" w:hAnsi="Times New Roman" w:cs="Times New Roman"/>
            <w:sz w:val="24"/>
            <w:szCs w:val="24"/>
            <w:lang w:val="pt-BR"/>
          </w:rPr>
          <w:delText>về phương pháp MO:</w:delText>
        </w:r>
      </w:del>
    </w:p>
    <w:p w14:paraId="217E74B0" w14:textId="6A651CBD" w:rsidR="0017601C" w:rsidRPr="00C87A17" w:rsidDel="00F722B3" w:rsidRDefault="0017601C" w:rsidP="00BF20E4">
      <w:pPr>
        <w:numPr>
          <w:ilvl w:val="0"/>
          <w:numId w:val="90"/>
        </w:numPr>
        <w:tabs>
          <w:tab w:val="clear" w:pos="720"/>
          <w:tab w:val="num" w:pos="567"/>
        </w:tabs>
        <w:spacing w:after="0" w:line="240" w:lineRule="auto"/>
        <w:ind w:left="567"/>
        <w:rPr>
          <w:del w:id="76" w:author="admin [2]" w:date="2019-09-11T10:17:00Z"/>
          <w:rFonts w:ascii="Times New Roman" w:hAnsi="Times New Roman" w:cs="Times New Roman"/>
          <w:sz w:val="24"/>
          <w:szCs w:val="24"/>
          <w:lang w:val="pt-BR"/>
        </w:rPr>
      </w:pPr>
      <w:del w:id="77" w:author="admin [2]" w:date="2019-09-11T10:17:00Z">
        <w:r w:rsidRPr="00C87A17" w:rsidDel="00F722B3">
          <w:rPr>
            <w:rFonts w:ascii="Times New Roman" w:hAnsi="Times New Roman" w:cs="Times New Roman"/>
            <w:sz w:val="24"/>
            <w:szCs w:val="24"/>
            <w:lang w:val="pt-BR"/>
          </w:rPr>
          <w:delText>Các electron trong phân tử chịu ảnh hưởng của tất cả các hạt nhân nguyên tử trong phân tử.</w:delText>
        </w:r>
      </w:del>
    </w:p>
    <w:p w14:paraId="0B4F3AB7" w14:textId="56267EE9" w:rsidR="0017601C" w:rsidRPr="00C87A17" w:rsidDel="00F722B3" w:rsidRDefault="0017601C" w:rsidP="00BF20E4">
      <w:pPr>
        <w:numPr>
          <w:ilvl w:val="0"/>
          <w:numId w:val="90"/>
        </w:numPr>
        <w:tabs>
          <w:tab w:val="clear" w:pos="720"/>
          <w:tab w:val="num" w:pos="567"/>
        </w:tabs>
        <w:spacing w:after="0" w:line="240" w:lineRule="auto"/>
        <w:ind w:left="567"/>
        <w:rPr>
          <w:del w:id="78" w:author="admin [2]" w:date="2019-09-11T10:17:00Z"/>
          <w:rFonts w:ascii="Times New Roman" w:hAnsi="Times New Roman" w:cs="Times New Roman"/>
          <w:sz w:val="24"/>
          <w:szCs w:val="24"/>
          <w:lang w:val="pt-BR"/>
        </w:rPr>
      </w:pPr>
      <w:del w:id="79" w:author="admin [2]" w:date="2019-09-11T10:17:00Z">
        <w:r w:rsidRPr="00C87A17" w:rsidDel="00F722B3">
          <w:rPr>
            <w:rFonts w:ascii="Times New Roman" w:hAnsi="Times New Roman" w:cs="Times New Roman"/>
            <w:sz w:val="24"/>
            <w:szCs w:val="24"/>
            <w:lang w:val="pt-BR"/>
          </w:rPr>
          <w:delText>Việc phân bố của các electron trong phân tử tuân theo các quy tắc như trong nguyên tử  đa electron (trừ quy tắc Cleskovxki).</w:delText>
        </w:r>
      </w:del>
    </w:p>
    <w:p w14:paraId="798C297C" w14:textId="08981630" w:rsidR="0017601C" w:rsidRPr="00C87A17" w:rsidDel="00F722B3" w:rsidRDefault="0017601C" w:rsidP="00BF20E4">
      <w:pPr>
        <w:numPr>
          <w:ilvl w:val="0"/>
          <w:numId w:val="90"/>
        </w:numPr>
        <w:tabs>
          <w:tab w:val="clear" w:pos="720"/>
          <w:tab w:val="num" w:pos="567"/>
        </w:tabs>
        <w:spacing w:after="0" w:line="240" w:lineRule="auto"/>
        <w:ind w:left="567"/>
        <w:rPr>
          <w:del w:id="80" w:author="admin [2]" w:date="2019-09-11T10:17:00Z"/>
          <w:rFonts w:ascii="Times New Roman" w:hAnsi="Times New Roman" w:cs="Times New Roman"/>
          <w:color w:val="0000FF"/>
          <w:sz w:val="24"/>
          <w:szCs w:val="24"/>
          <w:lang w:val="pt-BR"/>
        </w:rPr>
      </w:pPr>
      <w:del w:id="81" w:author="admin [2]" w:date="2019-09-11T10:17:00Z">
        <w:r w:rsidRPr="00C87A17" w:rsidDel="00F722B3">
          <w:rPr>
            <w:rFonts w:ascii="Times New Roman" w:hAnsi="Times New Roman" w:cs="Times New Roman"/>
            <w:color w:val="0000FF"/>
            <w:sz w:val="24"/>
            <w:szCs w:val="24"/>
            <w:lang w:val="pt-BR"/>
          </w:rPr>
          <w:delText>MO liên kết có năng lượng lớn hơn AO ban đầu.</w:delText>
        </w:r>
      </w:del>
    </w:p>
    <w:p w14:paraId="1120844B" w14:textId="4F483403" w:rsidR="0017601C" w:rsidRPr="00C87A17" w:rsidDel="00F722B3" w:rsidRDefault="0017601C" w:rsidP="00BF20E4">
      <w:pPr>
        <w:numPr>
          <w:ilvl w:val="0"/>
          <w:numId w:val="90"/>
        </w:numPr>
        <w:tabs>
          <w:tab w:val="clear" w:pos="720"/>
          <w:tab w:val="num" w:pos="567"/>
        </w:tabs>
        <w:spacing w:after="0" w:line="240" w:lineRule="auto"/>
        <w:ind w:left="567"/>
        <w:rPr>
          <w:del w:id="82" w:author="admin [2]" w:date="2019-09-11T10:17:00Z"/>
          <w:rFonts w:ascii="Times New Roman" w:hAnsi="Times New Roman" w:cs="Times New Roman"/>
          <w:sz w:val="24"/>
          <w:szCs w:val="24"/>
          <w:lang w:val="pt-BR"/>
        </w:rPr>
      </w:pPr>
      <w:del w:id="83" w:author="admin [2]" w:date="2019-09-11T10:17:00Z">
        <w:r w:rsidRPr="00C87A17" w:rsidDel="00F722B3">
          <w:rPr>
            <w:rFonts w:ascii="Times New Roman" w:hAnsi="Times New Roman" w:cs="Times New Roman"/>
            <w:sz w:val="24"/>
            <w:szCs w:val="24"/>
            <w:lang w:val="pt-BR"/>
          </w:rPr>
          <w:delText>Ngoài MO liên kết và phản liên kết còn có MO không liên kết.</w:delText>
        </w:r>
      </w:del>
    </w:p>
    <w:p w14:paraId="277FE9AB" w14:textId="40E5D138" w:rsidR="0017601C" w:rsidRPr="00C87A17" w:rsidDel="00F722B3" w:rsidRDefault="00071C20" w:rsidP="0017601C">
      <w:pPr>
        <w:spacing w:after="0"/>
        <w:ind w:right="-1"/>
        <w:rPr>
          <w:del w:id="84" w:author="admin [2]" w:date="2019-09-11T10:17:00Z"/>
          <w:rFonts w:ascii="Times New Roman" w:hAnsi="Times New Roman" w:cs="Times New Roman"/>
          <w:sz w:val="24"/>
          <w:szCs w:val="24"/>
          <w:lang w:val="pt-BR"/>
        </w:rPr>
      </w:pPr>
      <w:del w:id="85" w:author="admin [2]" w:date="2019-09-11T10:17:00Z">
        <w:r w:rsidRPr="00C87A17" w:rsidDel="00F722B3">
          <w:rPr>
            <w:rFonts w:ascii="Times New Roman" w:hAnsi="Times New Roman" w:cs="Times New Roman"/>
            <w:b/>
            <w:sz w:val="24"/>
            <w:szCs w:val="24"/>
            <w:lang w:val="pt-BR"/>
          </w:rPr>
          <w:delText>1.2</w:delText>
        </w:r>
        <w:r w:rsidR="0017601C" w:rsidRPr="00C87A17" w:rsidDel="00F722B3">
          <w:rPr>
            <w:rFonts w:ascii="Times New Roman" w:hAnsi="Times New Roman" w:cs="Times New Roman"/>
            <w:b/>
            <w:sz w:val="24"/>
            <w:szCs w:val="24"/>
            <w:lang w:val="pt-BR"/>
          </w:rPr>
          <w:tab/>
        </w:r>
        <w:r w:rsidR="0017601C" w:rsidRPr="00C87A17" w:rsidDel="00F722B3">
          <w:rPr>
            <w:rFonts w:ascii="Times New Roman" w:hAnsi="Times New Roman" w:cs="Times New Roman"/>
            <w:sz w:val="24"/>
            <w:szCs w:val="24"/>
            <w:lang w:val="pt-BR"/>
          </w:rPr>
          <w:delText xml:space="preserve">Chọn phát biểu </w:delText>
        </w:r>
        <w:r w:rsidR="0017601C" w:rsidRPr="00C87A17" w:rsidDel="00F722B3">
          <w:rPr>
            <w:rFonts w:ascii="Times New Roman" w:hAnsi="Times New Roman" w:cs="Times New Roman"/>
            <w:b/>
            <w:bCs/>
            <w:sz w:val="24"/>
            <w:szCs w:val="24"/>
            <w:lang w:val="pt-BR"/>
          </w:rPr>
          <w:delText>đúng</w:delText>
        </w:r>
        <w:r w:rsidR="0017601C" w:rsidRPr="00C87A17" w:rsidDel="00F722B3">
          <w:rPr>
            <w:rFonts w:ascii="Times New Roman" w:hAnsi="Times New Roman" w:cs="Times New Roman"/>
            <w:sz w:val="24"/>
            <w:szCs w:val="24"/>
            <w:lang w:val="pt-BR"/>
          </w:rPr>
          <w:delText xml:space="preserve"> theo phương pháp MO:</w:delText>
        </w:r>
      </w:del>
    </w:p>
    <w:p w14:paraId="71341657" w14:textId="079243D9" w:rsidR="0017601C" w:rsidRPr="00C87A17" w:rsidDel="00F722B3" w:rsidRDefault="0017601C" w:rsidP="0017601C">
      <w:pPr>
        <w:spacing w:after="0"/>
        <w:ind w:right="-1"/>
        <w:rPr>
          <w:del w:id="86" w:author="admin [2]" w:date="2019-09-11T10:17:00Z"/>
          <w:rFonts w:ascii="Times New Roman" w:hAnsi="Times New Roman" w:cs="Times New Roman"/>
          <w:sz w:val="24"/>
          <w:szCs w:val="24"/>
          <w:lang w:val="pt-BR"/>
        </w:rPr>
      </w:pPr>
      <w:del w:id="87" w:author="admin [2]" w:date="2019-09-11T10:17:00Z">
        <w:r w:rsidRPr="00C87A17" w:rsidDel="00F722B3">
          <w:rPr>
            <w:rFonts w:ascii="Times New Roman" w:hAnsi="Times New Roman" w:cs="Times New Roman"/>
            <w:sz w:val="24"/>
            <w:szCs w:val="24"/>
            <w:lang w:val="pt-BR"/>
          </w:rPr>
          <w:delText>1) Phương pháp Ocbitan phân tử cho rằng trong phân tử không còn tồn tại ocbitan nguyên tử, thay vào đấy là các ocbitan phân tử.</w:delText>
        </w:r>
      </w:del>
    </w:p>
    <w:p w14:paraId="764A03E9" w14:textId="529C15F3" w:rsidR="0017601C" w:rsidRPr="00C87A17" w:rsidDel="00F722B3" w:rsidRDefault="0017601C" w:rsidP="0017601C">
      <w:pPr>
        <w:spacing w:after="0"/>
        <w:ind w:right="-1"/>
        <w:rPr>
          <w:del w:id="88" w:author="admin [2]" w:date="2019-09-11T10:17:00Z"/>
          <w:rFonts w:ascii="Times New Roman" w:hAnsi="Times New Roman" w:cs="Times New Roman"/>
          <w:sz w:val="24"/>
          <w:szCs w:val="24"/>
          <w:lang w:val="pt-BR"/>
        </w:rPr>
      </w:pPr>
      <w:del w:id="89" w:author="admin [2]" w:date="2019-09-11T10:17:00Z">
        <w:r w:rsidRPr="00C87A17" w:rsidDel="00F722B3">
          <w:rPr>
            <w:rFonts w:ascii="Times New Roman" w:hAnsi="Times New Roman" w:cs="Times New Roman"/>
            <w:sz w:val="24"/>
            <w:szCs w:val="24"/>
            <w:lang w:val="pt-BR"/>
          </w:rPr>
          <w:delText>2) Phân tử là tổ hợp thống nhất của các hạt nhân nguyên tử và electron. Trạng thái electron được đặc trưng bằng hàm số sóng phân tử.</w:delText>
        </w:r>
      </w:del>
    </w:p>
    <w:p w14:paraId="1084E8AD" w14:textId="34CFE3CD" w:rsidR="0017601C" w:rsidRPr="00C87A17" w:rsidDel="00F722B3" w:rsidRDefault="0017601C" w:rsidP="0017601C">
      <w:pPr>
        <w:spacing w:after="0"/>
        <w:ind w:right="-1"/>
        <w:rPr>
          <w:del w:id="90" w:author="admin [2]" w:date="2019-09-11T10:17:00Z"/>
          <w:rFonts w:ascii="Times New Roman" w:hAnsi="Times New Roman" w:cs="Times New Roman"/>
          <w:sz w:val="24"/>
          <w:szCs w:val="24"/>
          <w:lang w:val="pt-BR"/>
        </w:rPr>
      </w:pPr>
      <w:del w:id="91" w:author="admin [2]" w:date="2019-09-11T10:17:00Z">
        <w:r w:rsidRPr="00C87A17" w:rsidDel="00F722B3">
          <w:rPr>
            <w:rFonts w:ascii="Times New Roman" w:hAnsi="Times New Roman" w:cs="Times New Roman"/>
            <w:sz w:val="24"/>
            <w:szCs w:val="24"/>
            <w:lang w:val="pt-BR"/>
          </w:rPr>
          <w:delText xml:space="preserve">3) Các </w:delText>
        </w:r>
        <w:r w:rsidR="00BF20E4" w:rsidRPr="00C87A17" w:rsidDel="00F722B3">
          <w:rPr>
            <w:rFonts w:ascii="Times New Roman" w:hAnsi="Times New Roman" w:cs="Times New Roman"/>
            <w:sz w:val="24"/>
            <w:szCs w:val="24"/>
            <w:lang w:val="pt-BR"/>
          </w:rPr>
          <w:delText>electron</w:delText>
        </w:r>
        <w:r w:rsidRPr="00C87A17" w:rsidDel="00F722B3">
          <w:rPr>
            <w:rFonts w:ascii="Times New Roman" w:hAnsi="Times New Roman" w:cs="Times New Roman"/>
            <w:sz w:val="24"/>
            <w:szCs w:val="24"/>
            <w:lang w:val="pt-BR"/>
          </w:rPr>
          <w:delText xml:space="preserve"> của các nguyên tử chỉ chịu lực tác dụng của hạt nhân nguyên tử đó.</w:delText>
        </w:r>
      </w:del>
    </w:p>
    <w:p w14:paraId="55DEDF08" w14:textId="1376E330" w:rsidR="0017601C" w:rsidRPr="00C87A17" w:rsidDel="00F722B3" w:rsidRDefault="0017601C" w:rsidP="0017601C">
      <w:pPr>
        <w:spacing w:after="0"/>
        <w:ind w:right="-1"/>
        <w:rPr>
          <w:del w:id="92" w:author="admin [2]" w:date="2019-09-11T10:17:00Z"/>
          <w:rFonts w:ascii="Times New Roman" w:hAnsi="Times New Roman" w:cs="Times New Roman"/>
          <w:sz w:val="24"/>
          <w:szCs w:val="24"/>
          <w:lang w:val="pt-BR"/>
        </w:rPr>
      </w:pPr>
      <w:del w:id="93" w:author="admin [2]" w:date="2019-09-11T10:17:00Z">
        <w:r w:rsidRPr="00C87A17" w:rsidDel="00F722B3">
          <w:rPr>
            <w:rFonts w:ascii="Times New Roman" w:hAnsi="Times New Roman" w:cs="Times New Roman"/>
            <w:sz w:val="24"/>
            <w:szCs w:val="24"/>
            <w:lang w:val="pt-BR"/>
          </w:rPr>
          <w:delText>4) Các orbital phân tử được tạo thành do sự tổ hợp tuyến tính các orbital nguyên tử, số MO tạo thành bằng số AO tham gia tổ hợp.</w:delText>
        </w:r>
      </w:del>
    </w:p>
    <w:p w14:paraId="621F19DC" w14:textId="52F66428" w:rsidR="0017601C" w:rsidRPr="00C87A17" w:rsidDel="00F722B3" w:rsidRDefault="0017601C" w:rsidP="004E386C">
      <w:pPr>
        <w:spacing w:after="0" w:line="240" w:lineRule="auto"/>
        <w:ind w:right="-1"/>
        <w:rPr>
          <w:del w:id="94" w:author="admin [2]" w:date="2019-09-11T10:17:00Z"/>
          <w:rFonts w:ascii="Times New Roman" w:hAnsi="Times New Roman" w:cs="Times New Roman"/>
          <w:color w:val="000000"/>
          <w:sz w:val="24"/>
          <w:szCs w:val="24"/>
          <w:lang w:val="pt-BR"/>
        </w:rPr>
      </w:pPr>
    </w:p>
    <w:p w14:paraId="5E2FF299" w14:textId="516D2374" w:rsidR="004E386C" w:rsidRPr="00C87A17" w:rsidDel="00F722B3" w:rsidRDefault="004E386C" w:rsidP="004E386C">
      <w:pPr>
        <w:spacing w:after="0" w:line="240" w:lineRule="auto"/>
        <w:ind w:right="-1"/>
        <w:rPr>
          <w:del w:id="95" w:author="admin [2]" w:date="2019-09-11T10:17:00Z"/>
          <w:rFonts w:ascii="Times New Roman" w:hAnsi="Times New Roman" w:cs="Times New Roman"/>
          <w:color w:val="000000"/>
          <w:sz w:val="24"/>
          <w:szCs w:val="24"/>
          <w:lang w:val="pt-BR"/>
        </w:rPr>
      </w:pPr>
    </w:p>
    <w:p w14:paraId="707AC413" w14:textId="62F5F992" w:rsidR="004E386C" w:rsidRPr="00C87A17" w:rsidDel="00F722B3" w:rsidRDefault="004E386C" w:rsidP="004E386C">
      <w:pPr>
        <w:spacing w:after="0" w:line="240" w:lineRule="auto"/>
        <w:ind w:right="-1"/>
        <w:rPr>
          <w:del w:id="96" w:author="admin [2]" w:date="2019-09-11T10:17:00Z"/>
          <w:rFonts w:ascii="Times New Roman" w:hAnsi="Times New Roman" w:cs="Times New Roman"/>
          <w:color w:val="000000"/>
          <w:sz w:val="24"/>
          <w:szCs w:val="24"/>
          <w:lang w:val="pt-BR"/>
        </w:rPr>
      </w:pPr>
    </w:p>
    <w:p w14:paraId="30C10DB5" w14:textId="11744D7A" w:rsidR="004E386C" w:rsidRPr="00C87A17" w:rsidDel="00F722B3" w:rsidRDefault="004E386C" w:rsidP="004E386C">
      <w:pPr>
        <w:spacing w:after="0" w:line="240" w:lineRule="auto"/>
        <w:ind w:right="-1"/>
        <w:rPr>
          <w:del w:id="97" w:author="admin [2]" w:date="2019-09-11T10:17:00Z"/>
          <w:rFonts w:ascii="Times New Roman" w:hAnsi="Times New Roman" w:cs="Times New Roman"/>
          <w:color w:val="000000"/>
          <w:sz w:val="24"/>
          <w:szCs w:val="24"/>
          <w:lang w:val="pt-BR"/>
        </w:rPr>
      </w:pPr>
    </w:p>
    <w:p w14:paraId="79379585" w14:textId="35CD0954" w:rsidR="004E386C" w:rsidRPr="00C87A17" w:rsidDel="00F722B3" w:rsidRDefault="004E386C" w:rsidP="004E386C">
      <w:pPr>
        <w:spacing w:after="0" w:line="240" w:lineRule="auto"/>
        <w:ind w:right="-1"/>
        <w:rPr>
          <w:del w:id="98" w:author="admin [2]" w:date="2019-09-11T10:17:00Z"/>
          <w:rFonts w:ascii="Times New Roman" w:hAnsi="Times New Roman" w:cs="Times New Roman"/>
          <w:color w:val="000000"/>
          <w:sz w:val="24"/>
          <w:szCs w:val="24"/>
          <w:lang w:val="pt-BR"/>
        </w:rPr>
      </w:pPr>
    </w:p>
    <w:p w14:paraId="646FF511" w14:textId="15EBA459" w:rsidR="004E386C" w:rsidRPr="00C87A17" w:rsidDel="00F722B3" w:rsidRDefault="004E386C" w:rsidP="004E386C">
      <w:pPr>
        <w:spacing w:after="0" w:line="240" w:lineRule="auto"/>
        <w:ind w:right="-1"/>
        <w:rPr>
          <w:del w:id="99" w:author="admin [2]" w:date="2019-09-11T10:17:00Z"/>
          <w:rFonts w:ascii="Times New Roman" w:hAnsi="Times New Roman" w:cs="Times New Roman"/>
          <w:color w:val="000000"/>
          <w:sz w:val="24"/>
          <w:szCs w:val="24"/>
          <w:lang w:val="pt-BR"/>
        </w:rPr>
      </w:pPr>
    </w:p>
    <w:p w14:paraId="361980CB" w14:textId="5E3F3B24" w:rsidR="0017601C" w:rsidRPr="00C87A17" w:rsidDel="00F722B3" w:rsidRDefault="0017601C" w:rsidP="00A500DE">
      <w:pPr>
        <w:numPr>
          <w:ilvl w:val="0"/>
          <w:numId w:val="91"/>
        </w:numPr>
        <w:spacing w:after="0" w:line="240" w:lineRule="auto"/>
        <w:ind w:right="-1"/>
        <w:rPr>
          <w:del w:id="100" w:author="admin [2]" w:date="2019-09-11T10:17:00Z"/>
          <w:rFonts w:ascii="Times New Roman" w:hAnsi="Times New Roman" w:cs="Times New Roman"/>
          <w:color w:val="000000"/>
          <w:sz w:val="24"/>
          <w:szCs w:val="24"/>
          <w:lang w:val="en-US"/>
        </w:rPr>
      </w:pPr>
      <w:del w:id="101" w:author="admin [2]" w:date="2019-09-11T10:17:00Z">
        <w:r w:rsidRPr="00C87A17" w:rsidDel="00F722B3">
          <w:rPr>
            <w:rFonts w:ascii="Times New Roman" w:hAnsi="Times New Roman" w:cs="Times New Roman"/>
            <w:color w:val="000000"/>
            <w:sz w:val="24"/>
            <w:szCs w:val="24"/>
          </w:rPr>
          <w:delText>1,2 và 3</w:delText>
        </w:r>
      </w:del>
    </w:p>
    <w:p w14:paraId="0B6EA9A4" w14:textId="5BFC023A" w:rsidR="0017601C" w:rsidRPr="00C87A17" w:rsidDel="00F722B3" w:rsidRDefault="0017601C" w:rsidP="00A500DE">
      <w:pPr>
        <w:numPr>
          <w:ilvl w:val="0"/>
          <w:numId w:val="91"/>
        </w:numPr>
        <w:spacing w:after="0" w:line="240" w:lineRule="auto"/>
        <w:ind w:right="-1"/>
        <w:rPr>
          <w:del w:id="102" w:author="admin [2]" w:date="2019-09-11T10:17:00Z"/>
          <w:rFonts w:ascii="Times New Roman" w:hAnsi="Times New Roman" w:cs="Times New Roman"/>
          <w:color w:val="000000"/>
          <w:sz w:val="24"/>
          <w:szCs w:val="24"/>
          <w:lang w:val="en-US"/>
        </w:rPr>
      </w:pPr>
      <w:del w:id="103" w:author="admin [2]" w:date="2019-09-11T10:17:00Z">
        <w:r w:rsidRPr="00C87A17" w:rsidDel="00F722B3">
          <w:rPr>
            <w:rFonts w:ascii="Times New Roman" w:hAnsi="Times New Roman" w:cs="Times New Roman"/>
            <w:color w:val="000000"/>
            <w:sz w:val="24"/>
            <w:szCs w:val="24"/>
          </w:rPr>
          <w:delText xml:space="preserve">2 và 4 </w:delText>
        </w:r>
      </w:del>
    </w:p>
    <w:p w14:paraId="2F6EAD67" w14:textId="6DEE5A7C" w:rsidR="0017601C" w:rsidRPr="00C87A17" w:rsidDel="00F722B3" w:rsidRDefault="0017601C" w:rsidP="00A500DE">
      <w:pPr>
        <w:numPr>
          <w:ilvl w:val="0"/>
          <w:numId w:val="91"/>
        </w:numPr>
        <w:spacing w:after="0" w:line="240" w:lineRule="auto"/>
        <w:ind w:right="-1"/>
        <w:rPr>
          <w:del w:id="104" w:author="admin [2]" w:date="2019-09-11T10:17:00Z"/>
          <w:rFonts w:ascii="Times New Roman" w:hAnsi="Times New Roman" w:cs="Times New Roman"/>
          <w:color w:val="000000"/>
          <w:sz w:val="24"/>
          <w:szCs w:val="24"/>
        </w:rPr>
      </w:pPr>
      <w:del w:id="105" w:author="admin [2]" w:date="2019-09-11T10:17:00Z">
        <w:r w:rsidRPr="00C87A17" w:rsidDel="00F722B3">
          <w:rPr>
            <w:rFonts w:ascii="Times New Roman" w:hAnsi="Times New Roman" w:cs="Times New Roman"/>
            <w:color w:val="000000"/>
            <w:sz w:val="24"/>
            <w:szCs w:val="24"/>
          </w:rPr>
          <w:delText xml:space="preserve">1 và 2 </w:delText>
        </w:r>
      </w:del>
    </w:p>
    <w:p w14:paraId="43FF246E" w14:textId="14D6CD7B" w:rsidR="0017601C" w:rsidRPr="00C87A17" w:rsidDel="00F722B3" w:rsidRDefault="0017601C" w:rsidP="00A500DE">
      <w:pPr>
        <w:numPr>
          <w:ilvl w:val="0"/>
          <w:numId w:val="91"/>
        </w:numPr>
        <w:tabs>
          <w:tab w:val="clear" w:pos="720"/>
        </w:tabs>
        <w:spacing w:after="0" w:line="240" w:lineRule="auto"/>
        <w:ind w:left="360" w:right="-1" w:firstLine="0"/>
        <w:rPr>
          <w:del w:id="106" w:author="admin [2]" w:date="2019-09-11T10:17:00Z"/>
          <w:rFonts w:ascii="Times New Roman" w:hAnsi="Times New Roman" w:cs="Times New Roman"/>
          <w:color w:val="0000FF"/>
          <w:sz w:val="24"/>
          <w:szCs w:val="24"/>
          <w:lang w:val="en-US"/>
        </w:rPr>
      </w:pPr>
      <w:del w:id="107" w:author="admin [2]" w:date="2019-09-11T10:17:00Z">
        <w:r w:rsidRPr="00C87A17" w:rsidDel="00F722B3">
          <w:rPr>
            <w:rFonts w:ascii="Times New Roman" w:hAnsi="Times New Roman" w:cs="Times New Roman"/>
            <w:color w:val="0000FF"/>
            <w:sz w:val="24"/>
            <w:szCs w:val="24"/>
          </w:rPr>
          <w:delText>1,2 và 4</w:delText>
        </w:r>
      </w:del>
    </w:p>
    <w:p w14:paraId="2E256BE6" w14:textId="0F95965E" w:rsidR="004E386C" w:rsidRPr="00C87A17" w:rsidDel="00F722B3" w:rsidRDefault="004E386C" w:rsidP="004E386C">
      <w:pPr>
        <w:spacing w:after="0" w:line="240" w:lineRule="auto"/>
        <w:ind w:right="-1"/>
        <w:rPr>
          <w:del w:id="108" w:author="admin [2]" w:date="2019-09-11T10:17:00Z"/>
          <w:rFonts w:ascii="Times New Roman" w:hAnsi="Times New Roman" w:cs="Times New Roman"/>
          <w:color w:val="0000FF"/>
          <w:sz w:val="24"/>
          <w:szCs w:val="24"/>
        </w:rPr>
      </w:pPr>
    </w:p>
    <w:p w14:paraId="6CA92B85" w14:textId="78B64DD7" w:rsidR="004E386C" w:rsidRPr="00C87A17" w:rsidDel="00F722B3" w:rsidRDefault="004E386C" w:rsidP="004E386C">
      <w:pPr>
        <w:spacing w:after="0" w:line="240" w:lineRule="auto"/>
        <w:ind w:right="-1"/>
        <w:rPr>
          <w:del w:id="109" w:author="admin [2]" w:date="2019-09-11T10:17:00Z"/>
          <w:rFonts w:ascii="Times New Roman" w:hAnsi="Times New Roman" w:cs="Times New Roman"/>
          <w:color w:val="0000FF"/>
          <w:sz w:val="24"/>
          <w:szCs w:val="24"/>
        </w:rPr>
      </w:pPr>
    </w:p>
    <w:p w14:paraId="30F78CC5" w14:textId="04D52C11" w:rsidR="004E386C" w:rsidRPr="00C87A17" w:rsidDel="00F722B3" w:rsidRDefault="004E386C" w:rsidP="004E386C">
      <w:pPr>
        <w:spacing w:after="0" w:line="240" w:lineRule="auto"/>
        <w:ind w:right="-1"/>
        <w:rPr>
          <w:del w:id="110" w:author="admin [2]" w:date="2019-09-11T10:17:00Z"/>
          <w:rFonts w:ascii="Times New Roman" w:hAnsi="Times New Roman" w:cs="Times New Roman"/>
          <w:color w:val="0000FF"/>
          <w:sz w:val="24"/>
          <w:szCs w:val="24"/>
        </w:rPr>
      </w:pPr>
    </w:p>
    <w:p w14:paraId="23E03A5C" w14:textId="01083E81" w:rsidR="004E386C" w:rsidRPr="00C87A17" w:rsidDel="00F722B3" w:rsidRDefault="004E386C" w:rsidP="0017601C">
      <w:pPr>
        <w:spacing w:after="0"/>
        <w:rPr>
          <w:del w:id="111" w:author="admin [2]" w:date="2019-09-11T10:17:00Z"/>
          <w:rFonts w:ascii="Times New Roman" w:hAnsi="Times New Roman" w:cs="Times New Roman"/>
          <w:b/>
          <w:sz w:val="24"/>
          <w:szCs w:val="24"/>
        </w:rPr>
        <w:sectPr w:rsidR="004E386C" w:rsidRPr="00C87A17" w:rsidDel="00F722B3" w:rsidSect="001F1AF2">
          <w:type w:val="continuous"/>
          <w:pgSz w:w="11906" w:h="16838"/>
          <w:pgMar w:top="1440" w:right="1440" w:bottom="1440" w:left="1440" w:header="708" w:footer="708" w:gutter="0"/>
          <w:cols w:space="708"/>
          <w:docGrid w:linePitch="360"/>
        </w:sectPr>
      </w:pPr>
    </w:p>
    <w:p w14:paraId="6C2B9843" w14:textId="1F34DF45" w:rsidR="0017601C" w:rsidRPr="00C87A17" w:rsidDel="00F722B3" w:rsidRDefault="00071C20" w:rsidP="0017601C">
      <w:pPr>
        <w:spacing w:after="0"/>
        <w:rPr>
          <w:del w:id="112" w:author="admin [2]" w:date="2019-09-11T10:17:00Z"/>
          <w:rFonts w:ascii="Times New Roman" w:hAnsi="Times New Roman" w:cs="Times New Roman"/>
          <w:sz w:val="24"/>
          <w:szCs w:val="24"/>
        </w:rPr>
      </w:pPr>
      <w:del w:id="113" w:author="admin [2]" w:date="2019-09-11T10:17:00Z">
        <w:r w:rsidRPr="00C87A17" w:rsidDel="00F722B3">
          <w:rPr>
            <w:rFonts w:ascii="Times New Roman" w:hAnsi="Times New Roman" w:cs="Times New Roman"/>
            <w:b/>
            <w:sz w:val="24"/>
            <w:szCs w:val="24"/>
          </w:rPr>
          <w:delText>1.3</w:delText>
        </w:r>
        <w:r w:rsidR="0017601C" w:rsidRPr="00C87A17" w:rsidDel="00F722B3">
          <w:rPr>
            <w:rFonts w:ascii="Times New Roman" w:hAnsi="Times New Roman" w:cs="Times New Roman"/>
            <w:b/>
            <w:sz w:val="24"/>
            <w:szCs w:val="24"/>
          </w:rPr>
          <w:tab/>
        </w:r>
        <w:r w:rsidR="0017601C" w:rsidRPr="00C87A17" w:rsidDel="00F722B3">
          <w:rPr>
            <w:rFonts w:ascii="Times New Roman" w:hAnsi="Times New Roman" w:cs="Times New Roman"/>
            <w:sz w:val="24"/>
            <w:szCs w:val="24"/>
          </w:rPr>
          <w:delText xml:space="preserve">Chọn câu </w:delText>
        </w:r>
        <w:r w:rsidR="0017601C" w:rsidRPr="00C87A17" w:rsidDel="00F722B3">
          <w:rPr>
            <w:rFonts w:ascii="Times New Roman" w:hAnsi="Times New Roman" w:cs="Times New Roman"/>
            <w:b/>
            <w:sz w:val="24"/>
            <w:szCs w:val="24"/>
          </w:rPr>
          <w:delText>đúng</w:delText>
        </w:r>
        <w:r w:rsidR="0017601C" w:rsidRPr="00C87A17" w:rsidDel="00F722B3">
          <w:rPr>
            <w:rFonts w:ascii="Times New Roman" w:hAnsi="Times New Roman" w:cs="Times New Roman"/>
            <w:sz w:val="24"/>
            <w:szCs w:val="24"/>
          </w:rPr>
          <w:delText>. Sự thêm electron vào ocbitan phân tử phản liên kết dẫn đến hệ quả:</w:delText>
        </w:r>
      </w:del>
    </w:p>
    <w:p w14:paraId="5F7D2F0F" w14:textId="3CF9BF7B" w:rsidR="0017601C" w:rsidRPr="00C87A17" w:rsidDel="00F722B3" w:rsidRDefault="0017601C" w:rsidP="00A500DE">
      <w:pPr>
        <w:numPr>
          <w:ilvl w:val="0"/>
          <w:numId w:val="92"/>
        </w:numPr>
        <w:tabs>
          <w:tab w:val="clear" w:pos="780"/>
          <w:tab w:val="num" w:pos="709"/>
        </w:tabs>
        <w:spacing w:after="0" w:line="240" w:lineRule="auto"/>
        <w:ind w:hanging="496"/>
        <w:rPr>
          <w:del w:id="114" w:author="admin [2]" w:date="2019-09-11T10:17:00Z"/>
          <w:rFonts w:ascii="Times New Roman" w:hAnsi="Times New Roman" w:cs="Times New Roman"/>
          <w:sz w:val="24"/>
          <w:szCs w:val="24"/>
        </w:rPr>
      </w:pPr>
      <w:del w:id="115" w:author="admin [2]" w:date="2019-09-11T10:17:00Z">
        <w:r w:rsidRPr="00C87A17" w:rsidDel="00F722B3">
          <w:rPr>
            <w:rFonts w:ascii="Times New Roman" w:hAnsi="Times New Roman" w:cs="Times New Roman"/>
            <w:sz w:val="24"/>
            <w:szCs w:val="24"/>
          </w:rPr>
          <w:delText>Giảm độ dài và tăng năng lượng liên kết.</w:delText>
        </w:r>
      </w:del>
    </w:p>
    <w:p w14:paraId="608341DE" w14:textId="45146E4E" w:rsidR="0017601C" w:rsidRPr="00C87A17" w:rsidDel="00F722B3" w:rsidRDefault="0017601C" w:rsidP="00A500DE">
      <w:pPr>
        <w:numPr>
          <w:ilvl w:val="0"/>
          <w:numId w:val="92"/>
        </w:numPr>
        <w:tabs>
          <w:tab w:val="clear" w:pos="780"/>
          <w:tab w:val="num" w:pos="709"/>
        </w:tabs>
        <w:spacing w:after="0" w:line="240" w:lineRule="auto"/>
        <w:ind w:hanging="496"/>
        <w:rPr>
          <w:del w:id="116" w:author="admin [2]" w:date="2019-09-11T10:17:00Z"/>
          <w:rFonts w:ascii="Times New Roman" w:hAnsi="Times New Roman" w:cs="Times New Roman"/>
          <w:color w:val="0000FF"/>
          <w:sz w:val="24"/>
          <w:szCs w:val="24"/>
        </w:rPr>
      </w:pPr>
      <w:del w:id="117" w:author="admin [2]" w:date="2019-09-11T10:17:00Z">
        <w:r w:rsidRPr="00C87A17" w:rsidDel="00F722B3">
          <w:rPr>
            <w:rFonts w:ascii="Times New Roman" w:hAnsi="Times New Roman" w:cs="Times New Roman"/>
            <w:color w:val="0000FF"/>
            <w:sz w:val="24"/>
            <w:szCs w:val="24"/>
          </w:rPr>
          <w:delText>Tăng độ dài và giảm năng lượng liên kết.</w:delText>
        </w:r>
      </w:del>
    </w:p>
    <w:p w14:paraId="2682BF50" w14:textId="2E23A1CF" w:rsidR="0017601C" w:rsidRPr="00C87A17" w:rsidDel="00F722B3" w:rsidRDefault="0017601C" w:rsidP="00A500DE">
      <w:pPr>
        <w:numPr>
          <w:ilvl w:val="0"/>
          <w:numId w:val="92"/>
        </w:numPr>
        <w:tabs>
          <w:tab w:val="clear" w:pos="780"/>
          <w:tab w:val="num" w:pos="709"/>
        </w:tabs>
        <w:spacing w:after="0" w:line="240" w:lineRule="auto"/>
        <w:ind w:hanging="496"/>
        <w:rPr>
          <w:del w:id="118" w:author="admin [2]" w:date="2019-09-11T10:17:00Z"/>
          <w:rFonts w:ascii="Times New Roman" w:hAnsi="Times New Roman" w:cs="Times New Roman"/>
          <w:sz w:val="24"/>
          <w:szCs w:val="24"/>
        </w:rPr>
      </w:pPr>
      <w:del w:id="119" w:author="admin [2]" w:date="2019-09-11T10:17:00Z">
        <w:r w:rsidRPr="00C87A17" w:rsidDel="00F722B3">
          <w:rPr>
            <w:rFonts w:ascii="Times New Roman" w:hAnsi="Times New Roman" w:cs="Times New Roman"/>
            <w:sz w:val="24"/>
            <w:szCs w:val="24"/>
          </w:rPr>
          <w:delText>Giảm độ dài và giảm năng lượng liên kết.</w:delText>
        </w:r>
      </w:del>
    </w:p>
    <w:p w14:paraId="00F2157E" w14:textId="795375F5" w:rsidR="0017601C" w:rsidRPr="00C87A17" w:rsidDel="00F722B3" w:rsidRDefault="0017601C" w:rsidP="00A500DE">
      <w:pPr>
        <w:numPr>
          <w:ilvl w:val="0"/>
          <w:numId w:val="92"/>
        </w:numPr>
        <w:tabs>
          <w:tab w:val="clear" w:pos="780"/>
          <w:tab w:val="num" w:pos="709"/>
        </w:tabs>
        <w:spacing w:after="0" w:line="240" w:lineRule="auto"/>
        <w:ind w:hanging="496"/>
        <w:rPr>
          <w:del w:id="120" w:author="admin [2]" w:date="2019-09-11T10:17:00Z"/>
          <w:rFonts w:ascii="Times New Roman" w:hAnsi="Times New Roman" w:cs="Times New Roman"/>
          <w:sz w:val="24"/>
          <w:szCs w:val="24"/>
        </w:rPr>
      </w:pPr>
      <w:del w:id="121" w:author="admin [2]" w:date="2019-09-11T10:17:00Z">
        <w:r w:rsidRPr="00C87A17" w:rsidDel="00F722B3">
          <w:rPr>
            <w:rFonts w:ascii="Times New Roman" w:hAnsi="Times New Roman" w:cs="Times New Roman"/>
            <w:sz w:val="24"/>
            <w:szCs w:val="24"/>
          </w:rPr>
          <w:delText xml:space="preserve">Tăng độ dài và tăng năng lượng liên kết. </w:delText>
        </w:r>
      </w:del>
    </w:p>
    <w:p w14:paraId="622F2371" w14:textId="1715255F" w:rsidR="0017601C" w:rsidRPr="00C87A17" w:rsidDel="00F722B3" w:rsidRDefault="00071C20" w:rsidP="0017601C">
      <w:pPr>
        <w:tabs>
          <w:tab w:val="left" w:pos="360"/>
        </w:tabs>
        <w:spacing w:after="0"/>
        <w:rPr>
          <w:del w:id="122" w:author="admin [2]" w:date="2019-09-11T10:17:00Z"/>
          <w:rFonts w:ascii="Times New Roman" w:hAnsi="Times New Roman" w:cs="Times New Roman"/>
          <w:sz w:val="24"/>
          <w:szCs w:val="24"/>
        </w:rPr>
      </w:pPr>
      <w:del w:id="123" w:author="admin [2]" w:date="2019-09-11T10:17:00Z">
        <w:r w:rsidRPr="00C87A17" w:rsidDel="00F722B3">
          <w:rPr>
            <w:rFonts w:ascii="Times New Roman" w:hAnsi="Times New Roman" w:cs="Times New Roman"/>
            <w:b/>
            <w:sz w:val="24"/>
            <w:szCs w:val="24"/>
          </w:rPr>
          <w:delText>1.4</w:delText>
        </w:r>
        <w:r w:rsidR="0017601C" w:rsidRPr="00C87A17" w:rsidDel="00F722B3">
          <w:rPr>
            <w:rFonts w:ascii="Times New Roman" w:hAnsi="Times New Roman" w:cs="Times New Roman"/>
            <w:b/>
            <w:sz w:val="24"/>
            <w:szCs w:val="24"/>
          </w:rPr>
          <w:tab/>
        </w:r>
        <w:r w:rsidR="0017601C" w:rsidRPr="00C87A17" w:rsidDel="00F722B3">
          <w:rPr>
            <w:rFonts w:ascii="Times New Roman" w:hAnsi="Times New Roman" w:cs="Times New Roman"/>
            <w:sz w:val="24"/>
            <w:szCs w:val="24"/>
          </w:rPr>
          <w:delText>Cấu hình electron hóa trị của ion CN</w:delText>
        </w:r>
        <w:r w:rsidR="0017601C" w:rsidRPr="00C87A17" w:rsidDel="00F722B3">
          <w:rPr>
            <w:rFonts w:ascii="Times New Roman" w:hAnsi="Times New Roman" w:cs="Times New Roman"/>
            <w:sz w:val="24"/>
            <w:szCs w:val="24"/>
            <w:vertAlign w:val="superscript"/>
          </w:rPr>
          <w:delText>-</w:delText>
        </w:r>
        <w:r w:rsidR="0017601C" w:rsidRPr="00C87A17" w:rsidDel="00F722B3">
          <w:rPr>
            <w:rFonts w:ascii="Times New Roman" w:hAnsi="Times New Roman" w:cs="Times New Roman"/>
            <w:sz w:val="24"/>
            <w:szCs w:val="24"/>
          </w:rPr>
          <w:delText xml:space="preserve"> là (z là trục liên kết)</w:delText>
        </w:r>
        <w:r w:rsidR="00BF20E4" w:rsidRPr="00C87A17" w:rsidDel="00F722B3">
          <w:rPr>
            <w:rFonts w:ascii="Times New Roman" w:hAnsi="Times New Roman" w:cs="Times New Roman"/>
            <w:sz w:val="24"/>
            <w:szCs w:val="24"/>
          </w:rPr>
          <w:delText>:</w:delText>
        </w:r>
      </w:del>
    </w:p>
    <w:p w14:paraId="456F8762" w14:textId="3401902B" w:rsidR="0017601C" w:rsidRPr="00C87A17" w:rsidDel="00F722B3" w:rsidRDefault="0017601C" w:rsidP="00A500DE">
      <w:pPr>
        <w:numPr>
          <w:ilvl w:val="0"/>
          <w:numId w:val="93"/>
        </w:numPr>
        <w:tabs>
          <w:tab w:val="left" w:pos="360"/>
        </w:tabs>
        <w:spacing w:after="0" w:line="240" w:lineRule="auto"/>
        <w:rPr>
          <w:del w:id="124" w:author="admin [2]" w:date="2019-09-11T10:17:00Z"/>
          <w:rFonts w:ascii="Times New Roman" w:hAnsi="Times New Roman" w:cs="Times New Roman"/>
          <w:sz w:val="24"/>
          <w:szCs w:val="24"/>
          <w:vertAlign w:val="subscript"/>
        </w:rPr>
      </w:pPr>
      <w:del w:id="125" w:author="admin [2]" w:date="2019-09-11T10:17:00Z">
        <w:r w:rsidRPr="00C87A17" w:rsidDel="00F722B3">
          <w:rPr>
            <w:rFonts w:ascii="Times New Roman" w:hAnsi="Times New Roman" w:cs="Times New Roman"/>
            <w:color w:val="0000FF"/>
            <w:position w:val="-16"/>
            <w:sz w:val="24"/>
            <w:szCs w:val="24"/>
            <w:rPrChange w:id="126" w:author="admin [2]" w:date="2018-09-14T10:24:00Z">
              <w:rPr>
                <w:rFonts w:ascii="Times New Roman" w:hAnsi="Times New Roman" w:cs="Times New Roman"/>
                <w:color w:val="0000FF"/>
                <w:position w:val="-16"/>
                <w:sz w:val="24"/>
                <w:szCs w:val="24"/>
              </w:rPr>
            </w:rPrChange>
          </w:rPr>
          <w:object w:dxaOrig="2920" w:dyaOrig="480" w14:anchorId="5D0FA9AD">
            <v:shape id="_x0000_i1028" type="#_x0000_t75" style="width:145.9pt;height:23.25pt" o:ole="">
              <v:imagedata r:id="rId15" o:title=""/>
            </v:shape>
            <o:OLEObject Type="Embed" ProgID="Equation.3" ShapeID="_x0000_i1028" DrawAspect="Content" ObjectID="_1648818897" r:id="rId16"/>
          </w:object>
        </w:r>
        <w:r w:rsidRPr="00C87A17" w:rsidDel="00F722B3">
          <w:rPr>
            <w:rFonts w:ascii="Times New Roman" w:hAnsi="Times New Roman" w:cs="Times New Roman"/>
            <w:sz w:val="24"/>
            <w:szCs w:val="24"/>
          </w:rPr>
          <w:delText xml:space="preserve"> </w:delText>
        </w:r>
      </w:del>
    </w:p>
    <w:p w14:paraId="62A99E08" w14:textId="62C72814" w:rsidR="0017601C" w:rsidRPr="00C87A17" w:rsidDel="00F722B3" w:rsidRDefault="0017601C" w:rsidP="00A500DE">
      <w:pPr>
        <w:numPr>
          <w:ilvl w:val="0"/>
          <w:numId w:val="93"/>
        </w:numPr>
        <w:tabs>
          <w:tab w:val="left" w:pos="360"/>
        </w:tabs>
        <w:spacing w:after="0" w:line="240" w:lineRule="auto"/>
        <w:rPr>
          <w:del w:id="127" w:author="admin [2]" w:date="2019-09-11T10:17:00Z"/>
          <w:rFonts w:ascii="Times New Roman" w:hAnsi="Times New Roman" w:cs="Times New Roman"/>
          <w:color w:val="0000FF"/>
          <w:sz w:val="24"/>
          <w:szCs w:val="24"/>
        </w:rPr>
      </w:pPr>
      <w:del w:id="128" w:author="admin [2]" w:date="2019-09-11T10:17:00Z">
        <w:r w:rsidRPr="00C87A17" w:rsidDel="00F722B3">
          <w:rPr>
            <w:rFonts w:ascii="Times New Roman" w:hAnsi="Times New Roman" w:cs="Times New Roman"/>
            <w:color w:val="0000FF"/>
            <w:position w:val="-16"/>
            <w:sz w:val="24"/>
            <w:szCs w:val="24"/>
            <w:rPrChange w:id="129" w:author="admin [2]" w:date="2018-09-14T10:24:00Z">
              <w:rPr>
                <w:rFonts w:ascii="Times New Roman" w:hAnsi="Times New Roman" w:cs="Times New Roman"/>
                <w:color w:val="0000FF"/>
                <w:position w:val="-16"/>
                <w:sz w:val="24"/>
                <w:szCs w:val="24"/>
              </w:rPr>
            </w:rPrChange>
          </w:rPr>
          <w:object w:dxaOrig="2920" w:dyaOrig="480" w14:anchorId="3CED2C49">
            <v:shape id="_x0000_i1029" type="#_x0000_t75" style="width:145.9pt;height:23.25pt" o:ole="">
              <v:imagedata r:id="rId17" o:title=""/>
            </v:shape>
            <o:OLEObject Type="Embed" ProgID="Equation.3" ShapeID="_x0000_i1029" DrawAspect="Content" ObjectID="_1648818898" r:id="rId18"/>
          </w:object>
        </w:r>
        <w:r w:rsidRPr="00C87A17" w:rsidDel="00F722B3">
          <w:rPr>
            <w:rFonts w:ascii="Times New Roman" w:hAnsi="Times New Roman" w:cs="Times New Roman"/>
            <w:color w:val="0000FF"/>
            <w:sz w:val="24"/>
            <w:szCs w:val="24"/>
          </w:rPr>
          <w:delText xml:space="preserve"> </w:delText>
        </w:r>
      </w:del>
    </w:p>
    <w:p w14:paraId="2020742C" w14:textId="609CFAB9" w:rsidR="0017601C" w:rsidRPr="00C87A17" w:rsidDel="00F722B3" w:rsidRDefault="0017601C" w:rsidP="00A500DE">
      <w:pPr>
        <w:numPr>
          <w:ilvl w:val="0"/>
          <w:numId w:val="93"/>
        </w:numPr>
        <w:tabs>
          <w:tab w:val="left" w:pos="360"/>
        </w:tabs>
        <w:spacing w:after="0" w:line="240" w:lineRule="auto"/>
        <w:rPr>
          <w:del w:id="130" w:author="admin [2]" w:date="2019-09-11T10:17:00Z"/>
          <w:rFonts w:ascii="Times New Roman" w:hAnsi="Times New Roman" w:cs="Times New Roman"/>
          <w:sz w:val="24"/>
          <w:szCs w:val="24"/>
          <w:vertAlign w:val="subscript"/>
        </w:rPr>
      </w:pPr>
      <w:del w:id="131" w:author="admin [2]" w:date="2019-09-11T10:17:00Z">
        <w:r w:rsidRPr="00C87A17" w:rsidDel="00F722B3">
          <w:rPr>
            <w:rFonts w:ascii="Times New Roman" w:hAnsi="Times New Roman" w:cs="Times New Roman"/>
            <w:color w:val="0000FF"/>
            <w:position w:val="-14"/>
            <w:sz w:val="24"/>
            <w:szCs w:val="24"/>
            <w:rPrChange w:id="132" w:author="admin [2]" w:date="2018-09-14T10:24:00Z">
              <w:rPr>
                <w:rFonts w:ascii="Times New Roman" w:hAnsi="Times New Roman" w:cs="Times New Roman"/>
                <w:color w:val="0000FF"/>
                <w:position w:val="-14"/>
                <w:sz w:val="24"/>
                <w:szCs w:val="24"/>
              </w:rPr>
            </w:rPrChange>
          </w:rPr>
          <w:object w:dxaOrig="3180" w:dyaOrig="460" w14:anchorId="71C8CF92">
            <v:shape id="_x0000_i1030" type="#_x0000_t75" style="width:159pt;height:24.4pt" o:ole="">
              <v:imagedata r:id="rId19" o:title=""/>
            </v:shape>
            <o:OLEObject Type="Embed" ProgID="Equation.3" ShapeID="_x0000_i1030" DrawAspect="Content" ObjectID="_1648818899" r:id="rId20"/>
          </w:object>
        </w:r>
        <w:r w:rsidRPr="00C87A17" w:rsidDel="00F722B3">
          <w:rPr>
            <w:rFonts w:ascii="Times New Roman" w:hAnsi="Times New Roman" w:cs="Times New Roman"/>
            <w:sz w:val="24"/>
            <w:szCs w:val="24"/>
          </w:rPr>
          <w:delText xml:space="preserve"> </w:delText>
        </w:r>
      </w:del>
    </w:p>
    <w:p w14:paraId="1815789B" w14:textId="65C513B5" w:rsidR="004E386C" w:rsidRPr="00C87A17" w:rsidDel="00F722B3" w:rsidRDefault="0017601C" w:rsidP="004E386C">
      <w:pPr>
        <w:numPr>
          <w:ilvl w:val="0"/>
          <w:numId w:val="93"/>
        </w:numPr>
        <w:tabs>
          <w:tab w:val="left" w:pos="360"/>
        </w:tabs>
        <w:spacing w:after="0" w:line="240" w:lineRule="auto"/>
        <w:rPr>
          <w:del w:id="133" w:author="admin [2]" w:date="2019-09-11T10:17:00Z"/>
          <w:rFonts w:ascii="Times New Roman" w:hAnsi="Times New Roman" w:cs="Times New Roman"/>
          <w:sz w:val="24"/>
          <w:szCs w:val="24"/>
          <w:vertAlign w:val="subscript"/>
        </w:rPr>
      </w:pPr>
      <w:del w:id="134" w:author="admin [2]" w:date="2019-09-11T10:17:00Z">
        <w:r w:rsidRPr="00C87A17" w:rsidDel="00F722B3">
          <w:rPr>
            <w:rFonts w:ascii="Times New Roman" w:hAnsi="Times New Roman" w:cs="Times New Roman"/>
            <w:color w:val="0000FF"/>
            <w:position w:val="-16"/>
            <w:sz w:val="24"/>
            <w:szCs w:val="24"/>
            <w:rPrChange w:id="135" w:author="admin [2]" w:date="2018-09-14T10:24:00Z">
              <w:rPr>
                <w:rFonts w:ascii="Times New Roman" w:hAnsi="Times New Roman" w:cs="Times New Roman"/>
                <w:color w:val="0000FF"/>
                <w:position w:val="-16"/>
                <w:sz w:val="24"/>
                <w:szCs w:val="24"/>
              </w:rPr>
            </w:rPrChange>
          </w:rPr>
          <w:object w:dxaOrig="3360" w:dyaOrig="480" w14:anchorId="3FD01930">
            <v:shape id="_x0000_i1031" type="#_x0000_t75" style="width:168.4pt;height:23.25pt" o:ole="">
              <v:imagedata r:id="rId21" o:title=""/>
            </v:shape>
            <o:OLEObject Type="Embed" ProgID="Equation.3" ShapeID="_x0000_i1031" DrawAspect="Content" ObjectID="_1648818900" r:id="rId22"/>
          </w:object>
        </w:r>
        <w:r w:rsidRPr="00C87A17" w:rsidDel="00F722B3">
          <w:rPr>
            <w:rFonts w:ascii="Times New Roman" w:hAnsi="Times New Roman" w:cs="Times New Roman"/>
            <w:sz w:val="24"/>
            <w:szCs w:val="24"/>
          </w:rPr>
          <w:delText xml:space="preserve"> </w:delText>
        </w:r>
      </w:del>
    </w:p>
    <w:p w14:paraId="0AC083C4" w14:textId="5491F6B2" w:rsidR="004E386C" w:rsidRPr="00C87A17" w:rsidDel="00F722B3" w:rsidRDefault="004E386C" w:rsidP="004E386C">
      <w:pPr>
        <w:tabs>
          <w:tab w:val="left" w:pos="360"/>
        </w:tabs>
        <w:spacing w:after="0" w:line="240" w:lineRule="auto"/>
        <w:ind w:left="357"/>
        <w:rPr>
          <w:del w:id="136" w:author="admin [2]" w:date="2019-09-11T10:17:00Z"/>
          <w:rFonts w:ascii="Times New Roman" w:hAnsi="Times New Roman" w:cs="Times New Roman"/>
          <w:sz w:val="24"/>
          <w:szCs w:val="24"/>
          <w:vertAlign w:val="subscript"/>
        </w:rPr>
      </w:pPr>
    </w:p>
    <w:p w14:paraId="168BA530" w14:textId="30BE40A7" w:rsidR="0017601C" w:rsidRPr="00C87A17" w:rsidDel="00F722B3" w:rsidRDefault="00071C20" w:rsidP="004E386C">
      <w:pPr>
        <w:tabs>
          <w:tab w:val="left" w:pos="360"/>
        </w:tabs>
        <w:spacing w:after="0" w:line="240" w:lineRule="auto"/>
        <w:ind w:left="357"/>
        <w:rPr>
          <w:del w:id="137" w:author="admin [2]" w:date="2019-09-11T10:17:00Z"/>
          <w:rFonts w:ascii="Times New Roman" w:hAnsi="Times New Roman" w:cs="Times New Roman"/>
          <w:sz w:val="24"/>
          <w:szCs w:val="24"/>
          <w:vertAlign w:val="subscript"/>
        </w:rPr>
      </w:pPr>
      <w:del w:id="138" w:author="admin [2]" w:date="2019-09-11T10:17:00Z">
        <w:r w:rsidRPr="00C87A17" w:rsidDel="00F722B3">
          <w:rPr>
            <w:rFonts w:ascii="Times New Roman" w:hAnsi="Times New Roman" w:cs="Times New Roman"/>
            <w:b/>
            <w:sz w:val="24"/>
            <w:szCs w:val="24"/>
          </w:rPr>
          <w:delText>1.5</w:delText>
        </w:r>
        <w:r w:rsidR="0017601C" w:rsidRPr="00C87A17" w:rsidDel="00F722B3">
          <w:rPr>
            <w:rFonts w:ascii="Times New Roman" w:hAnsi="Times New Roman" w:cs="Times New Roman"/>
            <w:b/>
            <w:sz w:val="24"/>
            <w:szCs w:val="24"/>
          </w:rPr>
          <w:tab/>
        </w:r>
        <w:r w:rsidR="0017601C" w:rsidRPr="00C87A17" w:rsidDel="00F722B3">
          <w:rPr>
            <w:rFonts w:ascii="Times New Roman" w:hAnsi="Times New Roman" w:cs="Times New Roman"/>
            <w:sz w:val="24"/>
            <w:szCs w:val="24"/>
          </w:rPr>
          <w:delText>Cấu hình electron hóa trị của phân tử CO là (x là trục liên kết):</w:delText>
        </w:r>
        <w:r w:rsidR="0017601C" w:rsidRPr="00C87A17" w:rsidDel="00F722B3">
          <w:rPr>
            <w:rFonts w:ascii="Times New Roman" w:hAnsi="Times New Roman" w:cs="Times New Roman"/>
            <w:color w:val="0000FF"/>
            <w:position w:val="-16"/>
            <w:sz w:val="24"/>
            <w:szCs w:val="24"/>
            <w:rPrChange w:id="139" w:author="admin [2]" w:date="2018-09-14T10:24:00Z">
              <w:rPr>
                <w:rFonts w:ascii="Times New Roman" w:hAnsi="Times New Roman" w:cs="Times New Roman"/>
                <w:color w:val="0000FF"/>
                <w:position w:val="-16"/>
                <w:sz w:val="24"/>
                <w:szCs w:val="24"/>
              </w:rPr>
            </w:rPrChange>
          </w:rPr>
          <w:object w:dxaOrig="2920" w:dyaOrig="480" w14:anchorId="2D6317BC">
            <v:shape id="_x0000_i1032" type="#_x0000_t75" style="width:145.9pt;height:23.25pt" o:ole="">
              <v:imagedata r:id="rId23" o:title=""/>
            </v:shape>
            <o:OLEObject Type="Embed" ProgID="Equation.3" ShapeID="_x0000_i1032" DrawAspect="Content" ObjectID="_1648818901" r:id="rId24"/>
          </w:object>
        </w:r>
        <w:r w:rsidR="0017601C" w:rsidRPr="00C87A17" w:rsidDel="00F722B3">
          <w:rPr>
            <w:rFonts w:ascii="Times New Roman" w:hAnsi="Times New Roman" w:cs="Times New Roman"/>
            <w:sz w:val="24"/>
            <w:szCs w:val="24"/>
          </w:rPr>
          <w:delText xml:space="preserve"> </w:delText>
        </w:r>
      </w:del>
    </w:p>
    <w:p w14:paraId="064CD1A5" w14:textId="1149D5C7" w:rsidR="0017601C" w:rsidRPr="00C87A17" w:rsidDel="00F722B3" w:rsidRDefault="0017601C" w:rsidP="00A500DE">
      <w:pPr>
        <w:numPr>
          <w:ilvl w:val="0"/>
          <w:numId w:val="94"/>
        </w:numPr>
        <w:tabs>
          <w:tab w:val="left" w:pos="360"/>
        </w:tabs>
        <w:spacing w:after="0" w:line="240" w:lineRule="auto"/>
        <w:rPr>
          <w:del w:id="140" w:author="admin [2]" w:date="2019-09-11T10:17:00Z"/>
          <w:rFonts w:ascii="Times New Roman" w:hAnsi="Times New Roman" w:cs="Times New Roman"/>
          <w:sz w:val="24"/>
          <w:szCs w:val="24"/>
          <w:vertAlign w:val="subscript"/>
        </w:rPr>
      </w:pPr>
      <w:del w:id="141" w:author="admin [2]" w:date="2019-09-11T10:17:00Z">
        <w:r w:rsidRPr="00C87A17" w:rsidDel="00F722B3">
          <w:rPr>
            <w:rFonts w:ascii="Times New Roman" w:hAnsi="Times New Roman" w:cs="Times New Roman"/>
            <w:color w:val="0000FF"/>
            <w:position w:val="-16"/>
            <w:sz w:val="24"/>
            <w:szCs w:val="24"/>
            <w:rPrChange w:id="142" w:author="admin [2]" w:date="2018-09-14T10:24:00Z">
              <w:rPr>
                <w:rFonts w:ascii="Times New Roman" w:hAnsi="Times New Roman" w:cs="Times New Roman"/>
                <w:color w:val="0000FF"/>
                <w:position w:val="-16"/>
                <w:sz w:val="24"/>
                <w:szCs w:val="24"/>
              </w:rPr>
            </w:rPrChange>
          </w:rPr>
          <w:object w:dxaOrig="3019" w:dyaOrig="480" w14:anchorId="4D926435">
            <v:shape id="_x0000_i1033" type="#_x0000_t75" style="width:151.5pt;height:23.25pt" o:ole="">
              <v:imagedata r:id="rId25" o:title=""/>
            </v:shape>
            <o:OLEObject Type="Embed" ProgID="Equation.3" ShapeID="_x0000_i1033" DrawAspect="Content" ObjectID="_1648818902" r:id="rId26"/>
          </w:object>
        </w:r>
        <w:r w:rsidRPr="00C87A17" w:rsidDel="00F722B3">
          <w:rPr>
            <w:rFonts w:ascii="Times New Roman" w:hAnsi="Times New Roman" w:cs="Times New Roman"/>
            <w:sz w:val="24"/>
            <w:szCs w:val="24"/>
          </w:rPr>
          <w:delText xml:space="preserve"> </w:delText>
        </w:r>
      </w:del>
    </w:p>
    <w:p w14:paraId="4C136B0D" w14:textId="55129DF3" w:rsidR="0017601C" w:rsidRPr="00C87A17" w:rsidDel="00F722B3" w:rsidRDefault="0017601C" w:rsidP="00A500DE">
      <w:pPr>
        <w:numPr>
          <w:ilvl w:val="0"/>
          <w:numId w:val="94"/>
        </w:numPr>
        <w:tabs>
          <w:tab w:val="left" w:pos="360"/>
        </w:tabs>
        <w:spacing w:after="0" w:line="240" w:lineRule="auto"/>
        <w:rPr>
          <w:del w:id="143" w:author="admin [2]" w:date="2019-09-11T10:17:00Z"/>
          <w:rFonts w:ascii="Times New Roman" w:hAnsi="Times New Roman" w:cs="Times New Roman"/>
          <w:color w:val="0000FF"/>
          <w:sz w:val="24"/>
          <w:szCs w:val="24"/>
        </w:rPr>
      </w:pPr>
      <w:del w:id="144" w:author="admin [2]" w:date="2019-09-11T10:17:00Z">
        <w:r w:rsidRPr="00C87A17" w:rsidDel="00F722B3">
          <w:rPr>
            <w:rFonts w:ascii="Times New Roman" w:hAnsi="Times New Roman" w:cs="Times New Roman"/>
            <w:color w:val="0000FF"/>
            <w:position w:val="-16"/>
            <w:sz w:val="24"/>
            <w:szCs w:val="24"/>
            <w:rPrChange w:id="145" w:author="admin [2]" w:date="2018-09-14T10:24:00Z">
              <w:rPr>
                <w:rFonts w:ascii="Times New Roman" w:hAnsi="Times New Roman" w:cs="Times New Roman"/>
                <w:color w:val="0000FF"/>
                <w:position w:val="-16"/>
                <w:sz w:val="24"/>
                <w:szCs w:val="24"/>
              </w:rPr>
            </w:rPrChange>
          </w:rPr>
          <w:object w:dxaOrig="2920" w:dyaOrig="480" w14:anchorId="041B2817">
            <v:shape id="_x0000_i1034" type="#_x0000_t75" style="width:145.9pt;height:23.25pt" o:ole="">
              <v:imagedata r:id="rId27" o:title=""/>
            </v:shape>
            <o:OLEObject Type="Embed" ProgID="Equation.3" ShapeID="_x0000_i1034" DrawAspect="Content" ObjectID="_1648818903" r:id="rId28"/>
          </w:object>
        </w:r>
        <w:r w:rsidRPr="00C87A17" w:rsidDel="00F722B3">
          <w:rPr>
            <w:rFonts w:ascii="Times New Roman" w:hAnsi="Times New Roman" w:cs="Times New Roman"/>
            <w:color w:val="0000FF"/>
            <w:sz w:val="24"/>
            <w:szCs w:val="24"/>
          </w:rPr>
          <w:delText xml:space="preserve"> </w:delText>
        </w:r>
      </w:del>
    </w:p>
    <w:p w14:paraId="1FFEAFD6" w14:textId="62232FBB" w:rsidR="004E386C" w:rsidRPr="00C87A17" w:rsidDel="00F722B3" w:rsidRDefault="0017601C" w:rsidP="0017601C">
      <w:pPr>
        <w:numPr>
          <w:ilvl w:val="0"/>
          <w:numId w:val="94"/>
        </w:numPr>
        <w:tabs>
          <w:tab w:val="left" w:pos="360"/>
        </w:tabs>
        <w:spacing w:after="0" w:line="240" w:lineRule="auto"/>
        <w:rPr>
          <w:del w:id="146" w:author="admin [2]" w:date="2019-09-11T10:17:00Z"/>
          <w:rFonts w:ascii="Times New Roman" w:hAnsi="Times New Roman"/>
          <w:sz w:val="24"/>
          <w:szCs w:val="24"/>
        </w:rPr>
        <w:sectPr w:rsidR="004E386C" w:rsidRPr="00C87A17" w:rsidDel="00F722B3" w:rsidSect="001F1AF2">
          <w:type w:val="continuous"/>
          <w:pgSz w:w="11906" w:h="16838"/>
          <w:pgMar w:top="1440" w:right="1440" w:bottom="1440" w:left="1440" w:header="708" w:footer="708" w:gutter="0"/>
          <w:cols w:space="708"/>
          <w:docGrid w:linePitch="360"/>
        </w:sectPr>
      </w:pPr>
      <w:del w:id="147" w:author="admin [2]" w:date="2019-09-11T10:17:00Z">
        <w:r w:rsidRPr="00C87A17" w:rsidDel="00F722B3">
          <w:rPr>
            <w:rFonts w:ascii="Times New Roman" w:hAnsi="Times New Roman" w:cs="Times New Roman"/>
            <w:color w:val="0000FF"/>
            <w:position w:val="-16"/>
            <w:sz w:val="24"/>
            <w:szCs w:val="24"/>
            <w:rPrChange w:id="148" w:author="admin [2]" w:date="2018-09-14T10:24:00Z">
              <w:rPr>
                <w:rFonts w:ascii="Times New Roman" w:hAnsi="Times New Roman" w:cs="Times New Roman"/>
                <w:color w:val="0000FF"/>
                <w:position w:val="-16"/>
                <w:sz w:val="24"/>
                <w:szCs w:val="24"/>
              </w:rPr>
            </w:rPrChange>
          </w:rPr>
          <w:object w:dxaOrig="3340" w:dyaOrig="480" w14:anchorId="20DD9DE0">
            <v:shape id="_x0000_i1035" type="#_x0000_t75" style="width:167.25pt;height:23.25pt" o:ole="">
              <v:imagedata r:id="rId29" o:title=""/>
            </v:shape>
            <o:OLEObject Type="Embed" ProgID="Equation.3" ShapeID="_x0000_i1035" DrawAspect="Content" ObjectID="_1648818904" r:id="rId30"/>
          </w:object>
        </w:r>
        <w:r w:rsidRPr="00C87A17" w:rsidDel="00F722B3">
          <w:rPr>
            <w:rFonts w:ascii="Times New Roman" w:hAnsi="Times New Roman" w:cs="Times New Roman"/>
            <w:sz w:val="24"/>
            <w:szCs w:val="24"/>
          </w:rPr>
          <w:delText xml:space="preserve"> </w:delText>
        </w:r>
      </w:del>
    </w:p>
    <w:p w14:paraId="08AC5D9E" w14:textId="7AEB0700" w:rsidR="0017601C" w:rsidRPr="00C87A17" w:rsidDel="00F722B3" w:rsidRDefault="0017601C" w:rsidP="0017601C">
      <w:pPr>
        <w:pStyle w:val="BodyText3"/>
        <w:spacing w:after="0"/>
        <w:rPr>
          <w:del w:id="149" w:author="admin [2]" w:date="2019-09-11T10:17:00Z"/>
          <w:rFonts w:ascii="Times New Roman" w:hAnsi="Times New Roman"/>
          <w:sz w:val="24"/>
          <w:szCs w:val="24"/>
        </w:rPr>
      </w:pPr>
    </w:p>
    <w:p w14:paraId="579024B4" w14:textId="4AC64749" w:rsidR="0017601C" w:rsidRPr="00C87A17" w:rsidDel="00F722B3" w:rsidRDefault="00071C20" w:rsidP="0017601C">
      <w:pPr>
        <w:pStyle w:val="BodyText3"/>
        <w:spacing w:after="0"/>
        <w:rPr>
          <w:del w:id="150" w:author="admin [2]" w:date="2019-09-11T10:17:00Z"/>
          <w:rFonts w:ascii="Times New Roman" w:hAnsi="Times New Roman"/>
          <w:sz w:val="24"/>
          <w:szCs w:val="24"/>
        </w:rPr>
      </w:pPr>
      <w:del w:id="151" w:author="admin [2]" w:date="2019-09-11T10:17:00Z">
        <w:r w:rsidRPr="00C87A17" w:rsidDel="00F722B3">
          <w:rPr>
            <w:rFonts w:ascii="Times New Roman" w:hAnsi="Times New Roman"/>
            <w:b/>
            <w:sz w:val="24"/>
            <w:szCs w:val="24"/>
          </w:rPr>
          <w:delText>1.6</w:delText>
        </w:r>
        <w:r w:rsidR="0017601C" w:rsidRPr="00C87A17" w:rsidDel="00F722B3">
          <w:rPr>
            <w:rFonts w:ascii="Times New Roman" w:hAnsi="Times New Roman"/>
            <w:b/>
            <w:sz w:val="24"/>
            <w:szCs w:val="24"/>
          </w:rPr>
          <w:tab/>
        </w:r>
        <w:r w:rsidRPr="00C87A17" w:rsidDel="00F722B3">
          <w:rPr>
            <w:rFonts w:ascii="Times New Roman" w:hAnsi="Times New Roman"/>
            <w:b/>
            <w:sz w:val="24"/>
            <w:szCs w:val="24"/>
          </w:rPr>
          <w:delText>C</w:delText>
        </w:r>
        <w:r w:rsidRPr="00C87A17" w:rsidDel="00F722B3">
          <w:rPr>
            <w:rFonts w:ascii="Times New Roman" w:hAnsi="Times New Roman"/>
            <w:sz w:val="24"/>
            <w:szCs w:val="24"/>
          </w:rPr>
          <w:delText xml:space="preserve">họn phương án </w:delText>
        </w:r>
        <w:r w:rsidRPr="00C87A17" w:rsidDel="00F722B3">
          <w:rPr>
            <w:rFonts w:ascii="Times New Roman" w:hAnsi="Times New Roman"/>
            <w:b/>
            <w:sz w:val="24"/>
            <w:szCs w:val="24"/>
          </w:rPr>
          <w:delText>đúng</w:delText>
        </w:r>
        <w:r w:rsidR="0017601C" w:rsidRPr="00C87A17" w:rsidDel="00F722B3">
          <w:rPr>
            <w:rFonts w:ascii="Times New Roman" w:hAnsi="Times New Roman"/>
            <w:sz w:val="24"/>
            <w:szCs w:val="24"/>
          </w:rPr>
          <w:delText xml:space="preserve">. </w:delText>
        </w:r>
      </w:del>
    </w:p>
    <w:p w14:paraId="4FDCF0F8" w14:textId="394E9F2A" w:rsidR="0017601C" w:rsidRPr="00C87A17" w:rsidDel="00F722B3" w:rsidRDefault="0017601C" w:rsidP="0017601C">
      <w:pPr>
        <w:pStyle w:val="BodyText3"/>
        <w:spacing w:after="0"/>
        <w:rPr>
          <w:del w:id="152" w:author="admin [2]" w:date="2019-09-11T10:17:00Z"/>
          <w:rFonts w:ascii="Times New Roman" w:hAnsi="Times New Roman"/>
          <w:sz w:val="24"/>
          <w:szCs w:val="24"/>
        </w:rPr>
      </w:pPr>
      <w:del w:id="153" w:author="admin [2]" w:date="2019-09-11T10:17:00Z">
        <w:r w:rsidRPr="00C87A17" w:rsidDel="00F722B3">
          <w:rPr>
            <w:rFonts w:ascii="Times New Roman" w:hAnsi="Times New Roman"/>
            <w:sz w:val="24"/>
            <w:szCs w:val="24"/>
          </w:rPr>
          <w:delText xml:space="preserve">1) </w:delText>
        </w:r>
        <w:r w:rsidR="00071C20" w:rsidRPr="00C87A17" w:rsidDel="00F722B3">
          <w:rPr>
            <w:rFonts w:ascii="Times New Roman" w:hAnsi="Times New Roman"/>
            <w:sz w:val="24"/>
            <w:szCs w:val="24"/>
          </w:rPr>
          <w:delText>Độ dài liên kết trong các tiểu phân</w:delText>
        </w:r>
        <w:r w:rsidRPr="00C87A17" w:rsidDel="00F722B3">
          <w:rPr>
            <w:rFonts w:ascii="Times New Roman" w:hAnsi="Times New Roman"/>
            <w:sz w:val="24"/>
            <w:szCs w:val="24"/>
          </w:rPr>
          <w:delText xml:space="preserve"> </w:delText>
        </w:r>
        <w:r w:rsidRPr="00C87A17" w:rsidDel="00F722B3">
          <w:rPr>
            <w:rFonts w:ascii="Times New Roman" w:hAnsi="Times New Roman"/>
            <w:position w:val="-10"/>
            <w:sz w:val="24"/>
            <w:szCs w:val="24"/>
            <w:rPrChange w:id="154" w:author="admin [2]" w:date="2018-09-14T10:24:00Z">
              <w:rPr>
                <w:rFonts w:ascii="Times New Roman" w:hAnsi="Times New Roman"/>
                <w:position w:val="-10"/>
                <w:sz w:val="24"/>
                <w:szCs w:val="24"/>
              </w:rPr>
            </w:rPrChange>
          </w:rPr>
          <w:object w:dxaOrig="340" w:dyaOrig="360" w14:anchorId="70FE5198">
            <v:shape id="_x0000_i1036" type="#_x0000_t75" style="width:17.25pt;height:18.4pt" o:ole="">
              <v:imagedata r:id="rId31" o:title=""/>
            </v:shape>
            <o:OLEObject Type="Embed" ProgID="Equation.3" ShapeID="_x0000_i1036" DrawAspect="Content" ObjectID="_1648818905" r:id="rId32"/>
          </w:object>
        </w:r>
        <w:r w:rsidRPr="00C87A17" w:rsidDel="00F722B3">
          <w:rPr>
            <w:rFonts w:ascii="Times New Roman" w:hAnsi="Times New Roman"/>
            <w:sz w:val="24"/>
            <w:szCs w:val="24"/>
          </w:rPr>
          <w:delText>, H</w:delText>
        </w:r>
        <w:r w:rsidRPr="00C87A17" w:rsidDel="00F722B3">
          <w:rPr>
            <w:rFonts w:ascii="Times New Roman" w:hAnsi="Times New Roman"/>
            <w:sz w:val="24"/>
            <w:szCs w:val="24"/>
            <w:vertAlign w:val="subscript"/>
          </w:rPr>
          <w:delText>2</w:delText>
        </w:r>
        <w:r w:rsidRPr="00C87A17" w:rsidDel="00F722B3">
          <w:rPr>
            <w:rFonts w:ascii="Times New Roman" w:hAnsi="Times New Roman"/>
            <w:sz w:val="24"/>
            <w:szCs w:val="24"/>
          </w:rPr>
          <w:delText xml:space="preserve">, </w:delText>
        </w:r>
        <w:r w:rsidRPr="00C87A17" w:rsidDel="00F722B3">
          <w:rPr>
            <w:rFonts w:ascii="Times New Roman" w:hAnsi="Times New Roman"/>
            <w:position w:val="-10"/>
            <w:sz w:val="24"/>
            <w:szCs w:val="24"/>
            <w:rPrChange w:id="155" w:author="admin [2]" w:date="2018-09-14T10:24:00Z">
              <w:rPr>
                <w:rFonts w:ascii="Times New Roman" w:hAnsi="Times New Roman"/>
                <w:position w:val="-10"/>
                <w:sz w:val="24"/>
                <w:szCs w:val="24"/>
              </w:rPr>
            </w:rPrChange>
          </w:rPr>
          <w:object w:dxaOrig="340" w:dyaOrig="360" w14:anchorId="678D2F66">
            <v:shape id="_x0000_i1037" type="#_x0000_t75" style="width:17.25pt;height:18.4pt" o:ole="">
              <v:imagedata r:id="rId33" o:title=""/>
            </v:shape>
            <o:OLEObject Type="Embed" ProgID="Equation.3" ShapeID="_x0000_i1037" DrawAspect="Content" ObjectID="_1648818906" r:id="rId34"/>
          </w:object>
        </w:r>
        <w:r w:rsidRPr="00C87A17" w:rsidDel="00F722B3">
          <w:rPr>
            <w:rFonts w:ascii="Times New Roman" w:hAnsi="Times New Roman"/>
            <w:sz w:val="24"/>
            <w:szCs w:val="24"/>
            <w:vertAlign w:val="superscript"/>
          </w:rPr>
          <w:delText xml:space="preserve"> </w:delText>
        </w:r>
        <w:r w:rsidRPr="00C87A17" w:rsidDel="00F722B3">
          <w:rPr>
            <w:rFonts w:ascii="Times New Roman" w:hAnsi="Times New Roman"/>
            <w:sz w:val="24"/>
            <w:szCs w:val="24"/>
          </w:rPr>
          <w:delText>t</w:delText>
        </w:r>
        <w:r w:rsidR="00071C20" w:rsidRPr="00C87A17" w:rsidDel="00F722B3">
          <w:rPr>
            <w:rFonts w:ascii="Times New Roman" w:hAnsi="Times New Roman"/>
            <w:sz w:val="24"/>
            <w:szCs w:val="24"/>
          </w:rPr>
          <w:delText>ăng dần theo thứ tự</w:delText>
        </w:r>
        <w:r w:rsidRPr="00C87A17" w:rsidDel="00F722B3">
          <w:rPr>
            <w:rFonts w:ascii="Times New Roman" w:hAnsi="Times New Roman"/>
            <w:position w:val="-10"/>
            <w:sz w:val="24"/>
            <w:szCs w:val="24"/>
            <w:rPrChange w:id="156" w:author="admin [2]" w:date="2018-09-14T10:24:00Z">
              <w:rPr>
                <w:rFonts w:ascii="Times New Roman" w:hAnsi="Times New Roman"/>
                <w:position w:val="-10"/>
                <w:sz w:val="24"/>
                <w:szCs w:val="24"/>
              </w:rPr>
            </w:rPrChange>
          </w:rPr>
          <w:object w:dxaOrig="340" w:dyaOrig="360" w14:anchorId="2E604D93">
            <v:shape id="_x0000_i1038" type="#_x0000_t75" style="width:17.25pt;height:18.4pt" o:ole="">
              <v:imagedata r:id="rId35" o:title=""/>
            </v:shape>
            <o:OLEObject Type="Embed" ProgID="Equation.3" ShapeID="_x0000_i1038" DrawAspect="Content" ObjectID="_1648818907" r:id="rId36"/>
          </w:object>
        </w:r>
        <w:r w:rsidRPr="00C87A17" w:rsidDel="00F722B3">
          <w:rPr>
            <w:rFonts w:ascii="Times New Roman" w:hAnsi="Times New Roman"/>
            <w:sz w:val="24"/>
            <w:szCs w:val="24"/>
          </w:rPr>
          <w:delText xml:space="preserve"> &lt; H</w:delText>
        </w:r>
        <w:r w:rsidRPr="00C87A17" w:rsidDel="00F722B3">
          <w:rPr>
            <w:rFonts w:ascii="Times New Roman" w:hAnsi="Times New Roman"/>
            <w:sz w:val="24"/>
            <w:szCs w:val="24"/>
            <w:vertAlign w:val="subscript"/>
          </w:rPr>
          <w:delText>2</w:delText>
        </w:r>
        <w:r w:rsidRPr="00C87A17" w:rsidDel="00F722B3">
          <w:rPr>
            <w:rFonts w:ascii="Times New Roman" w:hAnsi="Times New Roman"/>
            <w:sz w:val="24"/>
            <w:szCs w:val="24"/>
          </w:rPr>
          <w:delText xml:space="preserve"> &lt; </w:delText>
        </w:r>
        <w:r w:rsidRPr="00C87A17" w:rsidDel="00F722B3">
          <w:rPr>
            <w:rFonts w:ascii="Times New Roman" w:hAnsi="Times New Roman"/>
            <w:position w:val="-10"/>
            <w:sz w:val="24"/>
            <w:szCs w:val="24"/>
            <w:rPrChange w:id="157" w:author="admin [2]" w:date="2018-09-14T10:24:00Z">
              <w:rPr>
                <w:rFonts w:ascii="Times New Roman" w:hAnsi="Times New Roman"/>
                <w:position w:val="-10"/>
                <w:sz w:val="24"/>
                <w:szCs w:val="24"/>
              </w:rPr>
            </w:rPrChange>
          </w:rPr>
          <w:object w:dxaOrig="340" w:dyaOrig="360" w14:anchorId="3F8CBAFF">
            <v:shape id="_x0000_i1039" type="#_x0000_t75" style="width:17.25pt;height:18.4pt" o:ole="">
              <v:imagedata r:id="rId33" o:title=""/>
            </v:shape>
            <o:OLEObject Type="Embed" ProgID="Equation.3" ShapeID="_x0000_i1039" DrawAspect="Content" ObjectID="_1648818908" r:id="rId37"/>
          </w:object>
        </w:r>
        <w:r w:rsidRPr="00C87A17" w:rsidDel="00F722B3">
          <w:rPr>
            <w:rFonts w:ascii="Times New Roman" w:hAnsi="Times New Roman"/>
            <w:sz w:val="24"/>
            <w:szCs w:val="24"/>
          </w:rPr>
          <w:delText>.</w:delText>
        </w:r>
      </w:del>
    </w:p>
    <w:p w14:paraId="6A15434A" w14:textId="02503ED4" w:rsidR="0017601C" w:rsidRPr="00C87A17" w:rsidDel="00F722B3" w:rsidRDefault="0017601C" w:rsidP="0017601C">
      <w:pPr>
        <w:pStyle w:val="BodyText3"/>
        <w:spacing w:after="0"/>
        <w:rPr>
          <w:del w:id="158" w:author="admin [2]" w:date="2019-09-11T10:17:00Z"/>
          <w:rFonts w:ascii="Times New Roman" w:hAnsi="Times New Roman"/>
          <w:sz w:val="24"/>
          <w:szCs w:val="24"/>
        </w:rPr>
      </w:pPr>
      <w:del w:id="159" w:author="admin [2]" w:date="2019-09-11T10:17:00Z">
        <w:r w:rsidRPr="00C87A17" w:rsidDel="00F722B3">
          <w:rPr>
            <w:rFonts w:ascii="Times New Roman" w:hAnsi="Times New Roman"/>
            <w:sz w:val="24"/>
            <w:szCs w:val="24"/>
          </w:rPr>
          <w:delText xml:space="preserve">2) </w:delText>
        </w:r>
        <w:r w:rsidR="00071C20" w:rsidRPr="00C87A17" w:rsidDel="00F722B3">
          <w:rPr>
            <w:rFonts w:ascii="Times New Roman" w:hAnsi="Times New Roman"/>
            <w:sz w:val="24"/>
            <w:szCs w:val="24"/>
          </w:rPr>
          <w:delText>bậc liên kết của</w:delText>
        </w:r>
        <w:r w:rsidRPr="00C87A17" w:rsidDel="00F722B3">
          <w:rPr>
            <w:rFonts w:ascii="Times New Roman" w:hAnsi="Times New Roman"/>
            <w:sz w:val="24"/>
            <w:szCs w:val="24"/>
          </w:rPr>
          <w:delText xml:space="preserve"> CO </w:delText>
        </w:r>
        <w:r w:rsidR="00071C20" w:rsidRPr="00C87A17" w:rsidDel="00F722B3">
          <w:rPr>
            <w:rFonts w:ascii="Times New Roman" w:hAnsi="Times New Roman"/>
            <w:sz w:val="24"/>
            <w:szCs w:val="24"/>
          </w:rPr>
          <w:delText>lớn hơn bậc liên kết của</w:delText>
        </w:r>
        <w:r w:rsidRPr="00C87A17" w:rsidDel="00F722B3">
          <w:rPr>
            <w:rFonts w:ascii="Times New Roman" w:hAnsi="Times New Roman"/>
            <w:sz w:val="24"/>
            <w:szCs w:val="24"/>
          </w:rPr>
          <w:delText xml:space="preserve"> O</w:delText>
        </w:r>
        <w:r w:rsidRPr="00C87A17" w:rsidDel="00F722B3">
          <w:rPr>
            <w:rFonts w:ascii="Times New Roman" w:hAnsi="Times New Roman"/>
            <w:sz w:val="24"/>
            <w:szCs w:val="24"/>
            <w:vertAlign w:val="subscript"/>
          </w:rPr>
          <w:delText>2</w:delText>
        </w:r>
        <w:r w:rsidRPr="00C87A17" w:rsidDel="00F722B3">
          <w:rPr>
            <w:rFonts w:ascii="Times New Roman" w:hAnsi="Times New Roman"/>
            <w:sz w:val="24"/>
            <w:szCs w:val="24"/>
          </w:rPr>
          <w:delText>.</w:delText>
        </w:r>
      </w:del>
    </w:p>
    <w:p w14:paraId="4CC36EFC" w14:textId="5BD520B7" w:rsidR="0017601C" w:rsidRPr="00C87A17" w:rsidDel="00F722B3" w:rsidRDefault="0017601C" w:rsidP="0017601C">
      <w:pPr>
        <w:pStyle w:val="BodyText3"/>
        <w:spacing w:after="0"/>
        <w:rPr>
          <w:del w:id="160" w:author="admin [2]" w:date="2019-09-11T10:17:00Z"/>
          <w:rFonts w:ascii="Times New Roman" w:hAnsi="Times New Roman"/>
          <w:sz w:val="24"/>
          <w:szCs w:val="24"/>
        </w:rPr>
      </w:pPr>
      <w:del w:id="161" w:author="admin [2]" w:date="2019-09-11T10:17:00Z">
        <w:r w:rsidRPr="00C87A17" w:rsidDel="00F722B3">
          <w:rPr>
            <w:rFonts w:ascii="Times New Roman" w:hAnsi="Times New Roman"/>
            <w:sz w:val="24"/>
            <w:szCs w:val="24"/>
          </w:rPr>
          <w:delText>3) P</w:delText>
        </w:r>
        <w:r w:rsidR="00071C20" w:rsidRPr="00C87A17" w:rsidDel="00F722B3">
          <w:rPr>
            <w:rFonts w:ascii="Times New Roman" w:hAnsi="Times New Roman"/>
            <w:sz w:val="24"/>
            <w:szCs w:val="24"/>
          </w:rPr>
          <w:delText>hân tử</w:delText>
        </w:r>
        <w:r w:rsidRPr="00C87A17" w:rsidDel="00F722B3">
          <w:rPr>
            <w:rFonts w:ascii="Times New Roman" w:hAnsi="Times New Roman"/>
            <w:sz w:val="24"/>
            <w:szCs w:val="24"/>
          </w:rPr>
          <w:delText xml:space="preserve"> BN </w:delText>
        </w:r>
        <w:r w:rsidR="00071C20" w:rsidRPr="00C87A17" w:rsidDel="00F722B3">
          <w:rPr>
            <w:rFonts w:ascii="Times New Roman" w:hAnsi="Times New Roman"/>
            <w:sz w:val="24"/>
            <w:szCs w:val="24"/>
          </w:rPr>
          <w:delText>có cấu</w:delText>
        </w:r>
        <w:r w:rsidRPr="00C87A17" w:rsidDel="00F722B3">
          <w:rPr>
            <w:rFonts w:ascii="Times New Roman" w:hAnsi="Times New Roman"/>
            <w:sz w:val="24"/>
            <w:szCs w:val="24"/>
          </w:rPr>
          <w:delText xml:space="preserve"> hình electron </w:delText>
        </w:r>
        <w:r w:rsidRPr="00C87A17" w:rsidDel="00F722B3">
          <w:rPr>
            <w:rFonts w:ascii="Times New Roman" w:hAnsi="Times New Roman"/>
            <w:position w:val="-16"/>
            <w:sz w:val="24"/>
            <w:szCs w:val="24"/>
            <w:rPrChange w:id="162" w:author="admin [2]" w:date="2018-09-14T10:24:00Z">
              <w:rPr>
                <w:rFonts w:ascii="Times New Roman" w:hAnsi="Times New Roman"/>
                <w:position w:val="-16"/>
                <w:sz w:val="24"/>
                <w:szCs w:val="24"/>
              </w:rPr>
            </w:rPrChange>
          </w:rPr>
          <w:object w:dxaOrig="3120" w:dyaOrig="480" w14:anchorId="14EEA421">
            <v:shape id="_x0000_i1040" type="#_x0000_t75" style="width:155.65pt;height:23.25pt" o:ole="">
              <v:imagedata r:id="rId38" o:title=""/>
            </v:shape>
            <o:OLEObject Type="Embed" ProgID="Equation.3" ShapeID="_x0000_i1040" DrawAspect="Content" ObjectID="_1648818909" r:id="rId39"/>
          </w:object>
        </w:r>
        <w:r w:rsidRPr="00C87A17" w:rsidDel="00F722B3">
          <w:rPr>
            <w:rFonts w:ascii="Times New Roman" w:hAnsi="Times New Roman"/>
            <w:color w:val="000000"/>
            <w:sz w:val="24"/>
            <w:szCs w:val="24"/>
          </w:rPr>
          <w:delText xml:space="preserve"> </w:delText>
        </w:r>
        <w:r w:rsidR="00071C20" w:rsidRPr="00C87A17" w:rsidDel="00F722B3">
          <w:rPr>
            <w:rFonts w:ascii="Times New Roman" w:hAnsi="Times New Roman"/>
            <w:color w:val="000000"/>
            <w:sz w:val="24"/>
            <w:szCs w:val="24"/>
          </w:rPr>
          <w:delText>là do tuân theo nguyên lý vững bền</w:delText>
        </w:r>
        <w:r w:rsidRPr="00C87A17" w:rsidDel="00F722B3">
          <w:rPr>
            <w:rFonts w:ascii="Times New Roman" w:hAnsi="Times New Roman"/>
            <w:color w:val="000000"/>
            <w:sz w:val="24"/>
            <w:szCs w:val="24"/>
          </w:rPr>
          <w:delText xml:space="preserve"> (z </w:delText>
        </w:r>
        <w:r w:rsidR="00071C20" w:rsidRPr="00C87A17" w:rsidDel="00F722B3">
          <w:rPr>
            <w:rFonts w:ascii="Times New Roman" w:hAnsi="Times New Roman"/>
            <w:color w:val="000000"/>
            <w:sz w:val="24"/>
            <w:szCs w:val="24"/>
          </w:rPr>
          <w:delText>là trục liên nhân</w:delText>
        </w:r>
        <w:r w:rsidRPr="00C87A17" w:rsidDel="00F722B3">
          <w:rPr>
            <w:rFonts w:ascii="Times New Roman" w:hAnsi="Times New Roman"/>
            <w:color w:val="000000"/>
            <w:sz w:val="24"/>
            <w:szCs w:val="24"/>
          </w:rPr>
          <w:delText>)</w:delText>
        </w:r>
      </w:del>
    </w:p>
    <w:p w14:paraId="0085921E" w14:textId="738CA5D1" w:rsidR="0017601C" w:rsidRPr="00C87A17" w:rsidDel="00F722B3" w:rsidRDefault="0017601C" w:rsidP="0017601C">
      <w:pPr>
        <w:pStyle w:val="BodyText3"/>
        <w:spacing w:after="0"/>
        <w:rPr>
          <w:del w:id="163" w:author="admin [2]" w:date="2019-09-11T10:17:00Z"/>
          <w:rFonts w:ascii="Times New Roman" w:hAnsi="Times New Roman"/>
          <w:sz w:val="24"/>
          <w:szCs w:val="24"/>
        </w:rPr>
      </w:pPr>
      <w:del w:id="164" w:author="admin [2]" w:date="2019-09-11T10:17:00Z">
        <w:r w:rsidRPr="00C87A17" w:rsidDel="00F722B3">
          <w:rPr>
            <w:rFonts w:ascii="Times New Roman" w:hAnsi="Times New Roman"/>
            <w:sz w:val="24"/>
            <w:szCs w:val="24"/>
          </w:rPr>
          <w:delText>4) Ph</w:delText>
        </w:r>
        <w:r w:rsidR="00071C20" w:rsidRPr="00C87A17" w:rsidDel="00F722B3">
          <w:rPr>
            <w:rFonts w:ascii="Times New Roman" w:hAnsi="Times New Roman"/>
            <w:sz w:val="24"/>
            <w:szCs w:val="24"/>
          </w:rPr>
          <w:delText>ương pháp</w:delText>
        </w:r>
        <w:r w:rsidRPr="00C87A17" w:rsidDel="00F722B3">
          <w:rPr>
            <w:rFonts w:ascii="Times New Roman" w:hAnsi="Times New Roman"/>
            <w:sz w:val="24"/>
            <w:szCs w:val="24"/>
          </w:rPr>
          <w:delText xml:space="preserve"> MO cho </w:delText>
        </w:r>
        <w:r w:rsidR="00071C20" w:rsidRPr="00C87A17" w:rsidDel="00F722B3">
          <w:rPr>
            <w:rFonts w:ascii="Times New Roman" w:hAnsi="Times New Roman"/>
            <w:sz w:val="24"/>
            <w:szCs w:val="24"/>
          </w:rPr>
          <w:delText xml:space="preserve">rằng chỉ có các </w:delText>
        </w:r>
        <w:r w:rsidRPr="00C87A17" w:rsidDel="00F722B3">
          <w:rPr>
            <w:rFonts w:ascii="Times New Roman" w:hAnsi="Times New Roman"/>
            <w:sz w:val="24"/>
            <w:szCs w:val="24"/>
          </w:rPr>
          <w:delText xml:space="preserve">electron </w:delText>
        </w:r>
        <w:r w:rsidR="00071C20" w:rsidRPr="00C87A17" w:rsidDel="00F722B3">
          <w:rPr>
            <w:rFonts w:ascii="Times New Roman" w:hAnsi="Times New Roman"/>
            <w:sz w:val="24"/>
            <w:szCs w:val="24"/>
          </w:rPr>
          <w:delText>hóa trị mới co thể tham gia tổ hợp tuyến tính để tạo thành các</w:delText>
        </w:r>
        <w:r w:rsidRPr="00C87A17" w:rsidDel="00F722B3">
          <w:rPr>
            <w:rFonts w:ascii="Times New Roman" w:hAnsi="Times New Roman"/>
            <w:sz w:val="24"/>
            <w:szCs w:val="24"/>
          </w:rPr>
          <w:delText xml:space="preserve"> MO.</w:delText>
        </w:r>
      </w:del>
    </w:p>
    <w:p w14:paraId="1F4330D6" w14:textId="75C24526" w:rsidR="004E386C" w:rsidRPr="00C87A17" w:rsidDel="00F722B3" w:rsidRDefault="004E386C" w:rsidP="004E386C">
      <w:pPr>
        <w:pStyle w:val="BodyText3"/>
        <w:numPr>
          <w:ilvl w:val="2"/>
          <w:numId w:val="95"/>
        </w:numPr>
        <w:tabs>
          <w:tab w:val="clear" w:pos="2398"/>
          <w:tab w:val="num" w:pos="851"/>
        </w:tabs>
        <w:spacing w:after="0"/>
        <w:ind w:left="567" w:hanging="283"/>
        <w:rPr>
          <w:del w:id="165" w:author="admin [2]" w:date="2019-09-11T10:17:00Z"/>
          <w:rFonts w:ascii="Times New Roman" w:hAnsi="Times New Roman"/>
          <w:sz w:val="24"/>
          <w:szCs w:val="24"/>
        </w:rPr>
        <w:sectPr w:rsidR="004E386C" w:rsidRPr="00C87A17" w:rsidDel="00F722B3" w:rsidSect="001F1AF2">
          <w:type w:val="continuous"/>
          <w:pgSz w:w="11906" w:h="16838"/>
          <w:pgMar w:top="1440" w:right="1440" w:bottom="1440" w:left="1440" w:header="708" w:footer="708" w:gutter="0"/>
          <w:cols w:space="708"/>
          <w:docGrid w:linePitch="360"/>
        </w:sectPr>
      </w:pPr>
    </w:p>
    <w:p w14:paraId="6FB55476" w14:textId="38E3B752" w:rsidR="0017601C" w:rsidRPr="00C87A17" w:rsidDel="00F722B3" w:rsidRDefault="0017601C" w:rsidP="004E386C">
      <w:pPr>
        <w:pStyle w:val="BodyText3"/>
        <w:numPr>
          <w:ilvl w:val="2"/>
          <w:numId w:val="95"/>
        </w:numPr>
        <w:tabs>
          <w:tab w:val="clear" w:pos="2398"/>
          <w:tab w:val="num" w:pos="851"/>
        </w:tabs>
        <w:spacing w:after="0"/>
        <w:ind w:left="567" w:hanging="283"/>
        <w:rPr>
          <w:del w:id="166" w:author="admin [2]" w:date="2019-09-11T10:17:00Z"/>
          <w:rFonts w:ascii="Times New Roman" w:hAnsi="Times New Roman"/>
          <w:sz w:val="24"/>
          <w:szCs w:val="24"/>
          <w:lang w:val="en-US"/>
        </w:rPr>
      </w:pPr>
      <w:del w:id="167" w:author="admin [2]" w:date="2019-09-11T10:17:00Z">
        <w:r w:rsidRPr="00C87A17" w:rsidDel="00F722B3">
          <w:rPr>
            <w:rFonts w:ascii="Times New Roman" w:hAnsi="Times New Roman"/>
            <w:sz w:val="24"/>
            <w:szCs w:val="24"/>
            <w:lang w:val="en-US"/>
          </w:rPr>
          <w:delText>1,2,4</w:delText>
        </w:r>
      </w:del>
    </w:p>
    <w:p w14:paraId="1A762C97" w14:textId="12FC89A7" w:rsidR="0017601C" w:rsidRPr="00C87A17" w:rsidDel="00F722B3" w:rsidRDefault="0017601C" w:rsidP="004E386C">
      <w:pPr>
        <w:pStyle w:val="BodyText3"/>
        <w:numPr>
          <w:ilvl w:val="2"/>
          <w:numId w:val="95"/>
        </w:numPr>
        <w:tabs>
          <w:tab w:val="clear" w:pos="2398"/>
          <w:tab w:val="num" w:pos="851"/>
        </w:tabs>
        <w:spacing w:after="0"/>
        <w:ind w:left="567" w:hanging="283"/>
        <w:rPr>
          <w:del w:id="168" w:author="admin [2]" w:date="2019-09-11T10:17:00Z"/>
          <w:rFonts w:ascii="Times New Roman" w:hAnsi="Times New Roman"/>
          <w:sz w:val="24"/>
          <w:szCs w:val="24"/>
          <w:lang w:val="en-US"/>
        </w:rPr>
      </w:pPr>
      <w:del w:id="169" w:author="admin [2]" w:date="2019-09-11T10:17:00Z">
        <w:r w:rsidRPr="00C87A17" w:rsidDel="00F722B3">
          <w:rPr>
            <w:rFonts w:ascii="Times New Roman" w:hAnsi="Times New Roman"/>
            <w:sz w:val="24"/>
            <w:szCs w:val="24"/>
            <w:lang w:val="en-US"/>
          </w:rPr>
          <w:delText>1,3,4</w:delText>
        </w:r>
      </w:del>
    </w:p>
    <w:p w14:paraId="42996683" w14:textId="7D397C5E" w:rsidR="0017601C" w:rsidRPr="00C87A17" w:rsidDel="00F722B3" w:rsidRDefault="0017601C" w:rsidP="004E386C">
      <w:pPr>
        <w:pStyle w:val="BodyText3"/>
        <w:numPr>
          <w:ilvl w:val="2"/>
          <w:numId w:val="95"/>
        </w:numPr>
        <w:tabs>
          <w:tab w:val="clear" w:pos="2398"/>
          <w:tab w:val="num" w:pos="851"/>
        </w:tabs>
        <w:spacing w:after="0"/>
        <w:ind w:left="567" w:hanging="283"/>
        <w:rPr>
          <w:del w:id="170" w:author="admin [2]" w:date="2019-09-11T10:17:00Z"/>
          <w:rFonts w:ascii="Times New Roman" w:hAnsi="Times New Roman"/>
          <w:sz w:val="24"/>
          <w:szCs w:val="24"/>
          <w:lang w:val="en-US"/>
        </w:rPr>
      </w:pPr>
      <w:del w:id="171" w:author="admin [2]" w:date="2019-09-11T10:17:00Z">
        <w:r w:rsidRPr="00C87A17" w:rsidDel="00F722B3">
          <w:rPr>
            <w:rFonts w:ascii="Times New Roman" w:hAnsi="Times New Roman"/>
            <w:sz w:val="24"/>
            <w:szCs w:val="24"/>
            <w:lang w:val="en-US"/>
          </w:rPr>
          <w:delText>1,2,3</w:delText>
        </w:r>
      </w:del>
    </w:p>
    <w:p w14:paraId="11FE7846" w14:textId="216524E7" w:rsidR="0017601C" w:rsidRPr="00C87A17" w:rsidDel="00F722B3" w:rsidRDefault="0017601C" w:rsidP="004E386C">
      <w:pPr>
        <w:pStyle w:val="BodyText3"/>
        <w:numPr>
          <w:ilvl w:val="2"/>
          <w:numId w:val="95"/>
        </w:numPr>
        <w:tabs>
          <w:tab w:val="clear" w:pos="2398"/>
          <w:tab w:val="num" w:pos="851"/>
        </w:tabs>
        <w:spacing w:after="0"/>
        <w:ind w:left="567" w:hanging="283"/>
        <w:rPr>
          <w:del w:id="172" w:author="admin [2]" w:date="2019-09-11T10:17:00Z"/>
          <w:rFonts w:ascii="Times New Roman" w:hAnsi="Times New Roman"/>
          <w:color w:val="0000FF"/>
          <w:sz w:val="24"/>
          <w:szCs w:val="24"/>
          <w:lang w:val="en-US"/>
        </w:rPr>
      </w:pPr>
      <w:del w:id="173" w:author="admin [2]" w:date="2019-09-11T10:17:00Z">
        <w:r w:rsidRPr="00C87A17" w:rsidDel="00F722B3">
          <w:rPr>
            <w:rFonts w:ascii="Times New Roman" w:hAnsi="Times New Roman"/>
            <w:color w:val="0000FF"/>
            <w:sz w:val="24"/>
            <w:szCs w:val="24"/>
            <w:lang w:val="en-US"/>
          </w:rPr>
          <w:delText>2,3</w:delText>
        </w:r>
      </w:del>
    </w:p>
    <w:p w14:paraId="6A58D03F" w14:textId="4045640C" w:rsidR="004E386C" w:rsidRPr="00C87A17" w:rsidDel="00F722B3" w:rsidRDefault="004E386C" w:rsidP="0017601C">
      <w:pPr>
        <w:spacing w:after="0"/>
        <w:rPr>
          <w:del w:id="174" w:author="admin [2]" w:date="2019-09-11T10:17:00Z"/>
          <w:rFonts w:ascii="Times New Roman" w:hAnsi="Times New Roman" w:cs="Times New Roman"/>
          <w:b/>
          <w:sz w:val="24"/>
          <w:szCs w:val="24"/>
          <w:lang w:val="en-US"/>
        </w:rPr>
        <w:sectPr w:rsidR="004E386C" w:rsidRPr="00C87A17" w:rsidDel="00F722B3" w:rsidSect="004E386C">
          <w:type w:val="continuous"/>
          <w:pgSz w:w="11906" w:h="16838"/>
          <w:pgMar w:top="1440" w:right="1440" w:bottom="1440" w:left="1440" w:header="708" w:footer="708" w:gutter="0"/>
          <w:cols w:num="4" w:space="709"/>
          <w:docGrid w:linePitch="360"/>
        </w:sectPr>
      </w:pPr>
    </w:p>
    <w:p w14:paraId="6C39F147" w14:textId="3DB47E27" w:rsidR="0017601C" w:rsidRPr="00C87A17" w:rsidDel="00F722B3" w:rsidRDefault="00071C20" w:rsidP="0017601C">
      <w:pPr>
        <w:spacing w:after="0"/>
        <w:rPr>
          <w:del w:id="175" w:author="admin [2]" w:date="2019-09-11T10:17:00Z"/>
          <w:rFonts w:ascii="Times New Roman" w:hAnsi="Times New Roman" w:cs="Times New Roman"/>
          <w:sz w:val="24"/>
          <w:szCs w:val="24"/>
        </w:rPr>
      </w:pPr>
      <w:del w:id="176" w:author="admin [2]" w:date="2019-09-11T10:17:00Z">
        <w:r w:rsidRPr="00C87A17" w:rsidDel="00F722B3">
          <w:rPr>
            <w:rFonts w:ascii="Times New Roman" w:hAnsi="Times New Roman" w:cs="Times New Roman"/>
            <w:b/>
            <w:sz w:val="24"/>
            <w:szCs w:val="24"/>
            <w:lang w:val="en-US"/>
          </w:rPr>
          <w:delText>1.7</w:delText>
        </w:r>
        <w:r w:rsidR="0017601C" w:rsidRPr="00C87A17" w:rsidDel="00F722B3">
          <w:rPr>
            <w:rFonts w:ascii="Times New Roman" w:hAnsi="Times New Roman" w:cs="Times New Roman"/>
            <w:b/>
            <w:sz w:val="24"/>
            <w:szCs w:val="24"/>
            <w:lang w:val="en-US"/>
          </w:rPr>
          <w:tab/>
        </w:r>
        <w:r w:rsidR="0017601C" w:rsidRPr="00C87A17" w:rsidDel="00F722B3">
          <w:rPr>
            <w:rFonts w:ascii="Times New Roman" w:hAnsi="Times New Roman" w:cs="Times New Roman"/>
            <w:sz w:val="24"/>
            <w:szCs w:val="24"/>
          </w:rPr>
          <w:delText>Ch</w:delText>
        </w:r>
        <w:r w:rsidRPr="00C87A17" w:rsidDel="00F722B3">
          <w:rPr>
            <w:rFonts w:ascii="Times New Roman" w:hAnsi="Times New Roman" w:cs="Times New Roman"/>
            <w:sz w:val="24"/>
            <w:szCs w:val="24"/>
          </w:rPr>
          <w:delText>ọn phát biểu</w:delText>
        </w:r>
        <w:r w:rsidR="0017601C" w:rsidRPr="00C87A17" w:rsidDel="00F722B3">
          <w:rPr>
            <w:rFonts w:ascii="Times New Roman" w:hAnsi="Times New Roman" w:cs="Times New Roman"/>
            <w:sz w:val="24"/>
            <w:szCs w:val="24"/>
          </w:rPr>
          <w:delText xml:space="preserve"> </w:delText>
        </w:r>
        <w:r w:rsidRPr="00C87A17" w:rsidDel="00F722B3">
          <w:rPr>
            <w:rFonts w:ascii="Times New Roman" w:hAnsi="Times New Roman" w:cs="Times New Roman"/>
            <w:b/>
            <w:sz w:val="24"/>
            <w:szCs w:val="24"/>
          </w:rPr>
          <w:delText>đúng</w:delText>
        </w:r>
        <w:r w:rsidR="0017601C" w:rsidRPr="00C87A17" w:rsidDel="00F722B3">
          <w:rPr>
            <w:rFonts w:ascii="Times New Roman" w:hAnsi="Times New Roman" w:cs="Times New Roman"/>
            <w:sz w:val="24"/>
            <w:szCs w:val="24"/>
          </w:rPr>
          <w:delText>:</w:delText>
        </w:r>
      </w:del>
    </w:p>
    <w:p w14:paraId="05EA1C52" w14:textId="61219565" w:rsidR="0017601C" w:rsidRPr="00C87A17" w:rsidDel="00F722B3" w:rsidRDefault="0017601C" w:rsidP="0017601C">
      <w:pPr>
        <w:spacing w:after="0"/>
        <w:rPr>
          <w:del w:id="177" w:author="admin [2]" w:date="2019-09-11T10:17:00Z"/>
          <w:rFonts w:ascii="Times New Roman" w:hAnsi="Times New Roman" w:cs="Times New Roman"/>
          <w:sz w:val="24"/>
          <w:szCs w:val="24"/>
        </w:rPr>
      </w:pPr>
      <w:del w:id="178" w:author="admin [2]" w:date="2019-09-11T10:17:00Z">
        <w:r w:rsidRPr="00C87A17" w:rsidDel="00F722B3">
          <w:rPr>
            <w:rFonts w:ascii="Times New Roman" w:hAnsi="Times New Roman" w:cs="Times New Roman"/>
            <w:sz w:val="24"/>
            <w:szCs w:val="24"/>
          </w:rPr>
          <w:delText>X</w:delText>
        </w:r>
        <w:r w:rsidR="00071C20" w:rsidRPr="00C87A17" w:rsidDel="00F722B3">
          <w:rPr>
            <w:rFonts w:ascii="Times New Roman" w:hAnsi="Times New Roman" w:cs="Times New Roman"/>
            <w:sz w:val="24"/>
            <w:szCs w:val="24"/>
          </w:rPr>
          <w:delText>ét các phân tử và</w:delText>
        </w:r>
        <w:r w:rsidRPr="00C87A17" w:rsidDel="00F722B3">
          <w:rPr>
            <w:rFonts w:ascii="Times New Roman" w:hAnsi="Times New Roman" w:cs="Times New Roman"/>
            <w:sz w:val="24"/>
            <w:szCs w:val="24"/>
          </w:rPr>
          <w:delText xml:space="preserve"> ion sau: </w:delText>
        </w:r>
        <w:r w:rsidRPr="00C87A17" w:rsidDel="00F722B3">
          <w:rPr>
            <w:rFonts w:ascii="Times New Roman" w:hAnsi="Times New Roman" w:cs="Times New Roman"/>
            <w:position w:val="-10"/>
            <w:sz w:val="24"/>
            <w:szCs w:val="24"/>
            <w:rPrChange w:id="179" w:author="admin [2]" w:date="2018-09-14T10:24:00Z">
              <w:rPr>
                <w:rFonts w:ascii="Times New Roman" w:hAnsi="Times New Roman" w:cs="Times New Roman"/>
                <w:position w:val="-10"/>
                <w:sz w:val="24"/>
                <w:szCs w:val="24"/>
              </w:rPr>
            </w:rPrChange>
          </w:rPr>
          <w:object w:dxaOrig="1579" w:dyaOrig="360" w14:anchorId="221B3126">
            <v:shape id="_x0000_i1041" type="#_x0000_t75" style="width:79.15pt;height:18.4pt" o:ole="">
              <v:imagedata r:id="rId40" o:title=""/>
            </v:shape>
            <o:OLEObject Type="Embed" ProgID="Equation.3" ShapeID="_x0000_i1041" DrawAspect="Content" ObjectID="_1648818910" r:id="rId41"/>
          </w:object>
        </w:r>
      </w:del>
    </w:p>
    <w:p w14:paraId="014D1C15" w14:textId="16560A8E" w:rsidR="0017601C" w:rsidRPr="00C87A17" w:rsidDel="00F722B3" w:rsidRDefault="0017601C" w:rsidP="0017601C">
      <w:pPr>
        <w:tabs>
          <w:tab w:val="num" w:pos="1440"/>
        </w:tabs>
        <w:spacing w:after="0"/>
        <w:rPr>
          <w:del w:id="180" w:author="admin [2]" w:date="2019-09-11T10:17:00Z"/>
          <w:rFonts w:ascii="Times New Roman" w:hAnsi="Times New Roman" w:cs="Times New Roman"/>
          <w:sz w:val="24"/>
          <w:szCs w:val="24"/>
        </w:rPr>
      </w:pPr>
      <w:del w:id="181" w:author="admin [2]" w:date="2019-09-11T10:17:00Z">
        <w:r w:rsidRPr="00C87A17" w:rsidDel="00F722B3">
          <w:rPr>
            <w:rFonts w:ascii="Times New Roman" w:hAnsi="Times New Roman" w:cs="Times New Roman"/>
            <w:sz w:val="24"/>
            <w:szCs w:val="24"/>
          </w:rPr>
          <w:delText xml:space="preserve">1) </w:delText>
        </w:r>
        <w:r w:rsidRPr="00C87A17" w:rsidDel="00F722B3">
          <w:rPr>
            <w:rFonts w:ascii="Times New Roman" w:hAnsi="Times New Roman" w:cs="Times New Roman"/>
            <w:position w:val="-10"/>
            <w:sz w:val="24"/>
            <w:szCs w:val="24"/>
            <w:rPrChange w:id="182" w:author="admin [2]" w:date="2018-09-14T10:24:00Z">
              <w:rPr>
                <w:rFonts w:ascii="Times New Roman" w:hAnsi="Times New Roman" w:cs="Times New Roman"/>
                <w:position w:val="-10"/>
                <w:sz w:val="24"/>
                <w:szCs w:val="24"/>
              </w:rPr>
            </w:rPrChange>
          </w:rPr>
          <w:object w:dxaOrig="420" w:dyaOrig="360" w14:anchorId="08394A43">
            <v:shape id="_x0000_i1042" type="#_x0000_t75" style="width:21pt;height:18.4pt" o:ole="">
              <v:imagedata r:id="rId42" o:title=""/>
            </v:shape>
            <o:OLEObject Type="Embed" ProgID="Equation.3" ShapeID="_x0000_i1042" DrawAspect="Content" ObjectID="_1648818911" r:id="rId43"/>
          </w:object>
        </w:r>
        <w:r w:rsidRPr="00C87A17" w:rsidDel="00F722B3">
          <w:rPr>
            <w:rFonts w:ascii="Times New Roman" w:hAnsi="Times New Roman" w:cs="Times New Roman"/>
            <w:sz w:val="24"/>
            <w:szCs w:val="24"/>
          </w:rPr>
          <w:delText xml:space="preserve"> </w:delText>
        </w:r>
        <w:r w:rsidR="00071C20" w:rsidRPr="00C87A17" w:rsidDel="00F722B3">
          <w:rPr>
            <w:rFonts w:ascii="Times New Roman" w:hAnsi="Times New Roman" w:cs="Times New Roman"/>
            <w:sz w:val="24"/>
            <w:szCs w:val="24"/>
          </w:rPr>
          <w:delText>có tính nghịch từ</w:delText>
        </w:r>
      </w:del>
    </w:p>
    <w:p w14:paraId="063AFE24" w14:textId="30F3302B" w:rsidR="0017601C" w:rsidRPr="00C87A17" w:rsidDel="00F722B3" w:rsidRDefault="0017601C" w:rsidP="0017601C">
      <w:pPr>
        <w:tabs>
          <w:tab w:val="num" w:pos="1440"/>
        </w:tabs>
        <w:spacing w:after="0"/>
        <w:rPr>
          <w:del w:id="183" w:author="admin [2]" w:date="2019-09-11T10:17:00Z"/>
          <w:rFonts w:ascii="Times New Roman" w:hAnsi="Times New Roman" w:cs="Times New Roman"/>
          <w:sz w:val="24"/>
          <w:szCs w:val="24"/>
        </w:rPr>
      </w:pPr>
      <w:del w:id="184" w:author="admin [2]" w:date="2019-09-11T10:17:00Z">
        <w:r w:rsidRPr="00C87A17" w:rsidDel="00F722B3">
          <w:rPr>
            <w:rFonts w:ascii="Times New Roman" w:hAnsi="Times New Roman" w:cs="Times New Roman"/>
            <w:sz w:val="24"/>
            <w:szCs w:val="24"/>
          </w:rPr>
          <w:delText xml:space="preserve">2) </w:delText>
        </w:r>
        <w:r w:rsidR="00071C20" w:rsidRPr="00C87A17" w:rsidDel="00F722B3">
          <w:rPr>
            <w:rFonts w:ascii="Times New Roman" w:hAnsi="Times New Roman" w:cs="Times New Roman"/>
            <w:sz w:val="24"/>
            <w:szCs w:val="24"/>
          </w:rPr>
          <w:delText xml:space="preserve">Độ bền liên kết tăng dần theo trật tự từ </w:delText>
        </w:r>
        <w:r w:rsidRPr="00C87A17" w:rsidDel="00F722B3">
          <w:rPr>
            <w:rFonts w:ascii="Times New Roman" w:hAnsi="Times New Roman" w:cs="Times New Roman"/>
            <w:position w:val="-10"/>
            <w:sz w:val="24"/>
            <w:szCs w:val="24"/>
            <w:rPrChange w:id="185" w:author="admin [2]" w:date="2018-09-14T10:24:00Z">
              <w:rPr>
                <w:rFonts w:ascii="Times New Roman" w:hAnsi="Times New Roman" w:cs="Times New Roman"/>
                <w:position w:val="-10"/>
                <w:sz w:val="24"/>
                <w:szCs w:val="24"/>
              </w:rPr>
            </w:rPrChange>
          </w:rPr>
          <w:object w:dxaOrig="340" w:dyaOrig="360" w14:anchorId="18E29C72">
            <v:shape id="_x0000_i1043" type="#_x0000_t75" style="width:17.25pt;height:18.4pt" o:ole="">
              <v:imagedata r:id="rId44" o:title=""/>
            </v:shape>
            <o:OLEObject Type="Embed" ProgID="Equation.3" ShapeID="_x0000_i1043" DrawAspect="Content" ObjectID="_1648818912" r:id="rId45"/>
          </w:object>
        </w:r>
        <w:r w:rsidRPr="00C87A17" w:rsidDel="00F722B3">
          <w:rPr>
            <w:rFonts w:ascii="Times New Roman" w:hAnsi="Times New Roman" w:cs="Times New Roman"/>
            <w:sz w:val="24"/>
            <w:szCs w:val="24"/>
          </w:rPr>
          <w:delText xml:space="preserve"> </w:delText>
        </w:r>
        <w:r w:rsidR="00071C20" w:rsidRPr="00C87A17" w:rsidDel="00F722B3">
          <w:rPr>
            <w:rFonts w:ascii="Times New Roman" w:hAnsi="Times New Roman" w:cs="Times New Roman"/>
            <w:sz w:val="24"/>
            <w:szCs w:val="24"/>
          </w:rPr>
          <w:delText>đến</w:delText>
        </w:r>
        <w:r w:rsidRPr="00C87A17" w:rsidDel="00F722B3">
          <w:rPr>
            <w:rFonts w:ascii="Times New Roman" w:hAnsi="Times New Roman" w:cs="Times New Roman"/>
            <w:sz w:val="24"/>
            <w:szCs w:val="24"/>
          </w:rPr>
          <w:delText xml:space="preserve"> </w:delText>
        </w:r>
        <w:r w:rsidRPr="00C87A17" w:rsidDel="00F722B3">
          <w:rPr>
            <w:rFonts w:ascii="Times New Roman" w:hAnsi="Times New Roman" w:cs="Times New Roman"/>
            <w:position w:val="-10"/>
            <w:sz w:val="24"/>
            <w:szCs w:val="24"/>
            <w:rPrChange w:id="186" w:author="admin [2]" w:date="2018-09-14T10:24:00Z">
              <w:rPr>
                <w:rFonts w:ascii="Times New Roman" w:hAnsi="Times New Roman" w:cs="Times New Roman"/>
                <w:position w:val="-10"/>
                <w:sz w:val="24"/>
                <w:szCs w:val="24"/>
              </w:rPr>
            </w:rPrChange>
          </w:rPr>
          <w:object w:dxaOrig="420" w:dyaOrig="360" w14:anchorId="48988C6B">
            <v:shape id="_x0000_i1044" type="#_x0000_t75" style="width:21pt;height:18.4pt" o:ole="">
              <v:imagedata r:id="rId46" o:title=""/>
            </v:shape>
            <o:OLEObject Type="Embed" ProgID="Equation.3" ShapeID="_x0000_i1044" DrawAspect="Content" ObjectID="_1648818913" r:id="rId47"/>
          </w:object>
        </w:r>
      </w:del>
    </w:p>
    <w:p w14:paraId="20345A83" w14:textId="46D5CEA9" w:rsidR="0017601C" w:rsidRPr="00C87A17" w:rsidDel="00F722B3" w:rsidRDefault="0017601C" w:rsidP="0017601C">
      <w:pPr>
        <w:tabs>
          <w:tab w:val="num" w:pos="1440"/>
        </w:tabs>
        <w:spacing w:after="0"/>
        <w:rPr>
          <w:del w:id="187" w:author="admin [2]" w:date="2019-09-11T10:17:00Z"/>
          <w:rFonts w:ascii="Times New Roman" w:hAnsi="Times New Roman" w:cs="Times New Roman"/>
          <w:sz w:val="24"/>
          <w:szCs w:val="24"/>
        </w:rPr>
      </w:pPr>
      <w:del w:id="188" w:author="admin [2]" w:date="2019-09-11T10:17:00Z">
        <w:r w:rsidRPr="00C87A17" w:rsidDel="00F722B3">
          <w:rPr>
            <w:rFonts w:ascii="Times New Roman" w:hAnsi="Times New Roman" w:cs="Times New Roman"/>
            <w:sz w:val="24"/>
            <w:szCs w:val="24"/>
          </w:rPr>
          <w:delText>3) B</w:delText>
        </w:r>
        <w:r w:rsidR="00071C20" w:rsidRPr="00C87A17" w:rsidDel="00F722B3">
          <w:rPr>
            <w:rFonts w:ascii="Times New Roman" w:hAnsi="Times New Roman" w:cs="Times New Roman"/>
            <w:sz w:val="24"/>
            <w:szCs w:val="24"/>
          </w:rPr>
          <w:delText xml:space="preserve">ậc liên kết giảm dần theo trật tự từ </w:delText>
        </w:r>
        <w:r w:rsidRPr="00C87A17" w:rsidDel="00F722B3">
          <w:rPr>
            <w:rFonts w:ascii="Times New Roman" w:hAnsi="Times New Roman" w:cs="Times New Roman"/>
            <w:position w:val="-10"/>
            <w:sz w:val="24"/>
            <w:szCs w:val="24"/>
            <w:rPrChange w:id="189" w:author="admin [2]" w:date="2018-09-14T10:24:00Z">
              <w:rPr>
                <w:rFonts w:ascii="Times New Roman" w:hAnsi="Times New Roman" w:cs="Times New Roman"/>
                <w:position w:val="-10"/>
                <w:sz w:val="24"/>
                <w:szCs w:val="24"/>
              </w:rPr>
            </w:rPrChange>
          </w:rPr>
          <w:object w:dxaOrig="340" w:dyaOrig="360" w14:anchorId="1F4FB7E5">
            <v:shape id="_x0000_i1045" type="#_x0000_t75" style="width:17.25pt;height:18.4pt" o:ole="">
              <v:imagedata r:id="rId44" o:title=""/>
            </v:shape>
            <o:OLEObject Type="Embed" ProgID="Equation.3" ShapeID="_x0000_i1045" DrawAspect="Content" ObjectID="_1648818914" r:id="rId48"/>
          </w:object>
        </w:r>
        <w:r w:rsidRPr="00C87A17" w:rsidDel="00F722B3">
          <w:rPr>
            <w:rFonts w:ascii="Times New Roman" w:hAnsi="Times New Roman" w:cs="Times New Roman"/>
            <w:sz w:val="24"/>
            <w:szCs w:val="24"/>
          </w:rPr>
          <w:delText xml:space="preserve"> </w:delText>
        </w:r>
        <w:r w:rsidR="00071C20" w:rsidRPr="00C87A17" w:rsidDel="00F722B3">
          <w:rPr>
            <w:rFonts w:ascii="Times New Roman" w:hAnsi="Times New Roman" w:cs="Times New Roman"/>
            <w:sz w:val="24"/>
            <w:szCs w:val="24"/>
          </w:rPr>
          <w:delText>đến</w:delText>
        </w:r>
        <w:r w:rsidRPr="00C87A17" w:rsidDel="00F722B3">
          <w:rPr>
            <w:rFonts w:ascii="Times New Roman" w:hAnsi="Times New Roman" w:cs="Times New Roman"/>
            <w:sz w:val="24"/>
            <w:szCs w:val="24"/>
          </w:rPr>
          <w:delText xml:space="preserve"> </w:delText>
        </w:r>
        <w:r w:rsidRPr="00C87A17" w:rsidDel="00F722B3">
          <w:rPr>
            <w:rFonts w:ascii="Times New Roman" w:hAnsi="Times New Roman" w:cs="Times New Roman"/>
            <w:position w:val="-10"/>
            <w:sz w:val="24"/>
            <w:szCs w:val="24"/>
            <w:rPrChange w:id="190" w:author="admin [2]" w:date="2018-09-14T10:24:00Z">
              <w:rPr>
                <w:rFonts w:ascii="Times New Roman" w:hAnsi="Times New Roman" w:cs="Times New Roman"/>
                <w:position w:val="-10"/>
                <w:sz w:val="24"/>
                <w:szCs w:val="24"/>
              </w:rPr>
            </w:rPrChange>
          </w:rPr>
          <w:object w:dxaOrig="420" w:dyaOrig="360" w14:anchorId="504E898F">
            <v:shape id="_x0000_i1046" type="#_x0000_t75" style="width:21pt;height:18.4pt" o:ole="">
              <v:imagedata r:id="rId49" o:title=""/>
            </v:shape>
            <o:OLEObject Type="Embed" ProgID="Equation.3" ShapeID="_x0000_i1046" DrawAspect="Content" ObjectID="_1648818915" r:id="rId50"/>
          </w:object>
        </w:r>
      </w:del>
    </w:p>
    <w:p w14:paraId="138111BE" w14:textId="7158B092" w:rsidR="0017601C" w:rsidRPr="00C87A17" w:rsidDel="00F722B3" w:rsidRDefault="0017601C" w:rsidP="0017601C">
      <w:pPr>
        <w:tabs>
          <w:tab w:val="num" w:pos="1440"/>
        </w:tabs>
        <w:spacing w:after="0"/>
        <w:rPr>
          <w:del w:id="191" w:author="admin [2]" w:date="2019-09-11T10:17:00Z"/>
          <w:rFonts w:ascii="Times New Roman" w:hAnsi="Times New Roman" w:cs="Times New Roman"/>
          <w:sz w:val="24"/>
          <w:szCs w:val="24"/>
        </w:rPr>
      </w:pPr>
      <w:del w:id="192" w:author="admin [2]" w:date="2019-09-11T10:17:00Z">
        <w:r w:rsidRPr="00C87A17" w:rsidDel="00F722B3">
          <w:rPr>
            <w:rFonts w:ascii="Times New Roman" w:hAnsi="Times New Roman" w:cs="Times New Roman"/>
            <w:sz w:val="24"/>
            <w:szCs w:val="24"/>
          </w:rPr>
          <w:delText xml:space="preserve">4) </w:delText>
        </w:r>
        <w:r w:rsidR="00071C20" w:rsidRPr="00C87A17" w:rsidDel="00F722B3">
          <w:rPr>
            <w:rFonts w:ascii="Times New Roman" w:hAnsi="Times New Roman" w:cs="Times New Roman"/>
            <w:sz w:val="24"/>
            <w:szCs w:val="24"/>
          </w:rPr>
          <w:delText>Độ dài liên kết của</w:delText>
        </w:r>
        <w:r w:rsidRPr="00C87A17" w:rsidDel="00F722B3">
          <w:rPr>
            <w:rFonts w:ascii="Times New Roman" w:hAnsi="Times New Roman" w:cs="Times New Roman"/>
            <w:sz w:val="24"/>
            <w:szCs w:val="24"/>
          </w:rPr>
          <w:delText xml:space="preserve"> </w:delText>
        </w:r>
        <w:r w:rsidRPr="00C87A17" w:rsidDel="00F722B3">
          <w:rPr>
            <w:rFonts w:ascii="Times New Roman" w:hAnsi="Times New Roman" w:cs="Times New Roman"/>
            <w:position w:val="-10"/>
            <w:sz w:val="24"/>
            <w:szCs w:val="24"/>
            <w:rPrChange w:id="193" w:author="admin [2]" w:date="2018-09-14T10:24:00Z">
              <w:rPr>
                <w:rFonts w:ascii="Times New Roman" w:hAnsi="Times New Roman" w:cs="Times New Roman"/>
                <w:position w:val="-10"/>
                <w:sz w:val="24"/>
                <w:szCs w:val="24"/>
              </w:rPr>
            </w:rPrChange>
          </w:rPr>
          <w:object w:dxaOrig="420" w:dyaOrig="360" w14:anchorId="700003B8">
            <v:shape id="_x0000_i1047" type="#_x0000_t75" style="width:21pt;height:18.4pt" o:ole="">
              <v:imagedata r:id="rId51" o:title=""/>
            </v:shape>
            <o:OLEObject Type="Embed" ProgID="Equation.3" ShapeID="_x0000_i1047" DrawAspect="Content" ObjectID="_1648818916" r:id="rId52"/>
          </w:object>
        </w:r>
        <w:r w:rsidRPr="00C87A17" w:rsidDel="00F722B3">
          <w:rPr>
            <w:rFonts w:ascii="Times New Roman" w:hAnsi="Times New Roman" w:cs="Times New Roman"/>
            <w:sz w:val="24"/>
            <w:szCs w:val="24"/>
          </w:rPr>
          <w:delText>l</w:delText>
        </w:r>
        <w:r w:rsidR="00071C20" w:rsidRPr="00C87A17" w:rsidDel="00F722B3">
          <w:rPr>
            <w:rFonts w:ascii="Times New Roman" w:hAnsi="Times New Roman" w:cs="Times New Roman"/>
            <w:sz w:val="24"/>
            <w:szCs w:val="24"/>
          </w:rPr>
          <w:delText>à ngắn nhất</w:delText>
        </w:r>
      </w:del>
    </w:p>
    <w:p w14:paraId="59925869" w14:textId="727AC686" w:rsidR="004E386C" w:rsidRPr="00C87A17" w:rsidDel="00F722B3" w:rsidRDefault="004E386C" w:rsidP="004E386C">
      <w:pPr>
        <w:pStyle w:val="ListParagraph"/>
        <w:numPr>
          <w:ilvl w:val="0"/>
          <w:numId w:val="101"/>
        </w:numPr>
        <w:tabs>
          <w:tab w:val="num" w:pos="851"/>
        </w:tabs>
        <w:spacing w:after="0" w:line="240" w:lineRule="auto"/>
        <w:rPr>
          <w:del w:id="194" w:author="admin [2]" w:date="2019-09-11T10:17:00Z"/>
          <w:rFonts w:ascii="Times New Roman" w:hAnsi="Times New Roman"/>
          <w:color w:val="0000FF"/>
          <w:sz w:val="24"/>
          <w:szCs w:val="24"/>
        </w:rPr>
        <w:sectPr w:rsidR="004E386C" w:rsidRPr="00C87A17" w:rsidDel="00F722B3" w:rsidSect="001F1AF2">
          <w:type w:val="continuous"/>
          <w:pgSz w:w="11906" w:h="16838"/>
          <w:pgMar w:top="1440" w:right="1440" w:bottom="1440" w:left="1440" w:header="708" w:footer="708" w:gutter="0"/>
          <w:cols w:space="708"/>
          <w:docGrid w:linePitch="360"/>
        </w:sectPr>
      </w:pPr>
    </w:p>
    <w:p w14:paraId="5E56A70C" w14:textId="6B1EFBB0" w:rsidR="0017601C" w:rsidRPr="00C87A17" w:rsidDel="00F722B3" w:rsidRDefault="0017601C" w:rsidP="004E386C">
      <w:pPr>
        <w:pStyle w:val="ListParagraph"/>
        <w:numPr>
          <w:ilvl w:val="0"/>
          <w:numId w:val="101"/>
        </w:numPr>
        <w:tabs>
          <w:tab w:val="num" w:pos="851"/>
        </w:tabs>
        <w:spacing w:after="0" w:line="240" w:lineRule="auto"/>
        <w:rPr>
          <w:del w:id="195" w:author="admin [2]" w:date="2019-09-11T10:17:00Z"/>
          <w:rFonts w:ascii="Times New Roman" w:hAnsi="Times New Roman"/>
          <w:color w:val="0000FF"/>
          <w:sz w:val="24"/>
          <w:szCs w:val="24"/>
        </w:rPr>
      </w:pPr>
      <w:del w:id="196" w:author="admin [2]" w:date="2019-09-11T10:17:00Z">
        <w:r w:rsidRPr="00C87A17" w:rsidDel="00F722B3">
          <w:rPr>
            <w:rFonts w:ascii="Times New Roman" w:hAnsi="Times New Roman"/>
            <w:color w:val="0000FF"/>
            <w:sz w:val="24"/>
            <w:szCs w:val="24"/>
          </w:rPr>
          <w:delText>1,3</w:delText>
        </w:r>
      </w:del>
    </w:p>
    <w:p w14:paraId="3D5352EC" w14:textId="1EAA7644" w:rsidR="0017601C" w:rsidRPr="00C87A17" w:rsidDel="00F722B3" w:rsidRDefault="0017601C" w:rsidP="004E386C">
      <w:pPr>
        <w:numPr>
          <w:ilvl w:val="0"/>
          <w:numId w:val="101"/>
        </w:numPr>
        <w:tabs>
          <w:tab w:val="num" w:pos="851"/>
        </w:tabs>
        <w:spacing w:after="0" w:line="240" w:lineRule="auto"/>
        <w:rPr>
          <w:del w:id="197" w:author="admin [2]" w:date="2019-09-11T10:17:00Z"/>
          <w:rFonts w:ascii="Times New Roman" w:hAnsi="Times New Roman" w:cs="Times New Roman"/>
          <w:sz w:val="24"/>
          <w:szCs w:val="24"/>
        </w:rPr>
      </w:pPr>
      <w:del w:id="198" w:author="admin [2]" w:date="2019-09-11T10:17:00Z">
        <w:r w:rsidRPr="00C87A17" w:rsidDel="00F722B3">
          <w:rPr>
            <w:rFonts w:ascii="Times New Roman" w:hAnsi="Times New Roman" w:cs="Times New Roman"/>
            <w:sz w:val="24"/>
            <w:szCs w:val="24"/>
          </w:rPr>
          <w:delText>3</w:delText>
        </w:r>
      </w:del>
    </w:p>
    <w:p w14:paraId="40A1003A" w14:textId="0C87D4C4" w:rsidR="0017601C" w:rsidRPr="00C87A17" w:rsidDel="00F722B3" w:rsidRDefault="0017601C" w:rsidP="004E386C">
      <w:pPr>
        <w:numPr>
          <w:ilvl w:val="0"/>
          <w:numId w:val="101"/>
        </w:numPr>
        <w:tabs>
          <w:tab w:val="num" w:pos="851"/>
        </w:tabs>
        <w:spacing w:after="0" w:line="240" w:lineRule="auto"/>
        <w:rPr>
          <w:del w:id="199" w:author="admin [2]" w:date="2019-09-11T10:17:00Z"/>
          <w:rFonts w:ascii="Times New Roman" w:hAnsi="Times New Roman" w:cs="Times New Roman"/>
          <w:sz w:val="24"/>
          <w:szCs w:val="24"/>
        </w:rPr>
      </w:pPr>
      <w:del w:id="200" w:author="admin [2]" w:date="2019-09-11T10:17:00Z">
        <w:r w:rsidRPr="00C87A17" w:rsidDel="00F722B3">
          <w:rPr>
            <w:rFonts w:ascii="Times New Roman" w:hAnsi="Times New Roman" w:cs="Times New Roman"/>
            <w:sz w:val="24"/>
            <w:szCs w:val="24"/>
          </w:rPr>
          <w:delText>2,4</w:delText>
        </w:r>
      </w:del>
    </w:p>
    <w:p w14:paraId="7B927866" w14:textId="51FA104F" w:rsidR="0017601C" w:rsidRPr="00C87A17" w:rsidDel="00F722B3" w:rsidRDefault="0017601C" w:rsidP="004E386C">
      <w:pPr>
        <w:numPr>
          <w:ilvl w:val="0"/>
          <w:numId w:val="101"/>
        </w:numPr>
        <w:tabs>
          <w:tab w:val="num" w:pos="851"/>
        </w:tabs>
        <w:spacing w:after="0" w:line="240" w:lineRule="auto"/>
        <w:rPr>
          <w:del w:id="201" w:author="admin [2]" w:date="2019-09-11T10:17:00Z"/>
          <w:rFonts w:ascii="Times New Roman" w:hAnsi="Times New Roman" w:cs="Times New Roman"/>
          <w:sz w:val="24"/>
          <w:szCs w:val="24"/>
        </w:rPr>
      </w:pPr>
      <w:del w:id="202" w:author="admin [2]" w:date="2019-09-11T10:17:00Z">
        <w:r w:rsidRPr="00C87A17" w:rsidDel="00F722B3">
          <w:rPr>
            <w:rFonts w:ascii="Times New Roman" w:hAnsi="Times New Roman" w:cs="Times New Roman"/>
            <w:sz w:val="24"/>
            <w:szCs w:val="24"/>
          </w:rPr>
          <w:delText>1,2</w:delText>
        </w:r>
      </w:del>
    </w:p>
    <w:p w14:paraId="3D21DE43" w14:textId="01508DE1" w:rsidR="004E386C" w:rsidRPr="00C87A17" w:rsidDel="00F722B3" w:rsidRDefault="004E386C" w:rsidP="004E386C">
      <w:pPr>
        <w:spacing w:after="0" w:line="240" w:lineRule="auto"/>
        <w:rPr>
          <w:del w:id="203" w:author="admin [2]" w:date="2019-09-11T10:17:00Z"/>
          <w:rFonts w:ascii="Times New Roman" w:hAnsi="Times New Roman" w:cs="Times New Roman"/>
          <w:sz w:val="24"/>
          <w:szCs w:val="24"/>
        </w:rPr>
        <w:sectPr w:rsidR="004E386C" w:rsidRPr="00C87A17" w:rsidDel="00F722B3" w:rsidSect="004E386C">
          <w:type w:val="continuous"/>
          <w:pgSz w:w="11906" w:h="16838"/>
          <w:pgMar w:top="1440" w:right="1440" w:bottom="1440" w:left="1440" w:header="708" w:footer="708" w:gutter="0"/>
          <w:cols w:num="4" w:space="709"/>
          <w:docGrid w:linePitch="360"/>
        </w:sectPr>
      </w:pPr>
    </w:p>
    <w:p w14:paraId="575877E5" w14:textId="0A5FA8CA" w:rsidR="004E386C" w:rsidRPr="00C87A17" w:rsidDel="00F722B3" w:rsidRDefault="004E386C" w:rsidP="004E386C">
      <w:pPr>
        <w:spacing w:after="0" w:line="240" w:lineRule="auto"/>
        <w:rPr>
          <w:del w:id="204" w:author="admin [2]" w:date="2019-09-11T10:17:00Z"/>
          <w:rFonts w:ascii="Times New Roman" w:hAnsi="Times New Roman" w:cs="Times New Roman"/>
          <w:sz w:val="24"/>
          <w:szCs w:val="24"/>
        </w:rPr>
      </w:pPr>
    </w:p>
    <w:p w14:paraId="77FC77EF" w14:textId="77777777" w:rsidR="00832435" w:rsidRPr="00C87A17" w:rsidRDefault="00832435" w:rsidP="0017601C">
      <w:pPr>
        <w:spacing w:after="0"/>
        <w:rPr>
          <w:rFonts w:ascii="Times New Roman" w:hAnsi="Times New Roman" w:cs="Times New Roman"/>
          <w:b/>
          <w:sz w:val="24"/>
          <w:szCs w:val="24"/>
          <w:lang w:val="pt-BR"/>
        </w:rPr>
      </w:pPr>
      <w:r w:rsidRPr="00C87A17">
        <w:rPr>
          <w:rFonts w:ascii="Times New Roman" w:hAnsi="Times New Roman" w:cs="Times New Roman"/>
          <w:b/>
          <w:sz w:val="24"/>
          <w:szCs w:val="24"/>
          <w:lang w:val="pt-BR"/>
        </w:rPr>
        <w:t xml:space="preserve">IV.2 </w:t>
      </w:r>
      <w:r w:rsidR="00E453F4" w:rsidRPr="00C87A17">
        <w:rPr>
          <w:rFonts w:ascii="Times New Roman" w:hAnsi="Times New Roman" w:cs="Times New Roman"/>
          <w:b/>
          <w:sz w:val="24"/>
          <w:szCs w:val="24"/>
          <w:lang w:val="pt-BR"/>
        </w:rPr>
        <w:t xml:space="preserve">DỰ ĐOÁN </w:t>
      </w:r>
      <w:r w:rsidRPr="00C87A17">
        <w:rPr>
          <w:rFonts w:ascii="Times New Roman" w:hAnsi="Times New Roman" w:cs="Times New Roman"/>
          <w:b/>
          <w:sz w:val="24"/>
          <w:szCs w:val="24"/>
          <w:lang w:val="pt-BR"/>
        </w:rPr>
        <w:t>TRẠNG THÁI TẬP HỢP CỦA HỢP CHẤT CỘNG HÓA TRỊ</w:t>
      </w:r>
    </w:p>
    <w:p w14:paraId="2B9213AC" w14:textId="77777777" w:rsidR="0013134B" w:rsidRPr="00C87A17" w:rsidRDefault="00E453F4" w:rsidP="0017601C">
      <w:pPr>
        <w:tabs>
          <w:tab w:val="left" w:pos="540"/>
        </w:tabs>
        <w:spacing w:after="0" w:line="240" w:lineRule="auto"/>
        <w:rPr>
          <w:rFonts w:ascii="Times New Roman" w:hAnsi="Times New Roman" w:cs="Times New Roman"/>
          <w:sz w:val="24"/>
          <w:szCs w:val="24"/>
          <w:lang w:val="pt-BR"/>
        </w:rPr>
      </w:pPr>
      <w:r w:rsidRPr="00C87A17">
        <w:rPr>
          <w:rFonts w:ascii="Times New Roman" w:hAnsi="Times New Roman" w:cs="Times New Roman"/>
          <w:b/>
          <w:sz w:val="24"/>
          <w:szCs w:val="24"/>
          <w:lang w:val="pt-BR"/>
        </w:rPr>
        <w:t>2.2</w:t>
      </w:r>
      <w:r w:rsidRPr="00C87A17">
        <w:rPr>
          <w:rFonts w:ascii="Times New Roman" w:hAnsi="Times New Roman" w:cs="Times New Roman"/>
          <w:sz w:val="24"/>
          <w:szCs w:val="24"/>
          <w:lang w:val="pt-BR"/>
        </w:rPr>
        <w:t xml:space="preserve"> </w:t>
      </w:r>
      <w:r w:rsidR="0013134B" w:rsidRPr="00C87A17">
        <w:rPr>
          <w:rFonts w:ascii="Times New Roman" w:hAnsi="Times New Roman" w:cs="Times New Roman"/>
          <w:sz w:val="24"/>
          <w:szCs w:val="24"/>
          <w:lang w:val="pt-BR"/>
        </w:rPr>
        <w:t xml:space="preserve">Chọn nhận xét </w:t>
      </w:r>
      <w:r w:rsidR="0013134B" w:rsidRPr="00C87A17">
        <w:rPr>
          <w:rFonts w:ascii="Times New Roman" w:hAnsi="Times New Roman" w:cs="Times New Roman"/>
          <w:b/>
          <w:sz w:val="24"/>
          <w:szCs w:val="24"/>
          <w:lang w:val="pt-BR"/>
        </w:rPr>
        <w:t>đúng</w:t>
      </w:r>
      <w:r w:rsidR="0013134B" w:rsidRPr="00C87A17">
        <w:rPr>
          <w:rFonts w:ascii="Times New Roman" w:hAnsi="Times New Roman" w:cs="Times New Roman"/>
          <w:sz w:val="24"/>
          <w:szCs w:val="24"/>
          <w:lang w:val="pt-BR"/>
        </w:rPr>
        <w:t>.</w:t>
      </w:r>
    </w:p>
    <w:p w14:paraId="1E096D1A" w14:textId="77777777" w:rsidR="0013134B" w:rsidRPr="00C87A17" w:rsidRDefault="0013134B" w:rsidP="00A500DE">
      <w:pPr>
        <w:pStyle w:val="ListParagraph"/>
        <w:numPr>
          <w:ilvl w:val="0"/>
          <w:numId w:val="48"/>
        </w:numPr>
        <w:tabs>
          <w:tab w:val="left" w:pos="540"/>
        </w:tabs>
        <w:spacing w:after="0" w:line="240" w:lineRule="auto"/>
        <w:ind w:left="567"/>
        <w:rPr>
          <w:rFonts w:ascii="Times New Roman" w:hAnsi="Times New Roman"/>
          <w:color w:val="FF0000"/>
          <w:sz w:val="24"/>
          <w:szCs w:val="24"/>
          <w:lang w:val="pt-BR"/>
        </w:rPr>
      </w:pPr>
      <w:r w:rsidRPr="00C87A17">
        <w:rPr>
          <w:rFonts w:ascii="Times New Roman" w:hAnsi="Times New Roman"/>
          <w:color w:val="FF0000"/>
          <w:sz w:val="24"/>
          <w:szCs w:val="24"/>
          <w:lang w:val="pt-BR"/>
        </w:rPr>
        <w:t>OF</w:t>
      </w:r>
      <w:r w:rsidRPr="00C87A17">
        <w:rPr>
          <w:rFonts w:ascii="Times New Roman" w:hAnsi="Times New Roman"/>
          <w:color w:val="FF0000"/>
          <w:sz w:val="24"/>
          <w:szCs w:val="24"/>
          <w:vertAlign w:val="subscript"/>
          <w:lang w:val="pt-BR"/>
        </w:rPr>
        <w:t>2</w:t>
      </w:r>
      <w:r w:rsidRPr="00C87A17">
        <w:rPr>
          <w:rFonts w:ascii="Times New Roman" w:hAnsi="Times New Roman"/>
          <w:color w:val="FF0000"/>
          <w:sz w:val="24"/>
          <w:szCs w:val="24"/>
          <w:lang w:val="pt-BR"/>
        </w:rPr>
        <w:t xml:space="preserve"> là chất khí ở nhiệt độ thường.</w:t>
      </w:r>
    </w:p>
    <w:p w14:paraId="6AAB3A16" w14:textId="77777777" w:rsidR="0013134B" w:rsidRPr="00C87A17" w:rsidRDefault="0013134B" w:rsidP="00A500DE">
      <w:pPr>
        <w:pStyle w:val="ListParagraph"/>
        <w:numPr>
          <w:ilvl w:val="0"/>
          <w:numId w:val="48"/>
        </w:numPr>
        <w:tabs>
          <w:tab w:val="left" w:pos="540"/>
        </w:tabs>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t>OF</w:t>
      </w:r>
      <w:r w:rsidRPr="00C87A17">
        <w:rPr>
          <w:rFonts w:ascii="Times New Roman" w:hAnsi="Times New Roman"/>
          <w:sz w:val="24"/>
          <w:szCs w:val="24"/>
          <w:vertAlign w:val="subscript"/>
          <w:lang w:val="pt-BR"/>
        </w:rPr>
        <w:t>2</w:t>
      </w:r>
      <w:r w:rsidRPr="00C87A17">
        <w:rPr>
          <w:rFonts w:ascii="Times New Roman" w:hAnsi="Times New Roman"/>
          <w:sz w:val="24"/>
          <w:szCs w:val="24"/>
          <w:lang w:val="pt-BR"/>
        </w:rPr>
        <w:t xml:space="preserve"> là chất lỏng ở nhiệt độ thường.</w:t>
      </w:r>
    </w:p>
    <w:p w14:paraId="45E04E4F" w14:textId="77777777" w:rsidR="0013134B" w:rsidRPr="00C87A17" w:rsidRDefault="0013134B" w:rsidP="00A500DE">
      <w:pPr>
        <w:pStyle w:val="ListParagraph"/>
        <w:numPr>
          <w:ilvl w:val="0"/>
          <w:numId w:val="48"/>
        </w:numPr>
        <w:tabs>
          <w:tab w:val="left" w:pos="540"/>
        </w:tabs>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t>OF</w:t>
      </w:r>
      <w:r w:rsidRPr="00C87A17">
        <w:rPr>
          <w:rFonts w:ascii="Times New Roman" w:hAnsi="Times New Roman"/>
          <w:sz w:val="24"/>
          <w:szCs w:val="24"/>
          <w:vertAlign w:val="subscript"/>
          <w:lang w:val="pt-BR"/>
        </w:rPr>
        <w:t>2</w:t>
      </w:r>
      <w:r w:rsidRPr="00C87A17">
        <w:rPr>
          <w:rFonts w:ascii="Times New Roman" w:hAnsi="Times New Roman"/>
          <w:sz w:val="24"/>
          <w:szCs w:val="24"/>
          <w:lang w:val="pt-BR"/>
        </w:rPr>
        <w:t xml:space="preserve"> là chất rắn ở nhiệt độ thường.</w:t>
      </w:r>
    </w:p>
    <w:p w14:paraId="49291141" w14:textId="24578CCB" w:rsidR="0013134B" w:rsidRPr="00C87A17" w:rsidRDefault="0013134B" w:rsidP="00A500DE">
      <w:pPr>
        <w:pStyle w:val="ListParagraph"/>
        <w:numPr>
          <w:ilvl w:val="0"/>
          <w:numId w:val="48"/>
        </w:numPr>
        <w:tabs>
          <w:tab w:val="left" w:pos="540"/>
        </w:tabs>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t>Không thể khẳng định OF</w:t>
      </w:r>
      <w:r w:rsidRPr="00C87A17">
        <w:rPr>
          <w:rFonts w:ascii="Times New Roman" w:hAnsi="Times New Roman"/>
          <w:sz w:val="24"/>
          <w:szCs w:val="24"/>
          <w:vertAlign w:val="subscript"/>
          <w:lang w:val="pt-BR"/>
        </w:rPr>
        <w:t>2</w:t>
      </w:r>
      <w:r w:rsidRPr="00C87A17">
        <w:rPr>
          <w:rFonts w:ascii="Times New Roman" w:hAnsi="Times New Roman"/>
          <w:sz w:val="24"/>
          <w:szCs w:val="24"/>
          <w:lang w:val="pt-BR"/>
        </w:rPr>
        <w:t xml:space="preserve"> là chất lỏng hay chất khí ở nhiệt độ thường.</w:t>
      </w:r>
      <w:ins w:id="205" w:author="admin" w:date="2020-04-14T21:55:00Z">
        <w:r w:rsidR="009E4232" w:rsidRPr="00361B57">
          <w:rPr>
            <w:rFonts w:ascii="Times New Roman" w:hAnsi="Times New Roman"/>
            <w:position w:val="-14"/>
            <w:sz w:val="24"/>
            <w:szCs w:val="24"/>
            <w:lang w:val="pt-BR"/>
            <w:rPrChange w:id="206" w:author="admin" w:date="2020-04-14T21:56:00Z">
              <w:rPr>
                <w:rFonts w:ascii="Times New Roman" w:hAnsi="Times New Roman"/>
                <w:position w:val="-14"/>
                <w:sz w:val="24"/>
                <w:szCs w:val="24"/>
                <w:lang w:val="pt-BR"/>
              </w:rPr>
            </w:rPrChange>
          </w:rPr>
          <w:object w:dxaOrig="2260" w:dyaOrig="360" w14:anchorId="2DA000DC">
            <v:shape id="_x0000_i1048" type="#_x0000_t75" style="width:113.25pt;height:18.4pt" o:ole="">
              <v:imagedata r:id="rId53" o:title=""/>
            </v:shape>
            <o:OLEObject Type="Embed" ProgID="Equation.3" ShapeID="_x0000_i1048" DrawAspect="Content" ObjectID="_1648818917" r:id="rId54"/>
          </w:object>
        </w:r>
      </w:ins>
    </w:p>
    <w:p w14:paraId="4787BB50" w14:textId="77777777" w:rsidR="0013134B" w:rsidRPr="00C87A17" w:rsidRDefault="006764BC" w:rsidP="0017601C">
      <w:pPr>
        <w:tabs>
          <w:tab w:val="left" w:pos="540"/>
        </w:tabs>
        <w:spacing w:after="0" w:line="240" w:lineRule="auto"/>
        <w:rPr>
          <w:rFonts w:ascii="Times New Roman" w:hAnsi="Times New Roman" w:cs="Times New Roman"/>
          <w:sz w:val="24"/>
          <w:szCs w:val="24"/>
          <w:lang w:val="da-DK"/>
        </w:rPr>
      </w:pPr>
      <w:r w:rsidRPr="00C87A17">
        <w:rPr>
          <w:rFonts w:ascii="Times New Roman" w:hAnsi="Times New Roman" w:cs="Times New Roman"/>
          <w:b/>
          <w:sz w:val="24"/>
          <w:szCs w:val="24"/>
          <w:lang w:val="da-DK"/>
        </w:rPr>
        <w:t>2.3</w:t>
      </w:r>
      <w:r w:rsidRPr="00C87A17">
        <w:rPr>
          <w:rFonts w:ascii="Times New Roman" w:hAnsi="Times New Roman" w:cs="Times New Roman"/>
          <w:sz w:val="24"/>
          <w:szCs w:val="24"/>
          <w:lang w:val="da-DK"/>
        </w:rPr>
        <w:t xml:space="preserve"> </w:t>
      </w:r>
      <w:r w:rsidR="0013134B" w:rsidRPr="00C87A17">
        <w:rPr>
          <w:rFonts w:ascii="Times New Roman" w:hAnsi="Times New Roman" w:cs="Times New Roman"/>
          <w:sz w:val="24"/>
          <w:szCs w:val="24"/>
          <w:lang w:val="da-DK"/>
        </w:rPr>
        <w:t xml:space="preserve">Những chất nào dưới đây ở nhiệt độ thường nằm trong trạng thái rắn? </w:t>
      </w:r>
    </w:p>
    <w:p w14:paraId="3D29B797" w14:textId="77777777" w:rsidR="006764BC" w:rsidRPr="00C87A17" w:rsidRDefault="006764BC" w:rsidP="0017601C">
      <w:pPr>
        <w:spacing w:after="0" w:line="240" w:lineRule="auto"/>
        <w:ind w:left="720"/>
        <w:rPr>
          <w:rFonts w:ascii="Times New Roman" w:hAnsi="Times New Roman" w:cs="Times New Roman"/>
          <w:sz w:val="24"/>
          <w:szCs w:val="24"/>
          <w:lang w:val="pt-BR"/>
        </w:rPr>
        <w:sectPr w:rsidR="006764BC" w:rsidRPr="00C87A17" w:rsidSect="001F1AF2">
          <w:type w:val="continuous"/>
          <w:pgSz w:w="11906" w:h="16838"/>
          <w:pgMar w:top="1440" w:right="1440" w:bottom="1440" w:left="1440" w:header="708" w:footer="708" w:gutter="0"/>
          <w:cols w:space="708"/>
          <w:docGrid w:linePitch="360"/>
        </w:sectPr>
      </w:pPr>
    </w:p>
    <w:p w14:paraId="0474F94C" w14:textId="77777777" w:rsidR="0013134B" w:rsidRPr="00C87A17" w:rsidRDefault="006764BC" w:rsidP="0017601C">
      <w:pPr>
        <w:spacing w:after="0" w:line="240" w:lineRule="auto"/>
        <w:ind w:left="720"/>
        <w:rPr>
          <w:rFonts w:ascii="Times New Roman" w:hAnsi="Times New Roman" w:cs="Times New Roman"/>
          <w:sz w:val="24"/>
          <w:szCs w:val="24"/>
          <w:lang w:val="pt-BR"/>
        </w:rPr>
      </w:pPr>
      <w:r w:rsidRPr="00C87A17">
        <w:rPr>
          <w:rFonts w:ascii="Times New Roman" w:hAnsi="Times New Roman" w:cs="Times New Roman"/>
          <w:sz w:val="24"/>
          <w:szCs w:val="24"/>
          <w:lang w:val="pt-BR"/>
        </w:rPr>
        <w:lastRenderedPageBreak/>
        <w:t xml:space="preserve">1. </w:t>
      </w:r>
      <w:r w:rsidR="0013134B" w:rsidRPr="00C87A17">
        <w:rPr>
          <w:rFonts w:ascii="Times New Roman" w:hAnsi="Times New Roman" w:cs="Times New Roman"/>
          <w:sz w:val="24"/>
          <w:szCs w:val="24"/>
          <w:lang w:val="pt-BR"/>
        </w:rPr>
        <w:t>O</w:t>
      </w:r>
      <w:r w:rsidR="00955BA7" w:rsidRPr="00C87A17">
        <w:rPr>
          <w:rFonts w:ascii="Times New Roman" w:hAnsi="Times New Roman" w:cs="Times New Roman"/>
          <w:sz w:val="24"/>
          <w:szCs w:val="24"/>
          <w:lang w:val="pt-BR"/>
        </w:rPr>
        <w:t>F</w:t>
      </w:r>
      <w:r w:rsidR="00955BA7" w:rsidRPr="00C87A17">
        <w:rPr>
          <w:rFonts w:ascii="Times New Roman" w:hAnsi="Times New Roman" w:cs="Times New Roman"/>
          <w:sz w:val="24"/>
          <w:szCs w:val="24"/>
          <w:vertAlign w:val="subscript"/>
          <w:lang w:val="pt-BR"/>
        </w:rPr>
        <w:t>2</w:t>
      </w:r>
      <w:r w:rsidR="0013134B" w:rsidRPr="00C87A17">
        <w:rPr>
          <w:rFonts w:ascii="Times New Roman" w:hAnsi="Times New Roman" w:cs="Times New Roman"/>
          <w:sz w:val="24"/>
          <w:szCs w:val="24"/>
          <w:lang w:val="pt-BR"/>
        </w:rPr>
        <w:tab/>
      </w:r>
      <w:r w:rsidR="0013134B" w:rsidRPr="00C87A17">
        <w:rPr>
          <w:rFonts w:ascii="Times New Roman" w:hAnsi="Times New Roman" w:cs="Times New Roman"/>
          <w:sz w:val="24"/>
          <w:szCs w:val="24"/>
          <w:lang w:val="pt-BR"/>
        </w:rPr>
        <w:tab/>
      </w:r>
    </w:p>
    <w:p w14:paraId="168C7922" w14:textId="77777777" w:rsidR="0013134B" w:rsidRPr="00C87A17" w:rsidRDefault="006764BC" w:rsidP="0017601C">
      <w:pPr>
        <w:spacing w:after="0" w:line="240" w:lineRule="auto"/>
        <w:ind w:left="720"/>
        <w:rPr>
          <w:rFonts w:ascii="Times New Roman" w:hAnsi="Times New Roman" w:cs="Times New Roman"/>
          <w:sz w:val="24"/>
          <w:szCs w:val="24"/>
          <w:lang w:val="pt-BR"/>
        </w:rPr>
      </w:pPr>
      <w:r w:rsidRPr="00C87A17">
        <w:rPr>
          <w:rFonts w:ascii="Times New Roman" w:hAnsi="Times New Roman" w:cs="Times New Roman"/>
          <w:sz w:val="24"/>
          <w:szCs w:val="24"/>
          <w:lang w:val="pt-BR"/>
        </w:rPr>
        <w:t xml:space="preserve">2. </w:t>
      </w:r>
      <w:r w:rsidR="0013134B" w:rsidRPr="00C87A17">
        <w:rPr>
          <w:rFonts w:ascii="Times New Roman" w:hAnsi="Times New Roman" w:cs="Times New Roman"/>
          <w:sz w:val="24"/>
          <w:szCs w:val="24"/>
          <w:lang w:val="pt-BR"/>
        </w:rPr>
        <w:t>Ti</w:t>
      </w:r>
      <w:r w:rsidR="00F02215" w:rsidRPr="00C87A17">
        <w:rPr>
          <w:rFonts w:ascii="Times New Roman" w:hAnsi="Times New Roman" w:cs="Times New Roman"/>
          <w:sz w:val="24"/>
          <w:szCs w:val="24"/>
          <w:lang w:val="pt-BR"/>
        </w:rPr>
        <w:t>F</w:t>
      </w:r>
      <w:r w:rsidR="0013134B" w:rsidRPr="00C87A17">
        <w:rPr>
          <w:rFonts w:ascii="Times New Roman" w:hAnsi="Times New Roman" w:cs="Times New Roman"/>
          <w:sz w:val="24"/>
          <w:szCs w:val="24"/>
          <w:vertAlign w:val="subscript"/>
          <w:lang w:val="pt-BR"/>
        </w:rPr>
        <w:t>4</w:t>
      </w:r>
      <w:r w:rsidRPr="00C87A17">
        <w:rPr>
          <w:rFonts w:ascii="Times New Roman" w:hAnsi="Times New Roman" w:cs="Times New Roman"/>
          <w:sz w:val="24"/>
          <w:szCs w:val="24"/>
          <w:vertAlign w:val="superscript"/>
          <w:lang w:val="pt-BR"/>
        </w:rPr>
        <w:t xml:space="preserve"> </w:t>
      </w:r>
      <w:r w:rsidRPr="00C87A17">
        <w:rPr>
          <w:rFonts w:ascii="Times New Roman" w:hAnsi="Times New Roman" w:cs="Times New Roman"/>
          <w:sz w:val="24"/>
          <w:szCs w:val="24"/>
          <w:lang w:val="pt-BR"/>
        </w:rPr>
        <w:t>(Ti có số phối trí 4)</w:t>
      </w:r>
    </w:p>
    <w:p w14:paraId="260FBA63" w14:textId="77777777" w:rsidR="0013134B" w:rsidRPr="00C87A17" w:rsidRDefault="006764BC" w:rsidP="0017601C">
      <w:pPr>
        <w:spacing w:after="0" w:line="240" w:lineRule="auto"/>
        <w:ind w:left="720"/>
        <w:rPr>
          <w:rFonts w:ascii="Times New Roman" w:hAnsi="Times New Roman" w:cs="Times New Roman"/>
          <w:color w:val="FF0000"/>
          <w:sz w:val="24"/>
          <w:szCs w:val="24"/>
        </w:rPr>
      </w:pPr>
      <w:r w:rsidRPr="00C87A17">
        <w:rPr>
          <w:rFonts w:ascii="Times New Roman" w:hAnsi="Times New Roman" w:cs="Times New Roman"/>
          <w:color w:val="FF0000"/>
          <w:sz w:val="24"/>
          <w:szCs w:val="24"/>
        </w:rPr>
        <w:lastRenderedPageBreak/>
        <w:t xml:space="preserve">3. </w:t>
      </w:r>
      <w:r w:rsidR="0013134B" w:rsidRPr="00C87A17">
        <w:rPr>
          <w:rFonts w:ascii="Times New Roman" w:hAnsi="Times New Roman" w:cs="Times New Roman"/>
          <w:color w:val="FF0000"/>
          <w:sz w:val="24"/>
          <w:szCs w:val="24"/>
        </w:rPr>
        <w:t>AgCl</w:t>
      </w:r>
      <w:r w:rsidR="0013134B" w:rsidRPr="00C87A17">
        <w:rPr>
          <w:rFonts w:ascii="Times New Roman" w:hAnsi="Times New Roman" w:cs="Times New Roman"/>
          <w:color w:val="FF0000"/>
          <w:sz w:val="24"/>
          <w:szCs w:val="24"/>
        </w:rPr>
        <w:tab/>
      </w:r>
    </w:p>
    <w:p w14:paraId="446E21CF" w14:textId="77777777" w:rsidR="0013134B" w:rsidRPr="00C87A17" w:rsidRDefault="006764BC" w:rsidP="0017601C">
      <w:pPr>
        <w:spacing w:after="0"/>
        <w:ind w:left="720"/>
        <w:rPr>
          <w:rFonts w:ascii="Times New Roman" w:hAnsi="Times New Roman" w:cs="Times New Roman"/>
          <w:sz w:val="24"/>
          <w:szCs w:val="24"/>
          <w:lang w:val="da-DK"/>
        </w:rPr>
      </w:pPr>
      <w:r w:rsidRPr="00C87A17">
        <w:rPr>
          <w:rFonts w:ascii="Times New Roman" w:hAnsi="Times New Roman" w:cs="Times New Roman"/>
          <w:color w:val="FF0000"/>
          <w:sz w:val="24"/>
          <w:szCs w:val="24"/>
        </w:rPr>
        <w:t xml:space="preserve">4. </w:t>
      </w:r>
      <w:r w:rsidR="0013134B" w:rsidRPr="00C87A17">
        <w:rPr>
          <w:rFonts w:ascii="Times New Roman" w:hAnsi="Times New Roman" w:cs="Times New Roman"/>
          <w:color w:val="FF0000"/>
          <w:sz w:val="24"/>
          <w:szCs w:val="24"/>
        </w:rPr>
        <w:t>Po</w:t>
      </w:r>
    </w:p>
    <w:p w14:paraId="5013E4BB" w14:textId="77777777" w:rsidR="006764BC" w:rsidRPr="00C87A17" w:rsidRDefault="006764BC" w:rsidP="0017601C">
      <w:pPr>
        <w:spacing w:after="0"/>
        <w:rPr>
          <w:rFonts w:ascii="Times New Roman" w:hAnsi="Times New Roman" w:cs="Times New Roman"/>
          <w:color w:val="FF0000"/>
          <w:sz w:val="24"/>
          <w:szCs w:val="24"/>
          <w:lang w:val="pt-BR"/>
        </w:rPr>
        <w:sectPr w:rsidR="006764BC" w:rsidRPr="00C87A17" w:rsidSect="006764BC">
          <w:type w:val="continuous"/>
          <w:pgSz w:w="11906" w:h="16838"/>
          <w:pgMar w:top="1440" w:right="1440" w:bottom="1440" w:left="1440" w:header="708" w:footer="708" w:gutter="0"/>
          <w:cols w:num="2" w:space="708"/>
          <w:docGrid w:linePitch="360"/>
        </w:sectPr>
      </w:pPr>
    </w:p>
    <w:p w14:paraId="263AAE4E" w14:textId="77777777" w:rsidR="006764BC" w:rsidRPr="00C87A17" w:rsidRDefault="006764BC" w:rsidP="00A500DE">
      <w:pPr>
        <w:pStyle w:val="ListParagraph"/>
        <w:numPr>
          <w:ilvl w:val="0"/>
          <w:numId w:val="87"/>
        </w:numPr>
        <w:spacing w:after="0"/>
        <w:ind w:left="567"/>
        <w:rPr>
          <w:rFonts w:ascii="Times New Roman" w:hAnsi="Times New Roman"/>
          <w:color w:val="FF0000"/>
          <w:sz w:val="24"/>
          <w:szCs w:val="24"/>
          <w:lang w:val="pt-BR"/>
        </w:rPr>
      </w:pPr>
      <w:r w:rsidRPr="00C87A17">
        <w:rPr>
          <w:rFonts w:ascii="Times New Roman" w:hAnsi="Times New Roman"/>
          <w:color w:val="FF0000"/>
          <w:sz w:val="24"/>
          <w:szCs w:val="24"/>
          <w:lang w:val="pt-BR"/>
        </w:rPr>
        <w:lastRenderedPageBreak/>
        <w:t>Chỉ 3,4</w:t>
      </w:r>
    </w:p>
    <w:p w14:paraId="343DAE0B" w14:textId="77777777" w:rsidR="006764BC" w:rsidRPr="00C87A17" w:rsidRDefault="006764BC" w:rsidP="00A500DE">
      <w:pPr>
        <w:pStyle w:val="ListParagraph"/>
        <w:numPr>
          <w:ilvl w:val="0"/>
          <w:numId w:val="87"/>
        </w:numPr>
        <w:spacing w:after="0"/>
        <w:ind w:left="567"/>
        <w:rPr>
          <w:rFonts w:ascii="Times New Roman" w:hAnsi="Times New Roman"/>
          <w:sz w:val="24"/>
          <w:szCs w:val="24"/>
          <w:lang w:val="pt-BR"/>
        </w:rPr>
      </w:pPr>
      <w:r w:rsidRPr="00C87A17">
        <w:rPr>
          <w:rFonts w:ascii="Times New Roman" w:hAnsi="Times New Roman"/>
          <w:sz w:val="24"/>
          <w:szCs w:val="24"/>
          <w:lang w:val="pt-BR"/>
        </w:rPr>
        <w:lastRenderedPageBreak/>
        <w:t>2,3,4</w:t>
      </w:r>
    </w:p>
    <w:p w14:paraId="3D4AAF51" w14:textId="77777777" w:rsidR="006764BC" w:rsidRPr="00C87A17" w:rsidRDefault="006764BC" w:rsidP="00A500DE">
      <w:pPr>
        <w:pStyle w:val="ListParagraph"/>
        <w:numPr>
          <w:ilvl w:val="0"/>
          <w:numId w:val="87"/>
        </w:numPr>
        <w:spacing w:after="0"/>
        <w:ind w:left="567"/>
        <w:rPr>
          <w:rFonts w:ascii="Times New Roman" w:hAnsi="Times New Roman"/>
          <w:sz w:val="24"/>
          <w:szCs w:val="24"/>
          <w:lang w:val="pt-BR"/>
        </w:rPr>
      </w:pPr>
      <w:r w:rsidRPr="00C87A17">
        <w:rPr>
          <w:rFonts w:ascii="Times New Roman" w:hAnsi="Times New Roman"/>
          <w:sz w:val="24"/>
          <w:szCs w:val="24"/>
          <w:lang w:val="pt-BR"/>
        </w:rPr>
        <w:lastRenderedPageBreak/>
        <w:t>Chỉ 1</w:t>
      </w:r>
    </w:p>
    <w:p w14:paraId="75348FAA" w14:textId="77777777" w:rsidR="006764BC" w:rsidRPr="00C87A17" w:rsidRDefault="006764BC" w:rsidP="00A500DE">
      <w:pPr>
        <w:pStyle w:val="ListParagraph"/>
        <w:numPr>
          <w:ilvl w:val="0"/>
          <w:numId w:val="87"/>
        </w:numPr>
        <w:spacing w:after="0"/>
        <w:ind w:left="567"/>
        <w:rPr>
          <w:rFonts w:ascii="Times New Roman" w:hAnsi="Times New Roman"/>
          <w:sz w:val="24"/>
          <w:szCs w:val="24"/>
          <w:lang w:val="pt-BR"/>
        </w:rPr>
      </w:pPr>
      <w:r w:rsidRPr="00C87A17">
        <w:rPr>
          <w:rFonts w:ascii="Times New Roman" w:hAnsi="Times New Roman"/>
          <w:sz w:val="24"/>
          <w:szCs w:val="24"/>
          <w:lang w:val="pt-BR"/>
        </w:rPr>
        <w:lastRenderedPageBreak/>
        <w:t>1,2</w:t>
      </w:r>
    </w:p>
    <w:p w14:paraId="7C785368" w14:textId="77777777" w:rsidR="007526CB" w:rsidRPr="00C87A17" w:rsidRDefault="007526CB" w:rsidP="0017601C">
      <w:pPr>
        <w:spacing w:after="0"/>
        <w:rPr>
          <w:rFonts w:ascii="Times New Roman" w:hAnsi="Times New Roman" w:cs="Times New Roman"/>
          <w:color w:val="FF0000"/>
          <w:sz w:val="24"/>
          <w:szCs w:val="24"/>
          <w:lang w:val="pt-BR"/>
        </w:rPr>
        <w:sectPr w:rsidR="007526CB" w:rsidRPr="00C87A17" w:rsidSect="007526CB">
          <w:type w:val="continuous"/>
          <w:pgSz w:w="11906" w:h="16838"/>
          <w:pgMar w:top="1440" w:right="1440" w:bottom="1440" w:left="1440" w:header="708" w:footer="708" w:gutter="0"/>
          <w:cols w:num="4" w:space="709"/>
          <w:docGrid w:linePitch="360"/>
        </w:sectPr>
      </w:pPr>
    </w:p>
    <w:p w14:paraId="2F24B74A" w14:textId="77777777" w:rsidR="0013134B" w:rsidRPr="00C87A17" w:rsidRDefault="007526CB" w:rsidP="0017601C">
      <w:pPr>
        <w:spacing w:after="0"/>
        <w:rPr>
          <w:rFonts w:ascii="Times New Roman" w:hAnsi="Times New Roman" w:cs="Times New Roman"/>
          <w:sz w:val="24"/>
          <w:szCs w:val="24"/>
          <w:lang w:val="pt-BR"/>
        </w:rPr>
      </w:pPr>
      <w:r w:rsidRPr="00C87A17">
        <w:rPr>
          <w:rFonts w:ascii="Times New Roman" w:hAnsi="Times New Roman" w:cs="Times New Roman"/>
          <w:b/>
          <w:sz w:val="24"/>
          <w:szCs w:val="24"/>
          <w:lang w:val="pt-BR"/>
        </w:rPr>
        <w:lastRenderedPageBreak/>
        <w:t>2.4</w:t>
      </w:r>
      <w:r w:rsidR="0013134B" w:rsidRPr="00C87A17">
        <w:rPr>
          <w:rFonts w:ascii="Times New Roman" w:hAnsi="Times New Roman" w:cs="Times New Roman"/>
          <w:sz w:val="24"/>
          <w:szCs w:val="24"/>
          <w:lang w:val="pt-BR"/>
        </w:rPr>
        <w:t xml:space="preserve"> Những chất nào dưới đây ở nhiệt độ thường phải là chất rắn?</w:t>
      </w:r>
    </w:p>
    <w:p w14:paraId="2E986B20" w14:textId="77777777" w:rsidR="007526CB" w:rsidRPr="00C87A17" w:rsidRDefault="007526CB" w:rsidP="0017601C">
      <w:pPr>
        <w:spacing w:after="0"/>
        <w:rPr>
          <w:rFonts w:ascii="Times New Roman" w:hAnsi="Times New Roman" w:cs="Times New Roman"/>
          <w:color w:val="FF0000"/>
          <w:sz w:val="24"/>
          <w:szCs w:val="24"/>
          <w:lang w:val="pt-BR"/>
        </w:rPr>
        <w:sectPr w:rsidR="007526CB" w:rsidRPr="00C87A17" w:rsidSect="001F1AF2">
          <w:type w:val="continuous"/>
          <w:pgSz w:w="11906" w:h="16838"/>
          <w:pgMar w:top="1440" w:right="1440" w:bottom="1440" w:left="1440" w:header="708" w:footer="708" w:gutter="0"/>
          <w:cols w:space="708"/>
          <w:docGrid w:linePitch="360"/>
        </w:sectPr>
      </w:pPr>
    </w:p>
    <w:p w14:paraId="28526AEA" w14:textId="77777777" w:rsidR="007526CB" w:rsidRPr="00C87A17" w:rsidRDefault="007526CB" w:rsidP="0017601C">
      <w:pPr>
        <w:spacing w:after="0"/>
        <w:rPr>
          <w:rFonts w:ascii="Times New Roman" w:hAnsi="Times New Roman" w:cs="Times New Roman"/>
          <w:sz w:val="24"/>
          <w:szCs w:val="24"/>
          <w:lang w:val="pt-BR"/>
        </w:rPr>
      </w:pPr>
      <w:r w:rsidRPr="00C87A17">
        <w:rPr>
          <w:rFonts w:ascii="Times New Roman" w:hAnsi="Times New Roman" w:cs="Times New Roman"/>
          <w:sz w:val="24"/>
          <w:szCs w:val="24"/>
          <w:lang w:val="pt-BR"/>
        </w:rPr>
        <w:lastRenderedPageBreak/>
        <w:t>1. K</w:t>
      </w:r>
      <w:r w:rsidRPr="00C87A17">
        <w:rPr>
          <w:rFonts w:ascii="Times New Roman" w:hAnsi="Times New Roman" w:cs="Times New Roman"/>
          <w:sz w:val="24"/>
          <w:szCs w:val="24"/>
          <w:vertAlign w:val="subscript"/>
          <w:lang w:val="pt-BR"/>
        </w:rPr>
        <w:t>2</w:t>
      </w:r>
      <w:r w:rsidRPr="00C87A17">
        <w:rPr>
          <w:rFonts w:ascii="Times New Roman" w:hAnsi="Times New Roman" w:cs="Times New Roman"/>
          <w:sz w:val="24"/>
          <w:szCs w:val="24"/>
          <w:lang w:val="pt-BR"/>
        </w:rPr>
        <w:t>[NiCl</w:t>
      </w:r>
      <w:r w:rsidRPr="00C87A17">
        <w:rPr>
          <w:rFonts w:ascii="Times New Roman" w:hAnsi="Times New Roman" w:cs="Times New Roman"/>
          <w:sz w:val="24"/>
          <w:szCs w:val="24"/>
          <w:vertAlign w:val="subscript"/>
          <w:lang w:val="pt-BR"/>
        </w:rPr>
        <w:t>4</w:t>
      </w:r>
      <w:r w:rsidRPr="00C87A17">
        <w:rPr>
          <w:rFonts w:ascii="Times New Roman" w:hAnsi="Times New Roman" w:cs="Times New Roman"/>
          <w:sz w:val="24"/>
          <w:szCs w:val="24"/>
          <w:lang w:val="pt-BR"/>
        </w:rPr>
        <w:t>]</w:t>
      </w:r>
    </w:p>
    <w:p w14:paraId="7CDC6700" w14:textId="77777777" w:rsidR="007526CB" w:rsidRPr="00C87A17" w:rsidRDefault="007526CB" w:rsidP="0017601C">
      <w:pPr>
        <w:spacing w:after="0"/>
        <w:rPr>
          <w:rFonts w:ascii="Times New Roman" w:hAnsi="Times New Roman" w:cs="Times New Roman"/>
          <w:sz w:val="24"/>
          <w:szCs w:val="24"/>
          <w:vertAlign w:val="subscript"/>
          <w:lang w:val="pt-BR"/>
        </w:rPr>
      </w:pPr>
      <w:r w:rsidRPr="00C87A17">
        <w:rPr>
          <w:rFonts w:ascii="Times New Roman" w:hAnsi="Times New Roman" w:cs="Times New Roman"/>
          <w:sz w:val="24"/>
          <w:szCs w:val="24"/>
          <w:lang w:val="pt-BR"/>
        </w:rPr>
        <w:lastRenderedPageBreak/>
        <w:t>2. CeO</w:t>
      </w:r>
      <w:r w:rsidRPr="00C87A17">
        <w:rPr>
          <w:rFonts w:ascii="Times New Roman" w:hAnsi="Times New Roman" w:cs="Times New Roman"/>
          <w:sz w:val="24"/>
          <w:szCs w:val="24"/>
          <w:vertAlign w:val="subscript"/>
          <w:lang w:val="pt-BR"/>
        </w:rPr>
        <w:t>2</w:t>
      </w:r>
    </w:p>
    <w:p w14:paraId="2E685C98" w14:textId="77777777" w:rsidR="007526CB" w:rsidRPr="00C87A17" w:rsidRDefault="007526CB" w:rsidP="0017601C">
      <w:pPr>
        <w:spacing w:after="0"/>
        <w:rPr>
          <w:rFonts w:ascii="Times New Roman" w:hAnsi="Times New Roman" w:cs="Times New Roman"/>
          <w:sz w:val="24"/>
          <w:szCs w:val="24"/>
          <w:vertAlign w:val="subscript"/>
          <w:lang w:val="pt-BR"/>
        </w:rPr>
      </w:pPr>
      <w:r w:rsidRPr="00C87A17">
        <w:rPr>
          <w:rFonts w:ascii="Times New Roman" w:hAnsi="Times New Roman" w:cs="Times New Roman"/>
          <w:sz w:val="24"/>
          <w:szCs w:val="24"/>
          <w:lang w:val="pt-BR"/>
        </w:rPr>
        <w:lastRenderedPageBreak/>
        <w:t>3. P</w:t>
      </w:r>
      <w:r w:rsidR="00713354" w:rsidRPr="00C87A17">
        <w:rPr>
          <w:rFonts w:ascii="Times New Roman" w:hAnsi="Times New Roman" w:cs="Times New Roman"/>
          <w:sz w:val="24"/>
          <w:szCs w:val="24"/>
          <w:lang w:val="pt-BR"/>
        </w:rPr>
        <w:t>F</w:t>
      </w:r>
      <w:r w:rsidRPr="00C87A17">
        <w:rPr>
          <w:rFonts w:ascii="Times New Roman" w:hAnsi="Times New Roman" w:cs="Times New Roman"/>
          <w:sz w:val="24"/>
          <w:szCs w:val="24"/>
          <w:vertAlign w:val="subscript"/>
          <w:lang w:val="pt-BR"/>
        </w:rPr>
        <w:t>5</w:t>
      </w:r>
    </w:p>
    <w:p w14:paraId="74B4F4C7" w14:textId="77777777" w:rsidR="007526CB" w:rsidRPr="00C87A17" w:rsidRDefault="007526CB" w:rsidP="0017601C">
      <w:pPr>
        <w:spacing w:after="0"/>
        <w:rPr>
          <w:rFonts w:ascii="Times New Roman" w:hAnsi="Times New Roman" w:cs="Times New Roman"/>
          <w:sz w:val="24"/>
          <w:szCs w:val="24"/>
          <w:lang w:val="pt-BR"/>
        </w:rPr>
      </w:pPr>
      <w:r w:rsidRPr="00C87A17">
        <w:rPr>
          <w:rFonts w:ascii="Times New Roman" w:hAnsi="Times New Roman" w:cs="Times New Roman"/>
          <w:sz w:val="24"/>
          <w:szCs w:val="24"/>
          <w:lang w:val="pt-BR"/>
        </w:rPr>
        <w:lastRenderedPageBreak/>
        <w:t>4. ClO</w:t>
      </w:r>
      <w:r w:rsidRPr="00C87A17">
        <w:rPr>
          <w:rFonts w:ascii="Times New Roman" w:hAnsi="Times New Roman" w:cs="Times New Roman"/>
          <w:sz w:val="24"/>
          <w:szCs w:val="24"/>
          <w:vertAlign w:val="subscript"/>
          <w:lang w:val="pt-BR"/>
        </w:rPr>
        <w:t>2</w:t>
      </w:r>
    </w:p>
    <w:p w14:paraId="5D1F7405" w14:textId="77777777" w:rsidR="007526CB" w:rsidRPr="00C87A17" w:rsidRDefault="007526CB" w:rsidP="00A500DE">
      <w:pPr>
        <w:pStyle w:val="ListParagraph"/>
        <w:numPr>
          <w:ilvl w:val="0"/>
          <w:numId w:val="49"/>
        </w:numPr>
        <w:spacing w:after="0" w:line="240" w:lineRule="auto"/>
        <w:rPr>
          <w:rFonts w:ascii="Times New Roman" w:hAnsi="Times New Roman"/>
          <w:color w:val="FF0000"/>
          <w:sz w:val="24"/>
          <w:szCs w:val="24"/>
          <w:lang w:val="pt-BR"/>
        </w:rPr>
        <w:sectPr w:rsidR="007526CB" w:rsidRPr="00C87A17" w:rsidSect="007526CB">
          <w:type w:val="continuous"/>
          <w:pgSz w:w="11906" w:h="16838"/>
          <w:pgMar w:top="1440" w:right="1440" w:bottom="1440" w:left="1440" w:header="708" w:footer="708" w:gutter="0"/>
          <w:cols w:num="4" w:space="709"/>
          <w:docGrid w:linePitch="360"/>
        </w:sectPr>
      </w:pPr>
    </w:p>
    <w:p w14:paraId="1AB2DC3B" w14:textId="77777777" w:rsidR="0013134B" w:rsidRPr="00C87A17" w:rsidRDefault="007526CB" w:rsidP="00A500DE">
      <w:pPr>
        <w:pStyle w:val="ListParagraph"/>
        <w:numPr>
          <w:ilvl w:val="0"/>
          <w:numId w:val="49"/>
        </w:numPr>
        <w:spacing w:after="0" w:line="240" w:lineRule="auto"/>
        <w:ind w:left="567"/>
        <w:rPr>
          <w:rFonts w:ascii="Times New Roman" w:hAnsi="Times New Roman"/>
          <w:color w:val="FF0000"/>
          <w:sz w:val="24"/>
          <w:szCs w:val="24"/>
          <w:lang w:val="pt-BR"/>
        </w:rPr>
      </w:pPr>
      <w:r w:rsidRPr="00C87A17">
        <w:rPr>
          <w:rFonts w:ascii="Times New Roman" w:hAnsi="Times New Roman"/>
          <w:color w:val="FF0000"/>
          <w:sz w:val="24"/>
          <w:szCs w:val="24"/>
          <w:lang w:val="pt-BR"/>
        </w:rPr>
        <w:lastRenderedPageBreak/>
        <w:t>1,2</w:t>
      </w:r>
    </w:p>
    <w:p w14:paraId="5AB772F0" w14:textId="77777777" w:rsidR="007526CB" w:rsidRPr="00C87A17" w:rsidRDefault="007526CB" w:rsidP="00A500DE">
      <w:pPr>
        <w:pStyle w:val="ListParagraph"/>
        <w:numPr>
          <w:ilvl w:val="0"/>
          <w:numId w:val="49"/>
        </w:numPr>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lastRenderedPageBreak/>
        <w:t>3,4</w:t>
      </w:r>
    </w:p>
    <w:p w14:paraId="4AC1412C" w14:textId="77777777" w:rsidR="007526CB" w:rsidRPr="00C87A17" w:rsidRDefault="007526CB" w:rsidP="00A500DE">
      <w:pPr>
        <w:pStyle w:val="ListParagraph"/>
        <w:numPr>
          <w:ilvl w:val="0"/>
          <w:numId w:val="49"/>
        </w:numPr>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lastRenderedPageBreak/>
        <w:t>Chỉ 1</w:t>
      </w:r>
    </w:p>
    <w:p w14:paraId="72EE029B" w14:textId="77777777" w:rsidR="007526CB" w:rsidRPr="00C87A17" w:rsidRDefault="007526CB" w:rsidP="00A500DE">
      <w:pPr>
        <w:pStyle w:val="ListParagraph"/>
        <w:numPr>
          <w:ilvl w:val="0"/>
          <w:numId w:val="49"/>
        </w:numPr>
        <w:spacing w:after="0" w:line="240" w:lineRule="auto"/>
        <w:ind w:left="567"/>
        <w:rPr>
          <w:rFonts w:ascii="Times New Roman" w:hAnsi="Times New Roman"/>
          <w:sz w:val="24"/>
          <w:szCs w:val="24"/>
          <w:lang w:val="pt-BR"/>
        </w:rPr>
      </w:pPr>
      <w:r w:rsidRPr="00C87A17">
        <w:rPr>
          <w:rFonts w:ascii="Times New Roman" w:hAnsi="Times New Roman"/>
          <w:sz w:val="24"/>
          <w:szCs w:val="24"/>
          <w:lang w:val="pt-BR"/>
        </w:rPr>
        <w:lastRenderedPageBreak/>
        <w:t>Chỉ 3</w:t>
      </w:r>
    </w:p>
    <w:p w14:paraId="2FE6FB68" w14:textId="77777777" w:rsidR="007526CB" w:rsidRPr="00C87A17" w:rsidRDefault="007526CB" w:rsidP="0017601C">
      <w:pPr>
        <w:spacing w:after="0"/>
        <w:rPr>
          <w:rFonts w:ascii="Times New Roman" w:hAnsi="Times New Roman" w:cs="Times New Roman"/>
          <w:sz w:val="24"/>
          <w:szCs w:val="24"/>
          <w:lang w:val="pt-BR"/>
        </w:rPr>
        <w:sectPr w:rsidR="007526CB" w:rsidRPr="00C87A17" w:rsidSect="007526CB">
          <w:type w:val="continuous"/>
          <w:pgSz w:w="11906" w:h="16838"/>
          <w:pgMar w:top="1440" w:right="1440" w:bottom="1440" w:left="1440" w:header="708" w:footer="708" w:gutter="0"/>
          <w:cols w:num="4" w:space="709"/>
          <w:docGrid w:linePitch="360"/>
        </w:sectPr>
      </w:pPr>
    </w:p>
    <w:p w14:paraId="4B478B70" w14:textId="77777777" w:rsidR="0013134B" w:rsidRPr="00C87A17" w:rsidRDefault="00832435" w:rsidP="0017601C">
      <w:pPr>
        <w:spacing w:after="0"/>
        <w:rPr>
          <w:rFonts w:ascii="Times New Roman" w:hAnsi="Times New Roman" w:cs="Times New Roman"/>
          <w:b/>
          <w:sz w:val="24"/>
          <w:szCs w:val="24"/>
          <w:lang w:val="da-DK"/>
        </w:rPr>
      </w:pPr>
      <w:r w:rsidRPr="00C87A17">
        <w:rPr>
          <w:rFonts w:ascii="Times New Roman" w:hAnsi="Times New Roman" w:cs="Times New Roman"/>
          <w:b/>
          <w:sz w:val="24"/>
          <w:szCs w:val="24"/>
          <w:lang w:val="da-DK"/>
        </w:rPr>
        <w:lastRenderedPageBreak/>
        <w:t>IV.3 TỪ CẤU TRÚC MẠNG TINH THỂ, DỰ ĐOÁN TRẠNG THÁI TẬP HỢP CỦA CÁC CHẤT CỘNG HÓA TRỊ</w:t>
      </w:r>
    </w:p>
    <w:p w14:paraId="12BD2C8B" w14:textId="77777777" w:rsidR="0013134B" w:rsidRPr="00C87A17" w:rsidRDefault="007526CB"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b/>
          <w:sz w:val="24"/>
          <w:szCs w:val="24"/>
          <w:lang w:val="pt-BR"/>
        </w:rPr>
        <w:t>3.1</w:t>
      </w:r>
      <w:r w:rsidRPr="00C87A17">
        <w:rPr>
          <w:rFonts w:ascii="Times New Roman" w:hAnsi="Times New Roman" w:cs="Times New Roman"/>
          <w:sz w:val="24"/>
          <w:szCs w:val="24"/>
          <w:lang w:val="pt-BR"/>
        </w:rPr>
        <w:t xml:space="preserve"> </w:t>
      </w:r>
      <w:r w:rsidR="0013134B" w:rsidRPr="00C87A17">
        <w:rPr>
          <w:rFonts w:ascii="Times New Roman" w:hAnsi="Times New Roman" w:cs="Times New Roman"/>
          <w:sz w:val="24"/>
          <w:szCs w:val="24"/>
          <w:lang w:val="pt-BR"/>
        </w:rPr>
        <w:t>Molibden(IV) sulfide có cấu trúc tinh thể kiểu lớp. MoS</w:t>
      </w:r>
      <w:r w:rsidR="0013134B" w:rsidRPr="00C87A17">
        <w:rPr>
          <w:rFonts w:ascii="Times New Roman" w:hAnsi="Times New Roman" w:cs="Times New Roman"/>
          <w:sz w:val="24"/>
          <w:szCs w:val="24"/>
          <w:vertAlign w:val="subscript"/>
          <w:lang w:val="pt-BR"/>
        </w:rPr>
        <w:t>2</w:t>
      </w:r>
      <w:r w:rsidR="0013134B" w:rsidRPr="00C87A17">
        <w:rPr>
          <w:rFonts w:ascii="Times New Roman" w:hAnsi="Times New Roman" w:cs="Times New Roman"/>
          <w:sz w:val="24"/>
          <w:szCs w:val="24"/>
          <w:lang w:val="pt-BR"/>
        </w:rPr>
        <w:t xml:space="preserve"> ở điều kiện thường là:</w:t>
      </w:r>
    </w:p>
    <w:p w14:paraId="7E6296B3" w14:textId="77777777" w:rsidR="007526CB" w:rsidRPr="00C87A17" w:rsidRDefault="007526CB" w:rsidP="00A500DE">
      <w:pPr>
        <w:pStyle w:val="ListParagraph"/>
        <w:numPr>
          <w:ilvl w:val="0"/>
          <w:numId w:val="50"/>
        </w:numPr>
        <w:spacing w:after="0" w:line="240" w:lineRule="auto"/>
        <w:rPr>
          <w:rFonts w:ascii="Times New Roman" w:hAnsi="Times New Roman"/>
          <w:color w:val="FF0000"/>
          <w:sz w:val="24"/>
          <w:szCs w:val="24"/>
          <w:lang w:val="pt-BR"/>
        </w:rPr>
        <w:sectPr w:rsidR="007526CB" w:rsidRPr="00C87A17" w:rsidSect="001F1AF2">
          <w:type w:val="continuous"/>
          <w:pgSz w:w="11906" w:h="16838"/>
          <w:pgMar w:top="1440" w:right="1440" w:bottom="1440" w:left="1440" w:header="708" w:footer="708" w:gutter="0"/>
          <w:cols w:space="708"/>
          <w:docGrid w:linePitch="360"/>
        </w:sectPr>
      </w:pPr>
    </w:p>
    <w:p w14:paraId="273C58CD" w14:textId="77777777" w:rsidR="0013134B" w:rsidRPr="00C87A17" w:rsidRDefault="0013134B" w:rsidP="00A500DE">
      <w:pPr>
        <w:pStyle w:val="ListParagraph"/>
        <w:numPr>
          <w:ilvl w:val="0"/>
          <w:numId w:val="50"/>
        </w:numPr>
        <w:spacing w:after="0" w:line="240" w:lineRule="auto"/>
        <w:rPr>
          <w:rFonts w:ascii="Times New Roman" w:hAnsi="Times New Roman"/>
          <w:color w:val="FF0000"/>
          <w:sz w:val="24"/>
          <w:szCs w:val="24"/>
          <w:lang w:val="pt-BR"/>
        </w:rPr>
      </w:pPr>
      <w:r w:rsidRPr="00C87A17">
        <w:rPr>
          <w:rFonts w:ascii="Times New Roman" w:hAnsi="Times New Roman"/>
          <w:color w:val="FF0000"/>
          <w:sz w:val="24"/>
          <w:szCs w:val="24"/>
          <w:lang w:val="pt-BR"/>
        </w:rPr>
        <w:lastRenderedPageBreak/>
        <w:t>Chất rắn, kh</w:t>
      </w:r>
      <w:r w:rsidR="00B50202" w:rsidRPr="00C87A17">
        <w:rPr>
          <w:rFonts w:ascii="Times New Roman" w:hAnsi="Times New Roman"/>
          <w:color w:val="FF0000"/>
          <w:sz w:val="24"/>
          <w:szCs w:val="24"/>
          <w:lang w:val="pt-BR"/>
        </w:rPr>
        <w:t>ông dẫn điện</w:t>
      </w:r>
      <w:r w:rsidRPr="00C87A17">
        <w:rPr>
          <w:rFonts w:ascii="Times New Roman" w:hAnsi="Times New Roman"/>
          <w:color w:val="FF0000"/>
          <w:sz w:val="24"/>
          <w:szCs w:val="24"/>
          <w:lang w:val="pt-BR"/>
        </w:rPr>
        <w:t>.</w:t>
      </w:r>
    </w:p>
    <w:p w14:paraId="5127690B" w14:textId="77777777" w:rsidR="0013134B" w:rsidRPr="00C87A17" w:rsidRDefault="0013134B" w:rsidP="00A500DE">
      <w:pPr>
        <w:pStyle w:val="ListParagraph"/>
        <w:numPr>
          <w:ilvl w:val="0"/>
          <w:numId w:val="50"/>
        </w:numPr>
        <w:spacing w:after="0" w:line="240" w:lineRule="auto"/>
        <w:rPr>
          <w:rFonts w:ascii="Times New Roman" w:hAnsi="Times New Roman"/>
          <w:sz w:val="24"/>
          <w:szCs w:val="24"/>
          <w:lang w:val="pt-BR"/>
        </w:rPr>
      </w:pPr>
      <w:r w:rsidRPr="00C87A17">
        <w:rPr>
          <w:rFonts w:ascii="Times New Roman" w:hAnsi="Times New Roman"/>
          <w:sz w:val="24"/>
          <w:szCs w:val="24"/>
          <w:lang w:val="pt-BR"/>
        </w:rPr>
        <w:t xml:space="preserve">Chất rắn, </w:t>
      </w:r>
      <w:r w:rsidR="00E23490" w:rsidRPr="00C87A17">
        <w:rPr>
          <w:rFonts w:ascii="Times New Roman" w:hAnsi="Times New Roman"/>
          <w:sz w:val="24"/>
          <w:szCs w:val="24"/>
          <w:lang w:val="pt-BR"/>
        </w:rPr>
        <w:t>d</w:t>
      </w:r>
      <w:r w:rsidR="00B50202" w:rsidRPr="00C87A17">
        <w:rPr>
          <w:rFonts w:ascii="Times New Roman" w:hAnsi="Times New Roman"/>
          <w:sz w:val="24"/>
          <w:szCs w:val="24"/>
          <w:lang w:val="pt-BR"/>
        </w:rPr>
        <w:t>ẫn điện tốt</w:t>
      </w:r>
      <w:r w:rsidRPr="00C87A17">
        <w:rPr>
          <w:rFonts w:ascii="Times New Roman" w:hAnsi="Times New Roman"/>
          <w:sz w:val="24"/>
          <w:szCs w:val="24"/>
          <w:lang w:val="pt-BR"/>
        </w:rPr>
        <w:t>.</w:t>
      </w:r>
    </w:p>
    <w:p w14:paraId="6FF5AA27" w14:textId="77777777" w:rsidR="0013134B" w:rsidRPr="00C87A17" w:rsidRDefault="0013134B" w:rsidP="00A500DE">
      <w:pPr>
        <w:pStyle w:val="ListParagraph"/>
        <w:numPr>
          <w:ilvl w:val="0"/>
          <w:numId w:val="50"/>
        </w:numPr>
        <w:spacing w:after="0" w:line="240" w:lineRule="auto"/>
        <w:rPr>
          <w:rFonts w:ascii="Times New Roman" w:hAnsi="Times New Roman"/>
          <w:sz w:val="24"/>
          <w:szCs w:val="24"/>
          <w:lang w:val="pt-BR"/>
        </w:rPr>
      </w:pPr>
      <w:r w:rsidRPr="00C87A17">
        <w:rPr>
          <w:rFonts w:ascii="Times New Roman" w:hAnsi="Times New Roman"/>
          <w:sz w:val="24"/>
          <w:szCs w:val="24"/>
          <w:lang w:val="pt-BR"/>
        </w:rPr>
        <w:lastRenderedPageBreak/>
        <w:t xml:space="preserve">Chất rắn, dẫn </w:t>
      </w:r>
      <w:r w:rsidR="007526CB" w:rsidRPr="00C87A17">
        <w:rPr>
          <w:rFonts w:ascii="Times New Roman" w:hAnsi="Times New Roman"/>
          <w:sz w:val="24"/>
          <w:szCs w:val="24"/>
          <w:lang w:val="pt-BR"/>
        </w:rPr>
        <w:t>nhiệt</w:t>
      </w:r>
      <w:r w:rsidRPr="00C87A17">
        <w:rPr>
          <w:rFonts w:ascii="Times New Roman" w:hAnsi="Times New Roman"/>
          <w:sz w:val="24"/>
          <w:szCs w:val="24"/>
          <w:lang w:val="pt-BR"/>
        </w:rPr>
        <w:t xml:space="preserve"> tốt.</w:t>
      </w:r>
    </w:p>
    <w:p w14:paraId="3E8D8E3B" w14:textId="77777777" w:rsidR="0013134B" w:rsidRPr="00C87A17" w:rsidRDefault="0013134B" w:rsidP="00A500DE">
      <w:pPr>
        <w:pStyle w:val="ListParagraph"/>
        <w:numPr>
          <w:ilvl w:val="0"/>
          <w:numId w:val="50"/>
        </w:numPr>
        <w:spacing w:after="0" w:line="240" w:lineRule="auto"/>
        <w:rPr>
          <w:rFonts w:ascii="Times New Roman" w:hAnsi="Times New Roman"/>
          <w:sz w:val="24"/>
          <w:szCs w:val="24"/>
          <w:lang w:val="pt-BR"/>
        </w:rPr>
      </w:pPr>
      <w:r w:rsidRPr="00C87A17">
        <w:rPr>
          <w:rFonts w:ascii="Times New Roman" w:hAnsi="Times New Roman"/>
          <w:sz w:val="24"/>
          <w:szCs w:val="24"/>
          <w:lang w:val="pt-BR"/>
        </w:rPr>
        <w:t>Chất lỏng, có mùi khó chịu.</w:t>
      </w:r>
    </w:p>
    <w:p w14:paraId="57965535" w14:textId="77777777" w:rsidR="007526CB" w:rsidRPr="00C87A17" w:rsidRDefault="007526CB" w:rsidP="0017601C">
      <w:pPr>
        <w:pStyle w:val="Caption"/>
        <w:spacing w:after="0"/>
        <w:rPr>
          <w:rFonts w:ascii="Times New Roman" w:hAnsi="Times New Roman"/>
          <w:sz w:val="24"/>
          <w:szCs w:val="24"/>
          <w:lang w:val="pt-BR"/>
        </w:rPr>
        <w:sectPr w:rsidR="007526CB" w:rsidRPr="00C87A17" w:rsidSect="007526CB">
          <w:type w:val="continuous"/>
          <w:pgSz w:w="11906" w:h="16838"/>
          <w:pgMar w:top="1440" w:right="1440" w:bottom="1440" w:left="1440" w:header="708" w:footer="708" w:gutter="0"/>
          <w:cols w:num="2" w:space="708"/>
          <w:docGrid w:linePitch="360"/>
        </w:sectPr>
      </w:pPr>
    </w:p>
    <w:p w14:paraId="3D4FC20C" w14:textId="77777777" w:rsidR="0013134B" w:rsidRPr="00C87A17" w:rsidRDefault="007526CB" w:rsidP="0017601C">
      <w:pPr>
        <w:spacing w:after="0"/>
        <w:rPr>
          <w:rFonts w:ascii="Times New Roman" w:hAnsi="Times New Roman" w:cs="Times New Roman"/>
          <w:sz w:val="24"/>
          <w:szCs w:val="24"/>
          <w:lang w:val="pt-BR"/>
        </w:rPr>
      </w:pPr>
      <w:r w:rsidRPr="00C87A17">
        <w:rPr>
          <w:rFonts w:ascii="Times New Roman" w:hAnsi="Times New Roman" w:cs="Times New Roman"/>
          <w:b/>
          <w:sz w:val="24"/>
          <w:szCs w:val="24"/>
        </w:rPr>
        <w:lastRenderedPageBreak/>
        <w:t>3.2</w:t>
      </w:r>
      <w:r w:rsidRPr="00C87A17">
        <w:rPr>
          <w:rFonts w:ascii="Times New Roman" w:hAnsi="Times New Roman" w:cs="Times New Roman"/>
          <w:sz w:val="24"/>
          <w:szCs w:val="24"/>
        </w:rPr>
        <w:t xml:space="preserve"> </w:t>
      </w:r>
      <w:r w:rsidR="0013134B" w:rsidRPr="00C87A17">
        <w:rPr>
          <w:rFonts w:ascii="Times New Roman" w:hAnsi="Times New Roman" w:cs="Times New Roman"/>
          <w:sz w:val="24"/>
          <w:szCs w:val="24"/>
        </w:rPr>
        <w:t>Acid boric có cấu trúc tinh thể kiểu lớp. Các lớp được hình thành nhờ liên kết hydro O – H ∙∙∙O giữa các phân tử H</w:t>
      </w:r>
      <w:r w:rsidR="0013134B" w:rsidRPr="00C87A17">
        <w:rPr>
          <w:rFonts w:ascii="Times New Roman" w:hAnsi="Times New Roman" w:cs="Times New Roman"/>
          <w:sz w:val="24"/>
          <w:szCs w:val="24"/>
          <w:vertAlign w:val="subscript"/>
        </w:rPr>
        <w:t>3</w:t>
      </w:r>
      <w:r w:rsidR="0013134B" w:rsidRPr="00C87A17">
        <w:rPr>
          <w:rFonts w:ascii="Times New Roman" w:hAnsi="Times New Roman" w:cs="Times New Roman"/>
          <w:sz w:val="24"/>
          <w:szCs w:val="24"/>
        </w:rPr>
        <w:t>BO</w:t>
      </w:r>
      <w:r w:rsidR="0013134B" w:rsidRPr="00C87A17">
        <w:rPr>
          <w:rFonts w:ascii="Times New Roman" w:hAnsi="Times New Roman" w:cs="Times New Roman"/>
          <w:sz w:val="24"/>
          <w:szCs w:val="24"/>
          <w:vertAlign w:val="subscript"/>
        </w:rPr>
        <w:t>3</w:t>
      </w:r>
      <w:r w:rsidR="0013134B" w:rsidRPr="00C87A17">
        <w:rPr>
          <w:rFonts w:ascii="Times New Roman" w:hAnsi="Times New Roman" w:cs="Times New Roman"/>
          <w:sz w:val="24"/>
          <w:szCs w:val="24"/>
        </w:rPr>
        <w:t xml:space="preserve">. </w:t>
      </w:r>
      <w:r w:rsidR="0013134B" w:rsidRPr="00C87A17">
        <w:rPr>
          <w:rFonts w:ascii="Times New Roman" w:hAnsi="Times New Roman" w:cs="Times New Roman"/>
          <w:sz w:val="24"/>
          <w:szCs w:val="24"/>
          <w:lang w:val="pt-BR"/>
        </w:rPr>
        <w:t>Dự đoán tính chất của acid boric:</w:t>
      </w:r>
    </w:p>
    <w:p w14:paraId="37D42080" w14:textId="77777777" w:rsidR="0013134B" w:rsidRPr="00C87A17" w:rsidRDefault="0013134B" w:rsidP="00A500DE">
      <w:pPr>
        <w:pStyle w:val="ListParagraph"/>
        <w:numPr>
          <w:ilvl w:val="0"/>
          <w:numId w:val="51"/>
        </w:numPr>
        <w:spacing w:after="0"/>
        <w:rPr>
          <w:rFonts w:ascii="Times New Roman" w:hAnsi="Times New Roman"/>
          <w:sz w:val="24"/>
          <w:szCs w:val="24"/>
          <w:lang w:val="pt-BR"/>
        </w:rPr>
      </w:pPr>
      <w:r w:rsidRPr="00C87A17">
        <w:rPr>
          <w:rFonts w:ascii="Times New Roman" w:hAnsi="Times New Roman"/>
          <w:sz w:val="24"/>
          <w:szCs w:val="24"/>
          <w:lang w:val="pt-BR"/>
        </w:rPr>
        <w:t>Là chất rắn ở nhiệt độ thường.</w:t>
      </w:r>
    </w:p>
    <w:p w14:paraId="5FEF95AE" w14:textId="77777777" w:rsidR="0013134B" w:rsidRPr="00C87A17" w:rsidRDefault="00B50202" w:rsidP="00A500DE">
      <w:pPr>
        <w:pStyle w:val="ListParagraph"/>
        <w:numPr>
          <w:ilvl w:val="0"/>
          <w:numId w:val="51"/>
        </w:numPr>
        <w:spacing w:after="0"/>
        <w:rPr>
          <w:rFonts w:ascii="Times New Roman" w:hAnsi="Times New Roman"/>
          <w:sz w:val="24"/>
          <w:szCs w:val="24"/>
          <w:lang w:val="pt-BR"/>
        </w:rPr>
      </w:pPr>
      <w:r w:rsidRPr="00C87A17">
        <w:rPr>
          <w:rFonts w:ascii="Times New Roman" w:hAnsi="Times New Roman"/>
          <w:sz w:val="24"/>
          <w:szCs w:val="24"/>
          <w:lang w:val="pt-BR"/>
        </w:rPr>
        <w:t>M</w:t>
      </w:r>
      <w:r w:rsidR="0013134B" w:rsidRPr="00C87A17">
        <w:rPr>
          <w:rFonts w:ascii="Times New Roman" w:hAnsi="Times New Roman"/>
          <w:sz w:val="24"/>
          <w:szCs w:val="24"/>
          <w:lang w:val="pt-BR"/>
        </w:rPr>
        <w:t>ềm.</w:t>
      </w:r>
    </w:p>
    <w:p w14:paraId="054E237C" w14:textId="77777777" w:rsidR="0013134B" w:rsidRPr="00C87A17" w:rsidRDefault="00E3552E" w:rsidP="00A500DE">
      <w:pPr>
        <w:pStyle w:val="ListParagraph"/>
        <w:numPr>
          <w:ilvl w:val="0"/>
          <w:numId w:val="51"/>
        </w:numPr>
        <w:spacing w:after="0"/>
        <w:rPr>
          <w:rFonts w:ascii="Times New Roman" w:hAnsi="Times New Roman"/>
          <w:sz w:val="24"/>
          <w:szCs w:val="24"/>
          <w:lang w:val="pt-BR"/>
        </w:rPr>
      </w:pPr>
      <w:r w:rsidRPr="00C87A17">
        <w:rPr>
          <w:rFonts w:ascii="Times New Roman" w:hAnsi="Times New Roman"/>
          <w:sz w:val="24"/>
          <w:szCs w:val="24"/>
          <w:lang w:val="pt-BR"/>
        </w:rPr>
        <w:t>Í</w:t>
      </w:r>
      <w:r w:rsidR="0013134B" w:rsidRPr="00C87A17">
        <w:rPr>
          <w:rFonts w:ascii="Times New Roman" w:hAnsi="Times New Roman"/>
          <w:sz w:val="24"/>
          <w:szCs w:val="24"/>
          <w:lang w:val="pt-BR"/>
        </w:rPr>
        <w:t>t tan trong nước.</w:t>
      </w:r>
    </w:p>
    <w:p w14:paraId="21B3F569" w14:textId="77777777" w:rsidR="007526CB" w:rsidRPr="00C87A17" w:rsidRDefault="007526CB" w:rsidP="00A500DE">
      <w:pPr>
        <w:pStyle w:val="ListParagraph"/>
        <w:numPr>
          <w:ilvl w:val="0"/>
          <w:numId w:val="88"/>
        </w:numPr>
        <w:spacing w:after="0"/>
        <w:ind w:left="426"/>
        <w:rPr>
          <w:rFonts w:ascii="Times New Roman" w:hAnsi="Times New Roman"/>
          <w:sz w:val="24"/>
          <w:szCs w:val="24"/>
          <w:lang w:val="pt-BR"/>
        </w:rPr>
        <w:sectPr w:rsidR="007526CB" w:rsidRPr="00C87A17" w:rsidSect="001F1AF2">
          <w:type w:val="continuous"/>
          <w:pgSz w:w="11906" w:h="16838"/>
          <w:pgMar w:top="1440" w:right="1440" w:bottom="1440" w:left="1440" w:header="708" w:footer="708" w:gutter="0"/>
          <w:cols w:space="708"/>
          <w:docGrid w:linePitch="360"/>
        </w:sectPr>
      </w:pPr>
    </w:p>
    <w:p w14:paraId="0FDA7AD0" w14:textId="77777777" w:rsidR="007526CB" w:rsidRPr="00C87A17" w:rsidRDefault="007526CB" w:rsidP="00A500DE">
      <w:pPr>
        <w:pStyle w:val="ListParagraph"/>
        <w:numPr>
          <w:ilvl w:val="0"/>
          <w:numId w:val="88"/>
        </w:numPr>
        <w:spacing w:after="0"/>
        <w:ind w:left="426"/>
        <w:rPr>
          <w:rFonts w:ascii="Times New Roman" w:hAnsi="Times New Roman"/>
          <w:sz w:val="24"/>
          <w:szCs w:val="24"/>
          <w:lang w:val="pt-BR"/>
        </w:rPr>
      </w:pPr>
      <w:r w:rsidRPr="00C87A17">
        <w:rPr>
          <w:rFonts w:ascii="Times New Roman" w:hAnsi="Times New Roman"/>
          <w:color w:val="FF0000"/>
          <w:sz w:val="24"/>
          <w:szCs w:val="24"/>
          <w:lang w:val="pt-BR"/>
          <w:rPrChange w:id="207" w:author="admin [2]" w:date="2018-09-14T10:24:00Z">
            <w:rPr>
              <w:rFonts w:ascii="Times New Roman" w:hAnsi="Times New Roman"/>
              <w:sz w:val="24"/>
              <w:szCs w:val="24"/>
              <w:lang w:val="pt-BR"/>
            </w:rPr>
          </w:rPrChange>
        </w:rPr>
        <w:lastRenderedPageBreak/>
        <w:t>Tất cả cùng đúng</w:t>
      </w:r>
    </w:p>
    <w:p w14:paraId="4BA643D8" w14:textId="77777777" w:rsidR="007526CB" w:rsidRPr="00C87A17" w:rsidRDefault="007526CB" w:rsidP="00A500DE">
      <w:pPr>
        <w:pStyle w:val="ListParagraph"/>
        <w:numPr>
          <w:ilvl w:val="0"/>
          <w:numId w:val="88"/>
        </w:numPr>
        <w:spacing w:after="0"/>
        <w:ind w:left="426"/>
        <w:rPr>
          <w:rFonts w:ascii="Times New Roman" w:hAnsi="Times New Roman"/>
          <w:sz w:val="24"/>
          <w:szCs w:val="24"/>
          <w:lang w:val="pt-BR"/>
        </w:rPr>
      </w:pPr>
      <w:r w:rsidRPr="00C87A17">
        <w:rPr>
          <w:rFonts w:ascii="Times New Roman" w:hAnsi="Times New Roman"/>
          <w:sz w:val="24"/>
          <w:szCs w:val="24"/>
          <w:lang w:val="pt-BR"/>
        </w:rPr>
        <w:lastRenderedPageBreak/>
        <w:t>Chỉ 1,2 đúng</w:t>
      </w:r>
    </w:p>
    <w:p w14:paraId="44859DD8" w14:textId="77777777" w:rsidR="007526CB" w:rsidRPr="00C87A17" w:rsidRDefault="007526CB" w:rsidP="00A500DE">
      <w:pPr>
        <w:pStyle w:val="ListParagraph"/>
        <w:numPr>
          <w:ilvl w:val="0"/>
          <w:numId w:val="88"/>
        </w:numPr>
        <w:spacing w:after="0"/>
        <w:ind w:left="426"/>
        <w:rPr>
          <w:rFonts w:ascii="Times New Roman" w:hAnsi="Times New Roman"/>
          <w:sz w:val="24"/>
          <w:szCs w:val="24"/>
          <w:lang w:val="pt-BR"/>
        </w:rPr>
      </w:pPr>
      <w:r w:rsidRPr="00C87A17">
        <w:rPr>
          <w:rFonts w:ascii="Times New Roman" w:hAnsi="Times New Roman"/>
          <w:sz w:val="24"/>
          <w:szCs w:val="24"/>
          <w:lang w:val="pt-BR"/>
        </w:rPr>
        <w:lastRenderedPageBreak/>
        <w:t>Chỉ 2 đúng</w:t>
      </w:r>
    </w:p>
    <w:p w14:paraId="55054248" w14:textId="77777777" w:rsidR="007526CB" w:rsidRPr="00C87A17" w:rsidRDefault="007526CB" w:rsidP="00A500DE">
      <w:pPr>
        <w:pStyle w:val="ListParagraph"/>
        <w:numPr>
          <w:ilvl w:val="0"/>
          <w:numId w:val="88"/>
        </w:numPr>
        <w:spacing w:after="0"/>
        <w:ind w:left="426"/>
        <w:rPr>
          <w:rFonts w:ascii="Times New Roman" w:hAnsi="Times New Roman"/>
          <w:sz w:val="24"/>
          <w:szCs w:val="24"/>
          <w:lang w:val="pt-BR"/>
        </w:rPr>
      </w:pPr>
      <w:r w:rsidRPr="00C87A17">
        <w:rPr>
          <w:rFonts w:ascii="Times New Roman" w:hAnsi="Times New Roman"/>
          <w:sz w:val="24"/>
          <w:szCs w:val="24"/>
          <w:lang w:val="pt-BR"/>
        </w:rPr>
        <w:lastRenderedPageBreak/>
        <w:t>3 đúng</w:t>
      </w:r>
    </w:p>
    <w:p w14:paraId="45CCA3B1" w14:textId="77777777" w:rsidR="007526CB" w:rsidRPr="00C87A17" w:rsidRDefault="007526CB" w:rsidP="0017601C">
      <w:pPr>
        <w:spacing w:after="0"/>
        <w:rPr>
          <w:rFonts w:ascii="Times New Roman" w:hAnsi="Times New Roman" w:cs="Times New Roman"/>
          <w:b/>
          <w:sz w:val="24"/>
          <w:szCs w:val="24"/>
          <w:lang w:val="pt-BR"/>
        </w:rPr>
        <w:sectPr w:rsidR="007526CB" w:rsidRPr="00C87A17" w:rsidSect="007526CB">
          <w:type w:val="continuous"/>
          <w:pgSz w:w="11906" w:h="16838"/>
          <w:pgMar w:top="1440" w:right="1440" w:bottom="1440" w:left="1440" w:header="708" w:footer="708" w:gutter="0"/>
          <w:cols w:num="4" w:space="211"/>
          <w:docGrid w:linePitch="360"/>
        </w:sectPr>
      </w:pPr>
    </w:p>
    <w:p w14:paraId="56B0877B" w14:textId="77777777" w:rsidR="00832435" w:rsidRPr="00C87A17" w:rsidRDefault="00832435" w:rsidP="0017601C">
      <w:pPr>
        <w:spacing w:after="0"/>
        <w:rPr>
          <w:rFonts w:ascii="Times New Roman" w:hAnsi="Times New Roman" w:cs="Times New Roman"/>
          <w:b/>
          <w:sz w:val="24"/>
          <w:szCs w:val="24"/>
          <w:lang w:val="pt-BR"/>
        </w:rPr>
      </w:pPr>
      <w:r w:rsidRPr="00C87A17">
        <w:rPr>
          <w:rFonts w:ascii="Times New Roman" w:hAnsi="Times New Roman" w:cs="Times New Roman"/>
          <w:b/>
          <w:sz w:val="24"/>
          <w:szCs w:val="24"/>
          <w:lang w:val="pt-BR"/>
        </w:rPr>
        <w:lastRenderedPageBreak/>
        <w:t>IV.4 TỪ CÔNG THỨC PHÂN TỬ, DỰ ĐOÁN CẤU TRÚC, MẠNG TINH THỂ CỦA CHẤT CỘNG HÓA TRỊ</w:t>
      </w:r>
    </w:p>
    <w:p w14:paraId="4D4A4CC7" w14:textId="77777777" w:rsidR="0013134B" w:rsidRPr="00C87A17" w:rsidRDefault="007526CB" w:rsidP="0017601C">
      <w:pPr>
        <w:spacing w:after="0" w:line="240" w:lineRule="auto"/>
        <w:rPr>
          <w:rFonts w:ascii="Times New Roman" w:hAnsi="Times New Roman" w:cs="Times New Roman"/>
          <w:sz w:val="24"/>
          <w:szCs w:val="24"/>
          <w:lang w:val="fr-FR"/>
        </w:rPr>
      </w:pPr>
      <w:r w:rsidRPr="00C87A17">
        <w:rPr>
          <w:rFonts w:ascii="Times New Roman" w:hAnsi="Times New Roman" w:cs="Times New Roman"/>
          <w:b/>
          <w:sz w:val="24"/>
          <w:szCs w:val="24"/>
          <w:lang w:val="fr-FR"/>
        </w:rPr>
        <w:t>4.1</w:t>
      </w:r>
      <w:r w:rsidRPr="00C87A17">
        <w:rPr>
          <w:rFonts w:ascii="Times New Roman" w:hAnsi="Times New Roman" w:cs="Times New Roman"/>
          <w:sz w:val="24"/>
          <w:szCs w:val="24"/>
          <w:lang w:val="fr-FR"/>
        </w:rPr>
        <w:t xml:space="preserve"> </w:t>
      </w:r>
      <w:r w:rsidR="0013134B" w:rsidRPr="00C87A17">
        <w:rPr>
          <w:rFonts w:ascii="Times New Roman" w:hAnsi="Times New Roman" w:cs="Times New Roman"/>
          <w:sz w:val="24"/>
          <w:szCs w:val="24"/>
          <w:lang w:val="fr-FR"/>
        </w:rPr>
        <w:t>Phosphin (PH</w:t>
      </w:r>
      <w:r w:rsidR="0013134B" w:rsidRPr="00C87A17">
        <w:rPr>
          <w:rFonts w:ascii="Times New Roman" w:hAnsi="Times New Roman" w:cs="Times New Roman"/>
          <w:sz w:val="24"/>
          <w:szCs w:val="24"/>
          <w:vertAlign w:val="subscript"/>
          <w:lang w:val="fr-FR"/>
        </w:rPr>
        <w:t>3</w:t>
      </w:r>
      <w:r w:rsidR="0013134B" w:rsidRPr="00C87A17">
        <w:rPr>
          <w:rFonts w:ascii="Times New Roman" w:hAnsi="Times New Roman" w:cs="Times New Roman"/>
          <w:sz w:val="24"/>
          <w:szCs w:val="24"/>
          <w:lang w:val="fr-FR"/>
        </w:rPr>
        <w:t>) ở trạng th</w:t>
      </w:r>
      <w:r w:rsidR="00B50202" w:rsidRPr="00C87A17">
        <w:rPr>
          <w:rFonts w:ascii="Times New Roman" w:hAnsi="Times New Roman" w:cs="Times New Roman"/>
          <w:sz w:val="24"/>
          <w:szCs w:val="24"/>
          <w:lang w:val="fr-FR"/>
        </w:rPr>
        <w:t>á</w:t>
      </w:r>
      <w:r w:rsidR="0013134B" w:rsidRPr="00C87A17">
        <w:rPr>
          <w:rFonts w:ascii="Times New Roman" w:hAnsi="Times New Roman" w:cs="Times New Roman"/>
          <w:sz w:val="24"/>
          <w:szCs w:val="24"/>
          <w:lang w:val="fr-FR"/>
        </w:rPr>
        <w:t>i rắn có mạng tinh thể kiểu gì?</w:t>
      </w:r>
    </w:p>
    <w:p w14:paraId="367058FE" w14:textId="77777777" w:rsidR="007526CB" w:rsidRPr="00C87A17" w:rsidRDefault="007526CB" w:rsidP="00A500DE">
      <w:pPr>
        <w:pStyle w:val="ListParagraph"/>
        <w:numPr>
          <w:ilvl w:val="0"/>
          <w:numId w:val="54"/>
        </w:numPr>
        <w:spacing w:after="0" w:line="240" w:lineRule="auto"/>
        <w:ind w:left="426"/>
        <w:rPr>
          <w:rFonts w:ascii="Times New Roman" w:hAnsi="Times New Roman"/>
          <w:color w:val="FF0000"/>
          <w:sz w:val="24"/>
          <w:szCs w:val="24"/>
          <w:lang w:val="pt-BR"/>
        </w:rPr>
        <w:sectPr w:rsidR="007526CB" w:rsidRPr="00C87A17" w:rsidSect="001F1AF2">
          <w:type w:val="continuous"/>
          <w:pgSz w:w="11906" w:h="16838"/>
          <w:pgMar w:top="1440" w:right="1440" w:bottom="1440" w:left="1440" w:header="708" w:footer="708" w:gutter="0"/>
          <w:cols w:space="708"/>
          <w:docGrid w:linePitch="360"/>
        </w:sectPr>
      </w:pPr>
    </w:p>
    <w:p w14:paraId="0F12D4EE" w14:textId="77777777" w:rsidR="0013134B" w:rsidRPr="00C87A17" w:rsidRDefault="0013134B" w:rsidP="00A500DE">
      <w:pPr>
        <w:pStyle w:val="ListParagraph"/>
        <w:numPr>
          <w:ilvl w:val="0"/>
          <w:numId w:val="54"/>
        </w:numPr>
        <w:spacing w:after="0" w:line="240" w:lineRule="auto"/>
        <w:ind w:left="426"/>
        <w:rPr>
          <w:rFonts w:ascii="Times New Roman" w:hAnsi="Times New Roman"/>
          <w:color w:val="FF0000"/>
          <w:sz w:val="24"/>
          <w:szCs w:val="24"/>
        </w:rPr>
      </w:pPr>
      <w:r w:rsidRPr="00C87A17">
        <w:rPr>
          <w:rFonts w:ascii="Times New Roman" w:hAnsi="Times New Roman"/>
          <w:color w:val="FF0000"/>
          <w:sz w:val="24"/>
          <w:szCs w:val="24"/>
        </w:rPr>
        <w:lastRenderedPageBreak/>
        <w:t>Mạng phân tử</w:t>
      </w:r>
    </w:p>
    <w:p w14:paraId="607F5AF7" w14:textId="77777777" w:rsidR="0013134B" w:rsidRPr="00C87A17" w:rsidRDefault="0013134B" w:rsidP="00A500DE">
      <w:pPr>
        <w:pStyle w:val="ListParagraph"/>
        <w:numPr>
          <w:ilvl w:val="0"/>
          <w:numId w:val="54"/>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Mạng ion</w:t>
      </w:r>
    </w:p>
    <w:p w14:paraId="10D1B1E4" w14:textId="77777777" w:rsidR="0013134B" w:rsidRPr="00C87A17" w:rsidRDefault="0013134B" w:rsidP="00A500DE">
      <w:pPr>
        <w:pStyle w:val="ListParagraph"/>
        <w:numPr>
          <w:ilvl w:val="0"/>
          <w:numId w:val="54"/>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Mạng nguyên tử</w:t>
      </w:r>
    </w:p>
    <w:p w14:paraId="57A22A7B" w14:textId="77777777" w:rsidR="0013134B" w:rsidRPr="00C87A17" w:rsidRDefault="0013134B" w:rsidP="00A500DE">
      <w:pPr>
        <w:pStyle w:val="ListParagraph"/>
        <w:numPr>
          <w:ilvl w:val="0"/>
          <w:numId w:val="54"/>
        </w:numPr>
        <w:spacing w:after="0" w:line="240" w:lineRule="auto"/>
        <w:ind w:left="426"/>
        <w:rPr>
          <w:rFonts w:ascii="Times New Roman" w:hAnsi="Times New Roman"/>
          <w:sz w:val="24"/>
          <w:szCs w:val="24"/>
          <w:lang w:val="fr-FR"/>
        </w:rPr>
      </w:pPr>
      <w:r w:rsidRPr="00C87A17">
        <w:rPr>
          <w:rFonts w:ascii="Times New Roman" w:hAnsi="Times New Roman"/>
          <w:sz w:val="24"/>
          <w:szCs w:val="24"/>
        </w:rPr>
        <w:lastRenderedPageBreak/>
        <w:t>Mạng kim loại</w:t>
      </w:r>
    </w:p>
    <w:p w14:paraId="0344826F" w14:textId="77777777" w:rsidR="007526CB" w:rsidRPr="00C87A17" w:rsidRDefault="007526CB" w:rsidP="0017601C">
      <w:pPr>
        <w:pStyle w:val="Caption"/>
        <w:spacing w:after="0"/>
        <w:rPr>
          <w:rFonts w:ascii="Times New Roman" w:hAnsi="Times New Roman"/>
          <w:sz w:val="24"/>
          <w:szCs w:val="24"/>
        </w:rPr>
        <w:sectPr w:rsidR="007526CB" w:rsidRPr="00C87A17" w:rsidSect="007526CB">
          <w:type w:val="continuous"/>
          <w:pgSz w:w="11906" w:h="16838"/>
          <w:pgMar w:top="1440" w:right="1440" w:bottom="1440" w:left="1440" w:header="708" w:footer="708" w:gutter="0"/>
          <w:cols w:num="4" w:space="211"/>
          <w:docGrid w:linePitch="360"/>
        </w:sectPr>
      </w:pPr>
    </w:p>
    <w:p w14:paraId="764C9651" w14:textId="77777777" w:rsidR="00EF6CEB" w:rsidRPr="00C87A17" w:rsidRDefault="00EF6CEB" w:rsidP="00EF6CEB">
      <w:pPr>
        <w:spacing w:after="0" w:line="240" w:lineRule="auto"/>
        <w:rPr>
          <w:rFonts w:ascii="Times New Roman" w:hAnsi="Times New Roman" w:cs="Times New Roman"/>
          <w:b/>
          <w:sz w:val="24"/>
          <w:szCs w:val="24"/>
          <w:lang w:val="pt-BR"/>
        </w:rPr>
      </w:pPr>
      <w:r w:rsidRPr="00C87A17">
        <w:rPr>
          <w:rFonts w:ascii="Times New Roman" w:hAnsi="Times New Roman" w:cs="Times New Roman"/>
          <w:b/>
          <w:sz w:val="24"/>
          <w:szCs w:val="24"/>
          <w:lang w:val="pt-BR"/>
        </w:rPr>
        <w:lastRenderedPageBreak/>
        <w:t>2.1</w:t>
      </w:r>
      <w:r w:rsidRPr="00C87A17">
        <w:rPr>
          <w:rFonts w:ascii="Times New Roman" w:hAnsi="Times New Roman" w:cs="Times New Roman"/>
          <w:sz w:val="24"/>
          <w:szCs w:val="24"/>
          <w:lang w:val="pt-BR"/>
        </w:rPr>
        <w:t xml:space="preserve"> Những chất nào trong số các chất sau ở trạng thái rắn có mạng phân</w:t>
      </w:r>
      <w:r w:rsidRPr="00C87A17">
        <w:rPr>
          <w:rFonts w:ascii="Times New Roman" w:hAnsi="Times New Roman" w:cs="Times New Roman"/>
          <w:b/>
          <w:sz w:val="24"/>
          <w:szCs w:val="24"/>
          <w:lang w:val="pt-BR"/>
        </w:rPr>
        <w:t xml:space="preserve"> </w:t>
      </w:r>
      <w:r w:rsidRPr="00C87A17">
        <w:rPr>
          <w:rFonts w:ascii="Times New Roman" w:hAnsi="Times New Roman" w:cs="Times New Roman"/>
          <w:sz w:val="24"/>
          <w:szCs w:val="24"/>
          <w:lang w:val="pt-BR"/>
        </w:rPr>
        <w:t>tử:</w:t>
      </w:r>
      <w:r w:rsidRPr="00C87A17">
        <w:rPr>
          <w:rFonts w:ascii="Times New Roman" w:hAnsi="Times New Roman" w:cs="Times New Roman"/>
          <w:b/>
          <w:sz w:val="24"/>
          <w:szCs w:val="24"/>
          <w:lang w:val="pt-BR"/>
        </w:rPr>
        <w:tab/>
      </w:r>
    </w:p>
    <w:p w14:paraId="732F91E5" w14:textId="77777777" w:rsidR="00EF6CEB" w:rsidRPr="00C87A17" w:rsidRDefault="00EF6CEB" w:rsidP="00EF6CEB">
      <w:pPr>
        <w:spacing w:after="0" w:line="240" w:lineRule="auto"/>
        <w:rPr>
          <w:rFonts w:ascii="Times New Roman" w:hAnsi="Times New Roman" w:cs="Times New Roman"/>
          <w:sz w:val="24"/>
          <w:szCs w:val="24"/>
        </w:rPr>
      </w:pPr>
      <w:r w:rsidRPr="00C87A17">
        <w:rPr>
          <w:rFonts w:ascii="Times New Roman" w:hAnsi="Times New Roman" w:cs="Times New Roman"/>
          <w:sz w:val="24"/>
          <w:szCs w:val="24"/>
          <w:lang w:val="pt-BR"/>
        </w:rPr>
        <w:tab/>
      </w:r>
      <w:r w:rsidRPr="00C87A17">
        <w:rPr>
          <w:rFonts w:ascii="Times New Roman" w:hAnsi="Times New Roman" w:cs="Times New Roman"/>
          <w:sz w:val="24"/>
          <w:szCs w:val="24"/>
        </w:rPr>
        <w:t>COCl</w:t>
      </w:r>
      <w:r w:rsidRPr="00C87A17">
        <w:rPr>
          <w:rFonts w:ascii="Times New Roman" w:hAnsi="Times New Roman" w:cs="Times New Roman"/>
          <w:sz w:val="24"/>
          <w:szCs w:val="24"/>
          <w:vertAlign w:val="subscript"/>
        </w:rPr>
        <w:t>2</w:t>
      </w:r>
      <w:r w:rsidRPr="00C87A17">
        <w:rPr>
          <w:rFonts w:ascii="Times New Roman" w:hAnsi="Times New Roman" w:cs="Times New Roman"/>
          <w:sz w:val="24"/>
          <w:szCs w:val="24"/>
        </w:rPr>
        <w:t>, NO, Al</w:t>
      </w:r>
      <w:r w:rsidRPr="00C87A17">
        <w:rPr>
          <w:rFonts w:ascii="Times New Roman" w:hAnsi="Times New Roman" w:cs="Times New Roman"/>
          <w:sz w:val="24"/>
          <w:szCs w:val="24"/>
          <w:vertAlign w:val="subscript"/>
        </w:rPr>
        <w:t>2</w:t>
      </w:r>
      <w:r w:rsidRPr="00C87A17">
        <w:rPr>
          <w:rFonts w:ascii="Times New Roman" w:hAnsi="Times New Roman" w:cs="Times New Roman"/>
          <w:sz w:val="24"/>
          <w:szCs w:val="24"/>
        </w:rPr>
        <w:t>S</w:t>
      </w:r>
      <w:r w:rsidRPr="00C87A17">
        <w:rPr>
          <w:rFonts w:ascii="Times New Roman" w:hAnsi="Times New Roman" w:cs="Times New Roman"/>
          <w:sz w:val="24"/>
          <w:szCs w:val="24"/>
          <w:vertAlign w:val="subscript"/>
        </w:rPr>
        <w:t xml:space="preserve">3, </w:t>
      </w:r>
      <w:r w:rsidRPr="00C87A17">
        <w:rPr>
          <w:rFonts w:ascii="Times New Roman" w:hAnsi="Times New Roman" w:cs="Times New Roman"/>
          <w:sz w:val="24"/>
          <w:szCs w:val="24"/>
        </w:rPr>
        <w:t>BaO</w:t>
      </w:r>
    </w:p>
    <w:p w14:paraId="02FCE153" w14:textId="77777777" w:rsidR="00EF6CEB" w:rsidRPr="00C87A17" w:rsidRDefault="00EF6CEB" w:rsidP="00EF6CEB">
      <w:pPr>
        <w:pStyle w:val="ListParagraph"/>
        <w:numPr>
          <w:ilvl w:val="0"/>
          <w:numId w:val="47"/>
        </w:numPr>
        <w:spacing w:after="0" w:line="240" w:lineRule="auto"/>
        <w:rPr>
          <w:rFonts w:ascii="Times New Roman" w:hAnsi="Times New Roman"/>
          <w:color w:val="FF0000"/>
          <w:sz w:val="24"/>
          <w:szCs w:val="24"/>
        </w:rPr>
      </w:pPr>
      <w:r w:rsidRPr="00C87A17">
        <w:rPr>
          <w:rFonts w:ascii="Times New Roman" w:hAnsi="Times New Roman"/>
          <w:color w:val="FF0000"/>
          <w:sz w:val="24"/>
          <w:szCs w:val="24"/>
        </w:rPr>
        <w:t>COCl</w:t>
      </w:r>
      <w:r w:rsidRPr="00C87A17">
        <w:rPr>
          <w:rFonts w:ascii="Times New Roman" w:hAnsi="Times New Roman"/>
          <w:color w:val="FF0000"/>
          <w:sz w:val="24"/>
          <w:szCs w:val="24"/>
          <w:vertAlign w:val="subscript"/>
        </w:rPr>
        <w:t>2</w:t>
      </w:r>
      <w:r w:rsidRPr="00C87A17">
        <w:rPr>
          <w:rFonts w:ascii="Times New Roman" w:hAnsi="Times New Roman"/>
          <w:color w:val="FF0000"/>
          <w:sz w:val="24"/>
          <w:szCs w:val="24"/>
        </w:rPr>
        <w:t>, NO</w:t>
      </w:r>
    </w:p>
    <w:p w14:paraId="3A5CEC9E" w14:textId="77777777" w:rsidR="00EF6CEB" w:rsidRPr="00C87A17" w:rsidRDefault="00EF6CEB" w:rsidP="00EF6CEB">
      <w:pPr>
        <w:pStyle w:val="ListParagraph"/>
        <w:numPr>
          <w:ilvl w:val="0"/>
          <w:numId w:val="47"/>
        </w:numPr>
        <w:spacing w:after="0" w:line="240" w:lineRule="auto"/>
        <w:rPr>
          <w:rFonts w:ascii="Times New Roman" w:hAnsi="Times New Roman"/>
          <w:sz w:val="24"/>
          <w:szCs w:val="24"/>
        </w:rPr>
      </w:pPr>
      <w:r w:rsidRPr="00C87A17">
        <w:rPr>
          <w:rFonts w:ascii="Times New Roman" w:hAnsi="Times New Roman"/>
          <w:sz w:val="24"/>
          <w:szCs w:val="24"/>
        </w:rPr>
        <w:t>COCl</w:t>
      </w:r>
      <w:r w:rsidRPr="00C87A17">
        <w:rPr>
          <w:rFonts w:ascii="Times New Roman" w:hAnsi="Times New Roman"/>
          <w:sz w:val="24"/>
          <w:szCs w:val="24"/>
          <w:vertAlign w:val="subscript"/>
        </w:rPr>
        <w:t>2</w:t>
      </w:r>
      <w:r w:rsidRPr="00C87A17">
        <w:rPr>
          <w:rFonts w:ascii="Times New Roman" w:hAnsi="Times New Roman"/>
          <w:sz w:val="24"/>
          <w:szCs w:val="24"/>
        </w:rPr>
        <w:t xml:space="preserve"> , BaO</w:t>
      </w:r>
    </w:p>
    <w:p w14:paraId="19EE3D79" w14:textId="77777777" w:rsidR="00EF6CEB" w:rsidRPr="00C87A17" w:rsidRDefault="00EF6CEB" w:rsidP="00EF6CEB">
      <w:pPr>
        <w:pStyle w:val="ListParagraph"/>
        <w:numPr>
          <w:ilvl w:val="0"/>
          <w:numId w:val="47"/>
        </w:numPr>
        <w:spacing w:after="0" w:line="240" w:lineRule="auto"/>
        <w:rPr>
          <w:rFonts w:ascii="Times New Roman" w:hAnsi="Times New Roman"/>
          <w:sz w:val="24"/>
          <w:szCs w:val="24"/>
        </w:rPr>
      </w:pPr>
      <w:r w:rsidRPr="00C87A17">
        <w:rPr>
          <w:rFonts w:ascii="Times New Roman" w:hAnsi="Times New Roman"/>
          <w:sz w:val="24"/>
          <w:szCs w:val="24"/>
        </w:rPr>
        <w:t>COCl</w:t>
      </w:r>
      <w:r w:rsidRPr="00C87A17">
        <w:rPr>
          <w:rFonts w:ascii="Times New Roman" w:hAnsi="Times New Roman"/>
          <w:sz w:val="24"/>
          <w:szCs w:val="24"/>
          <w:vertAlign w:val="subscript"/>
        </w:rPr>
        <w:t>2</w:t>
      </w:r>
      <w:r w:rsidRPr="00C87A17">
        <w:rPr>
          <w:rFonts w:ascii="Times New Roman" w:hAnsi="Times New Roman"/>
          <w:sz w:val="24"/>
          <w:szCs w:val="24"/>
        </w:rPr>
        <w:t>, NO, Al</w:t>
      </w:r>
      <w:r w:rsidRPr="00C87A17">
        <w:rPr>
          <w:rFonts w:ascii="Times New Roman" w:hAnsi="Times New Roman"/>
          <w:sz w:val="24"/>
          <w:szCs w:val="24"/>
          <w:vertAlign w:val="subscript"/>
        </w:rPr>
        <w:t>2</w:t>
      </w:r>
      <w:r w:rsidRPr="00C87A17">
        <w:rPr>
          <w:rFonts w:ascii="Times New Roman" w:hAnsi="Times New Roman"/>
          <w:sz w:val="24"/>
          <w:szCs w:val="24"/>
        </w:rPr>
        <w:t>S</w:t>
      </w:r>
      <w:r w:rsidRPr="00C87A17">
        <w:rPr>
          <w:rFonts w:ascii="Times New Roman" w:hAnsi="Times New Roman"/>
          <w:sz w:val="24"/>
          <w:szCs w:val="24"/>
          <w:vertAlign w:val="subscript"/>
        </w:rPr>
        <w:t>3</w:t>
      </w:r>
    </w:p>
    <w:p w14:paraId="63B90DCB" w14:textId="77777777" w:rsidR="00EF6CEB" w:rsidRPr="00C87A17" w:rsidRDefault="00EF6CEB" w:rsidP="00EF6CEB">
      <w:pPr>
        <w:pStyle w:val="ListParagraph"/>
        <w:numPr>
          <w:ilvl w:val="0"/>
          <w:numId w:val="47"/>
        </w:numPr>
        <w:spacing w:after="0" w:line="240" w:lineRule="auto"/>
        <w:rPr>
          <w:rFonts w:ascii="Times New Roman" w:hAnsi="Times New Roman"/>
          <w:sz w:val="24"/>
          <w:szCs w:val="24"/>
        </w:rPr>
      </w:pPr>
      <w:r w:rsidRPr="00C87A17">
        <w:rPr>
          <w:rFonts w:ascii="Times New Roman" w:hAnsi="Times New Roman"/>
          <w:sz w:val="24"/>
          <w:szCs w:val="24"/>
        </w:rPr>
        <w:t>Chỉ NO, As</w:t>
      </w:r>
      <w:r w:rsidRPr="00C87A17">
        <w:rPr>
          <w:rFonts w:ascii="Times New Roman" w:hAnsi="Times New Roman"/>
          <w:sz w:val="24"/>
          <w:szCs w:val="24"/>
          <w:vertAlign w:val="subscript"/>
        </w:rPr>
        <w:t>2</w:t>
      </w:r>
      <w:r w:rsidRPr="00C87A17">
        <w:rPr>
          <w:rFonts w:ascii="Times New Roman" w:hAnsi="Times New Roman"/>
          <w:sz w:val="24"/>
          <w:szCs w:val="24"/>
        </w:rPr>
        <w:t>S</w:t>
      </w:r>
      <w:r w:rsidRPr="00C87A17">
        <w:rPr>
          <w:rFonts w:ascii="Times New Roman" w:hAnsi="Times New Roman"/>
          <w:sz w:val="24"/>
          <w:szCs w:val="24"/>
          <w:vertAlign w:val="subscript"/>
        </w:rPr>
        <w:t>3</w:t>
      </w:r>
    </w:p>
    <w:p w14:paraId="4D52FF7C" w14:textId="77777777" w:rsidR="007526CB" w:rsidRPr="00C87A17" w:rsidRDefault="007526CB"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t>4.2</w:t>
      </w:r>
      <w:r w:rsidRPr="00C87A17">
        <w:rPr>
          <w:rFonts w:ascii="Times New Roman" w:hAnsi="Times New Roman" w:cs="Times New Roman"/>
          <w:sz w:val="24"/>
          <w:szCs w:val="24"/>
        </w:rPr>
        <w:t xml:space="preserve"> Chọn trường hợp </w:t>
      </w:r>
      <w:r w:rsidR="00B50202" w:rsidRPr="00C87A17">
        <w:rPr>
          <w:rFonts w:ascii="Times New Roman" w:hAnsi="Times New Roman" w:cs="Times New Roman"/>
          <w:b/>
          <w:sz w:val="24"/>
          <w:szCs w:val="24"/>
        </w:rPr>
        <w:t>đúng</w:t>
      </w:r>
      <w:r w:rsidRPr="00C87A17">
        <w:rPr>
          <w:rFonts w:ascii="Times New Roman" w:hAnsi="Times New Roman" w:cs="Times New Roman"/>
          <w:sz w:val="24"/>
          <w:szCs w:val="24"/>
        </w:rPr>
        <w:t>:</w:t>
      </w:r>
    </w:p>
    <w:p w14:paraId="0420109E" w14:textId="38BFBA14" w:rsidR="007526CB" w:rsidRPr="00C87A17" w:rsidRDefault="007526CB" w:rsidP="0017601C">
      <w:pPr>
        <w:spacing w:after="0" w:line="240" w:lineRule="auto"/>
        <w:rPr>
          <w:rFonts w:ascii="Times New Roman" w:hAnsi="Times New Roman" w:cs="Times New Roman"/>
          <w:sz w:val="24"/>
          <w:szCs w:val="24"/>
        </w:rPr>
      </w:pPr>
      <w:r w:rsidRPr="00C87A17">
        <w:rPr>
          <w:rFonts w:ascii="Times New Roman" w:hAnsi="Times New Roman" w:cs="Times New Roman"/>
          <w:sz w:val="24"/>
          <w:szCs w:val="24"/>
        </w:rPr>
        <w:t>Dãy nào sau đây có</w:t>
      </w:r>
      <w:r w:rsidR="00B50202" w:rsidRPr="00C87A17">
        <w:rPr>
          <w:rFonts w:ascii="Times New Roman" w:hAnsi="Times New Roman" w:cs="Times New Roman"/>
          <w:sz w:val="24"/>
          <w:szCs w:val="24"/>
        </w:rPr>
        <w:t xml:space="preserve"> cấu tử không thuộc</w:t>
      </w:r>
      <w:r w:rsidRPr="00C87A17">
        <w:rPr>
          <w:rFonts w:ascii="Times New Roman" w:hAnsi="Times New Roman" w:cs="Times New Roman"/>
          <w:sz w:val="24"/>
          <w:szCs w:val="24"/>
        </w:rPr>
        <w:t xml:space="preserve"> cấu trúc đảo:</w:t>
      </w:r>
      <w:ins w:id="208" w:author="admin" w:date="2020-04-14T19:44:00Z">
        <w:r w:rsidR="001456C2" w:rsidRPr="00C87A17">
          <w:rPr>
            <w:rFonts w:ascii="Times New Roman" w:hAnsi="Times New Roman" w:cs="Times New Roman"/>
            <w:sz w:val="24"/>
            <w:szCs w:val="24"/>
          </w:rPr>
          <w:t xml:space="preserve"> </w:t>
        </w:r>
      </w:ins>
    </w:p>
    <w:p w14:paraId="5D2A2555" w14:textId="77777777" w:rsidR="007526CB" w:rsidRPr="00C87A17" w:rsidRDefault="007526CB" w:rsidP="00A500DE">
      <w:pPr>
        <w:numPr>
          <w:ilvl w:val="0"/>
          <w:numId w:val="52"/>
        </w:numPr>
        <w:spacing w:after="0" w:line="240" w:lineRule="auto"/>
        <w:ind w:left="567"/>
        <w:jc w:val="both"/>
        <w:rPr>
          <w:rFonts w:ascii="Times New Roman" w:hAnsi="Times New Roman" w:cs="Times New Roman"/>
          <w:b/>
          <w:sz w:val="24"/>
          <w:szCs w:val="24"/>
        </w:rPr>
      </w:pPr>
      <w:r w:rsidRPr="00C87A17">
        <w:rPr>
          <w:rFonts w:ascii="Times New Roman" w:hAnsi="Times New Roman" w:cs="Times New Roman"/>
          <w:sz w:val="24"/>
          <w:szCs w:val="24"/>
        </w:rPr>
        <w:t>CO</w:t>
      </w:r>
      <w:r w:rsidRPr="00C87A17">
        <w:rPr>
          <w:rFonts w:ascii="Times New Roman" w:hAnsi="Times New Roman" w:cs="Times New Roman"/>
          <w:sz w:val="24"/>
          <w:szCs w:val="24"/>
          <w:vertAlign w:val="subscript"/>
        </w:rPr>
        <w:t>2</w:t>
      </w:r>
      <w:r w:rsidRPr="00C87A17">
        <w:rPr>
          <w:rFonts w:ascii="Times New Roman" w:hAnsi="Times New Roman" w:cs="Times New Roman"/>
          <w:sz w:val="24"/>
          <w:szCs w:val="24"/>
        </w:rPr>
        <w:t>, XeF</w:t>
      </w:r>
      <w:r w:rsidRPr="00C87A17">
        <w:rPr>
          <w:rFonts w:ascii="Times New Roman" w:hAnsi="Times New Roman" w:cs="Times New Roman"/>
          <w:sz w:val="24"/>
          <w:szCs w:val="24"/>
          <w:vertAlign w:val="subscript"/>
        </w:rPr>
        <w:t>4</w:t>
      </w:r>
      <w:r w:rsidRPr="00C87A17">
        <w:rPr>
          <w:rFonts w:ascii="Times New Roman" w:hAnsi="Times New Roman" w:cs="Times New Roman"/>
          <w:sz w:val="24"/>
          <w:szCs w:val="24"/>
        </w:rPr>
        <w:t>, [Cu(NH</w:t>
      </w:r>
      <w:r w:rsidRPr="00C87A17">
        <w:rPr>
          <w:rFonts w:ascii="Times New Roman" w:hAnsi="Times New Roman" w:cs="Times New Roman"/>
          <w:sz w:val="24"/>
          <w:szCs w:val="24"/>
          <w:vertAlign w:val="subscript"/>
        </w:rPr>
        <w:t>3</w:t>
      </w:r>
      <w:r w:rsidRPr="00C87A17">
        <w:rPr>
          <w:rFonts w:ascii="Times New Roman" w:hAnsi="Times New Roman" w:cs="Times New Roman"/>
          <w:sz w:val="24"/>
          <w:szCs w:val="24"/>
        </w:rPr>
        <w:t>)</w:t>
      </w:r>
      <w:r w:rsidRPr="00C87A17">
        <w:rPr>
          <w:rFonts w:ascii="Times New Roman" w:hAnsi="Times New Roman" w:cs="Times New Roman"/>
          <w:sz w:val="24"/>
          <w:szCs w:val="24"/>
          <w:vertAlign w:val="subscript"/>
        </w:rPr>
        <w:t>4</w:t>
      </w:r>
      <w:r w:rsidRPr="00C87A17">
        <w:rPr>
          <w:rFonts w:ascii="Times New Roman" w:hAnsi="Times New Roman" w:cs="Times New Roman"/>
          <w:sz w:val="24"/>
          <w:szCs w:val="24"/>
        </w:rPr>
        <w:t>](OH)</w:t>
      </w:r>
      <w:r w:rsidRPr="00C87A17">
        <w:rPr>
          <w:rFonts w:ascii="Times New Roman" w:hAnsi="Times New Roman" w:cs="Times New Roman"/>
          <w:sz w:val="24"/>
          <w:szCs w:val="24"/>
          <w:vertAlign w:val="subscript"/>
        </w:rPr>
        <w:t>2</w:t>
      </w:r>
      <w:r w:rsidRPr="00C87A17">
        <w:rPr>
          <w:rFonts w:ascii="Times New Roman" w:hAnsi="Times New Roman" w:cs="Times New Roman"/>
          <w:sz w:val="24"/>
          <w:szCs w:val="24"/>
        </w:rPr>
        <w:t>, K</w:t>
      </w:r>
      <w:r w:rsidRPr="00C87A17">
        <w:rPr>
          <w:rFonts w:ascii="Times New Roman" w:hAnsi="Times New Roman" w:cs="Times New Roman"/>
          <w:sz w:val="24"/>
          <w:szCs w:val="24"/>
          <w:vertAlign w:val="subscript"/>
        </w:rPr>
        <w:t>4</w:t>
      </w:r>
      <w:r w:rsidRPr="00C87A17">
        <w:rPr>
          <w:rFonts w:ascii="Times New Roman" w:hAnsi="Times New Roman" w:cs="Times New Roman"/>
          <w:sz w:val="24"/>
          <w:szCs w:val="24"/>
        </w:rPr>
        <w:t>[Fe(CN)</w:t>
      </w:r>
      <w:r w:rsidRPr="00C87A17">
        <w:rPr>
          <w:rFonts w:ascii="Times New Roman" w:hAnsi="Times New Roman" w:cs="Times New Roman"/>
          <w:sz w:val="24"/>
          <w:szCs w:val="24"/>
          <w:vertAlign w:val="subscript"/>
        </w:rPr>
        <w:t>6</w:t>
      </w:r>
      <w:r w:rsidRPr="00C87A17">
        <w:rPr>
          <w:rFonts w:ascii="Times New Roman" w:hAnsi="Times New Roman" w:cs="Times New Roman"/>
          <w:sz w:val="24"/>
          <w:szCs w:val="24"/>
        </w:rPr>
        <w:t>]</w:t>
      </w:r>
    </w:p>
    <w:p w14:paraId="34E726F7" w14:textId="77777777" w:rsidR="007526CB" w:rsidRPr="00C87A17" w:rsidRDefault="007526CB" w:rsidP="00A500DE">
      <w:pPr>
        <w:numPr>
          <w:ilvl w:val="0"/>
          <w:numId w:val="52"/>
        </w:numPr>
        <w:spacing w:after="0" w:line="240" w:lineRule="auto"/>
        <w:ind w:left="567"/>
        <w:jc w:val="both"/>
        <w:rPr>
          <w:rFonts w:ascii="Times New Roman" w:hAnsi="Times New Roman" w:cs="Times New Roman"/>
          <w:b/>
          <w:color w:val="FF0000"/>
          <w:sz w:val="24"/>
          <w:szCs w:val="24"/>
        </w:rPr>
      </w:pPr>
      <w:r w:rsidRPr="00C87A17">
        <w:rPr>
          <w:rFonts w:ascii="Times New Roman" w:hAnsi="Times New Roman" w:cs="Times New Roman"/>
          <w:color w:val="FF0000"/>
          <w:sz w:val="24"/>
          <w:szCs w:val="24"/>
          <w:lang w:val="pt-BR"/>
        </w:rPr>
        <w:t>CO, XeF</w:t>
      </w:r>
      <w:r w:rsidRPr="00C87A17">
        <w:rPr>
          <w:rFonts w:ascii="Times New Roman" w:hAnsi="Times New Roman" w:cs="Times New Roman"/>
          <w:color w:val="FF0000"/>
          <w:sz w:val="24"/>
          <w:szCs w:val="24"/>
          <w:vertAlign w:val="subscript"/>
          <w:lang w:val="pt-BR"/>
        </w:rPr>
        <w:t>4</w:t>
      </w:r>
      <w:r w:rsidRPr="00C87A17">
        <w:rPr>
          <w:rFonts w:ascii="Times New Roman" w:hAnsi="Times New Roman" w:cs="Times New Roman"/>
          <w:color w:val="FF0000"/>
          <w:sz w:val="24"/>
          <w:szCs w:val="24"/>
          <w:lang w:val="pt-BR"/>
        </w:rPr>
        <w:t>, Ar, H</w:t>
      </w:r>
      <w:r w:rsidRPr="00C87A17">
        <w:rPr>
          <w:rFonts w:ascii="Times New Roman" w:hAnsi="Times New Roman" w:cs="Times New Roman"/>
          <w:color w:val="FF0000"/>
          <w:sz w:val="24"/>
          <w:szCs w:val="24"/>
          <w:vertAlign w:val="subscript"/>
          <w:lang w:val="pt-BR"/>
        </w:rPr>
        <w:t>2</w:t>
      </w:r>
      <w:r w:rsidRPr="00C87A17">
        <w:rPr>
          <w:rFonts w:ascii="Times New Roman" w:hAnsi="Times New Roman" w:cs="Times New Roman"/>
          <w:color w:val="FF0000"/>
          <w:sz w:val="24"/>
          <w:szCs w:val="24"/>
          <w:lang w:val="pt-BR"/>
        </w:rPr>
        <w:t>O, Al(OH)</w:t>
      </w:r>
      <w:r w:rsidRPr="00C87A17">
        <w:rPr>
          <w:rFonts w:ascii="Times New Roman" w:hAnsi="Times New Roman" w:cs="Times New Roman"/>
          <w:color w:val="FF0000"/>
          <w:sz w:val="24"/>
          <w:szCs w:val="24"/>
          <w:vertAlign w:val="subscript"/>
          <w:lang w:val="pt-BR"/>
        </w:rPr>
        <w:t>3</w:t>
      </w:r>
    </w:p>
    <w:p w14:paraId="22CE9997" w14:textId="77777777" w:rsidR="007526CB" w:rsidRPr="00C87A17" w:rsidRDefault="007526CB" w:rsidP="00A500DE">
      <w:pPr>
        <w:numPr>
          <w:ilvl w:val="0"/>
          <w:numId w:val="52"/>
        </w:numPr>
        <w:spacing w:after="0" w:line="240" w:lineRule="auto"/>
        <w:ind w:left="567"/>
        <w:jc w:val="both"/>
        <w:rPr>
          <w:rFonts w:ascii="Times New Roman" w:hAnsi="Times New Roman" w:cs="Times New Roman"/>
          <w:b/>
          <w:sz w:val="24"/>
          <w:szCs w:val="24"/>
        </w:rPr>
      </w:pPr>
      <w:r w:rsidRPr="00C87A17">
        <w:rPr>
          <w:rFonts w:ascii="Times New Roman" w:hAnsi="Times New Roman" w:cs="Times New Roman"/>
          <w:sz w:val="24"/>
          <w:szCs w:val="24"/>
          <w:lang w:val="pt-BR"/>
        </w:rPr>
        <w:t>CO</w:t>
      </w:r>
      <w:r w:rsidRPr="00C87A17">
        <w:rPr>
          <w:rFonts w:ascii="Times New Roman" w:hAnsi="Times New Roman" w:cs="Times New Roman"/>
          <w:sz w:val="24"/>
          <w:szCs w:val="24"/>
          <w:vertAlign w:val="subscript"/>
          <w:lang w:val="pt-BR"/>
        </w:rPr>
        <w:t>2</w:t>
      </w:r>
      <w:r w:rsidRPr="00C87A17">
        <w:rPr>
          <w:rFonts w:ascii="Times New Roman" w:hAnsi="Times New Roman" w:cs="Times New Roman"/>
          <w:sz w:val="24"/>
          <w:szCs w:val="24"/>
          <w:lang w:val="pt-BR"/>
        </w:rPr>
        <w:t>, XeF</w:t>
      </w:r>
      <w:r w:rsidRPr="00C87A17">
        <w:rPr>
          <w:rFonts w:ascii="Times New Roman" w:hAnsi="Times New Roman" w:cs="Times New Roman"/>
          <w:sz w:val="24"/>
          <w:szCs w:val="24"/>
          <w:vertAlign w:val="subscript"/>
          <w:lang w:val="pt-BR"/>
        </w:rPr>
        <w:t>2</w:t>
      </w:r>
      <w:r w:rsidRPr="00C87A17">
        <w:rPr>
          <w:rFonts w:ascii="Times New Roman" w:hAnsi="Times New Roman" w:cs="Times New Roman"/>
          <w:sz w:val="24"/>
          <w:szCs w:val="24"/>
          <w:lang w:val="pt-BR"/>
        </w:rPr>
        <w:t>, Ar, H</w:t>
      </w:r>
      <w:r w:rsidRPr="00C87A17">
        <w:rPr>
          <w:rFonts w:ascii="Times New Roman" w:hAnsi="Times New Roman" w:cs="Times New Roman"/>
          <w:sz w:val="24"/>
          <w:szCs w:val="24"/>
          <w:vertAlign w:val="subscript"/>
          <w:lang w:val="pt-BR"/>
        </w:rPr>
        <w:t>2</w:t>
      </w:r>
      <w:r w:rsidRPr="00C87A17">
        <w:rPr>
          <w:rFonts w:ascii="Times New Roman" w:hAnsi="Times New Roman" w:cs="Times New Roman"/>
          <w:sz w:val="24"/>
          <w:szCs w:val="24"/>
          <w:lang w:val="pt-BR"/>
        </w:rPr>
        <w:t>O, K</w:t>
      </w:r>
      <w:r w:rsidRPr="00C87A17">
        <w:rPr>
          <w:rFonts w:ascii="Times New Roman" w:hAnsi="Times New Roman" w:cs="Times New Roman"/>
          <w:sz w:val="24"/>
          <w:szCs w:val="24"/>
          <w:vertAlign w:val="subscript"/>
          <w:lang w:val="pt-BR"/>
        </w:rPr>
        <w:t>2</w:t>
      </w:r>
      <w:r w:rsidRPr="00C87A17">
        <w:rPr>
          <w:rFonts w:ascii="Times New Roman" w:hAnsi="Times New Roman" w:cs="Times New Roman"/>
          <w:sz w:val="24"/>
          <w:szCs w:val="24"/>
          <w:lang w:val="pt-BR"/>
        </w:rPr>
        <w:t>[TiCl</w:t>
      </w:r>
      <w:r w:rsidRPr="00C87A17">
        <w:rPr>
          <w:rFonts w:ascii="Times New Roman" w:hAnsi="Times New Roman" w:cs="Times New Roman"/>
          <w:sz w:val="24"/>
          <w:szCs w:val="24"/>
          <w:vertAlign w:val="subscript"/>
          <w:lang w:val="pt-BR"/>
        </w:rPr>
        <w:t>6</w:t>
      </w:r>
      <w:r w:rsidRPr="00C87A17">
        <w:rPr>
          <w:rFonts w:ascii="Times New Roman" w:hAnsi="Times New Roman" w:cs="Times New Roman"/>
          <w:sz w:val="24"/>
          <w:szCs w:val="24"/>
          <w:lang w:val="pt-BR"/>
        </w:rPr>
        <w:t>]</w:t>
      </w:r>
    </w:p>
    <w:p w14:paraId="6AE6F0BF" w14:textId="77777777" w:rsidR="005C18DC" w:rsidRPr="00C87A17" w:rsidRDefault="005C18DC" w:rsidP="00A500DE">
      <w:pPr>
        <w:numPr>
          <w:ilvl w:val="0"/>
          <w:numId w:val="52"/>
        </w:numPr>
        <w:spacing w:after="0" w:line="240" w:lineRule="auto"/>
        <w:ind w:left="567"/>
        <w:jc w:val="both"/>
        <w:rPr>
          <w:rFonts w:ascii="Times New Roman" w:hAnsi="Times New Roman" w:cs="Times New Roman"/>
          <w:b/>
          <w:sz w:val="24"/>
          <w:szCs w:val="24"/>
        </w:rPr>
      </w:pPr>
      <w:r w:rsidRPr="00C87A17">
        <w:rPr>
          <w:rFonts w:ascii="Times New Roman" w:hAnsi="Times New Roman" w:cs="Times New Roman"/>
          <w:sz w:val="24"/>
          <w:szCs w:val="24"/>
          <w:lang w:val="pt-BR"/>
        </w:rPr>
        <w:t>Ne, HI, K</w:t>
      </w:r>
      <w:r w:rsidRPr="00C87A17">
        <w:rPr>
          <w:rFonts w:ascii="Times New Roman" w:hAnsi="Times New Roman" w:cs="Times New Roman"/>
          <w:sz w:val="24"/>
          <w:szCs w:val="24"/>
          <w:vertAlign w:val="subscript"/>
          <w:lang w:val="pt-BR"/>
        </w:rPr>
        <w:t>2</w:t>
      </w:r>
      <w:r w:rsidRPr="00C87A17">
        <w:rPr>
          <w:rFonts w:ascii="Times New Roman" w:hAnsi="Times New Roman" w:cs="Times New Roman"/>
          <w:sz w:val="24"/>
          <w:szCs w:val="24"/>
          <w:lang w:val="pt-BR"/>
        </w:rPr>
        <w:t>[TiCl</w:t>
      </w:r>
      <w:r w:rsidRPr="00C87A17">
        <w:rPr>
          <w:rFonts w:ascii="Times New Roman" w:hAnsi="Times New Roman" w:cs="Times New Roman"/>
          <w:sz w:val="24"/>
          <w:szCs w:val="24"/>
          <w:vertAlign w:val="subscript"/>
          <w:lang w:val="pt-BR"/>
        </w:rPr>
        <w:t>6</w:t>
      </w:r>
      <w:r w:rsidRPr="00C87A17">
        <w:rPr>
          <w:rFonts w:ascii="Times New Roman" w:hAnsi="Times New Roman" w:cs="Times New Roman"/>
          <w:sz w:val="24"/>
          <w:szCs w:val="24"/>
          <w:lang w:val="pt-BR"/>
        </w:rPr>
        <w:t>]</w:t>
      </w:r>
    </w:p>
    <w:p w14:paraId="38AEC6C0" w14:textId="77777777" w:rsidR="007526CB" w:rsidRPr="00C87A17" w:rsidRDefault="004E4BB3" w:rsidP="0017601C">
      <w:pPr>
        <w:spacing w:after="0" w:line="240" w:lineRule="auto"/>
        <w:ind w:right="-20"/>
        <w:rPr>
          <w:rFonts w:ascii="Times New Roman" w:hAnsi="Times New Roman" w:cs="Times New Roman"/>
          <w:sz w:val="24"/>
          <w:szCs w:val="24"/>
          <w:lang w:val="vi-VN"/>
        </w:rPr>
      </w:pPr>
      <w:r w:rsidRPr="00C87A17">
        <w:rPr>
          <w:rFonts w:ascii="Times New Roman" w:hAnsi="Times New Roman" w:cs="Times New Roman"/>
          <w:b/>
          <w:sz w:val="24"/>
          <w:szCs w:val="24"/>
          <w:lang w:val="vi-VN"/>
        </w:rPr>
        <w:t>4.</w:t>
      </w:r>
      <w:r w:rsidR="005B6628" w:rsidRPr="00C87A17">
        <w:rPr>
          <w:rFonts w:ascii="Times New Roman" w:hAnsi="Times New Roman" w:cs="Times New Roman"/>
          <w:b/>
          <w:sz w:val="24"/>
          <w:szCs w:val="24"/>
          <w:lang w:val="vi-VN"/>
        </w:rPr>
        <w:t>4</w:t>
      </w:r>
      <w:r w:rsidRPr="00C87A17">
        <w:rPr>
          <w:rFonts w:ascii="Times New Roman" w:hAnsi="Times New Roman" w:cs="Times New Roman"/>
          <w:sz w:val="24"/>
          <w:szCs w:val="24"/>
          <w:lang w:val="vi-VN"/>
        </w:rPr>
        <w:t xml:space="preserve"> </w:t>
      </w:r>
      <w:r w:rsidR="007526CB" w:rsidRPr="00C87A17">
        <w:rPr>
          <w:rFonts w:ascii="Times New Roman" w:hAnsi="Times New Roman" w:cs="Times New Roman"/>
          <w:sz w:val="24"/>
          <w:szCs w:val="24"/>
          <w:lang w:val="vi-VN"/>
        </w:rPr>
        <w:t xml:space="preserve">Cho hợp </w:t>
      </w:r>
      <w:r w:rsidR="007526CB" w:rsidRPr="00C87A17">
        <w:rPr>
          <w:rFonts w:ascii="Times New Roman" w:hAnsi="Times New Roman" w:cs="Times New Roman"/>
          <w:spacing w:val="-1"/>
          <w:sz w:val="24"/>
          <w:szCs w:val="24"/>
          <w:lang w:val="vi-VN"/>
        </w:rPr>
        <w:t>c</w:t>
      </w:r>
      <w:r w:rsidR="007526CB" w:rsidRPr="00C87A17">
        <w:rPr>
          <w:rFonts w:ascii="Times New Roman" w:hAnsi="Times New Roman" w:cs="Times New Roman"/>
          <w:sz w:val="24"/>
          <w:szCs w:val="24"/>
          <w:lang w:val="vi-VN"/>
        </w:rPr>
        <w:t>h</w:t>
      </w:r>
      <w:r w:rsidR="007526CB" w:rsidRPr="00C87A17">
        <w:rPr>
          <w:rFonts w:ascii="Times New Roman" w:hAnsi="Times New Roman" w:cs="Times New Roman"/>
          <w:spacing w:val="-1"/>
          <w:sz w:val="24"/>
          <w:szCs w:val="24"/>
          <w:lang w:val="vi-VN"/>
        </w:rPr>
        <w:t>ấ</w:t>
      </w:r>
      <w:r w:rsidR="007526CB" w:rsidRPr="00C87A17">
        <w:rPr>
          <w:rFonts w:ascii="Times New Roman" w:hAnsi="Times New Roman" w:cs="Times New Roman"/>
          <w:sz w:val="24"/>
          <w:szCs w:val="24"/>
          <w:lang w:val="vi-VN"/>
        </w:rPr>
        <w:t xml:space="preserve">t </w:t>
      </w:r>
      <w:r w:rsidR="007526CB" w:rsidRPr="00C87A17">
        <w:rPr>
          <w:rFonts w:ascii="Times New Roman" w:hAnsi="Times New Roman" w:cs="Times New Roman"/>
          <w:spacing w:val="-1"/>
          <w:sz w:val="24"/>
          <w:szCs w:val="24"/>
          <w:lang w:val="vi-VN"/>
        </w:rPr>
        <w:t>Be</w:t>
      </w:r>
      <w:r w:rsidR="007526CB" w:rsidRPr="00C87A17">
        <w:rPr>
          <w:rFonts w:ascii="Times New Roman" w:hAnsi="Times New Roman" w:cs="Times New Roman"/>
          <w:sz w:val="24"/>
          <w:szCs w:val="24"/>
          <w:lang w:val="vi-VN"/>
        </w:rPr>
        <w:t>Cl</w:t>
      </w:r>
      <w:r w:rsidR="007526CB" w:rsidRPr="00C87A17">
        <w:rPr>
          <w:rFonts w:ascii="Times New Roman" w:hAnsi="Times New Roman" w:cs="Times New Roman"/>
          <w:sz w:val="24"/>
          <w:szCs w:val="24"/>
          <w:vertAlign w:val="subscript"/>
          <w:lang w:val="vi-VN"/>
        </w:rPr>
        <w:t>2</w:t>
      </w:r>
      <w:r w:rsidR="007526CB" w:rsidRPr="00C87A17">
        <w:rPr>
          <w:rFonts w:ascii="Times New Roman" w:hAnsi="Times New Roman" w:cs="Times New Roman"/>
          <w:sz w:val="24"/>
          <w:szCs w:val="24"/>
          <w:lang w:val="vi-VN"/>
        </w:rPr>
        <w:t xml:space="preserve"> và</w:t>
      </w:r>
      <w:r w:rsidR="007526CB" w:rsidRPr="00C87A17">
        <w:rPr>
          <w:rFonts w:ascii="Times New Roman" w:hAnsi="Times New Roman" w:cs="Times New Roman"/>
          <w:spacing w:val="2"/>
          <w:sz w:val="24"/>
          <w:szCs w:val="24"/>
          <w:lang w:val="vi-VN"/>
        </w:rPr>
        <w:t xml:space="preserve"> </w:t>
      </w:r>
      <w:r w:rsidR="007526CB" w:rsidRPr="00C87A17">
        <w:rPr>
          <w:rFonts w:ascii="Times New Roman" w:hAnsi="Times New Roman" w:cs="Times New Roman"/>
          <w:spacing w:val="3"/>
          <w:sz w:val="24"/>
          <w:szCs w:val="24"/>
          <w:lang w:val="vi-VN"/>
        </w:rPr>
        <w:t>c</w:t>
      </w:r>
      <w:r w:rsidR="007526CB" w:rsidRPr="00C87A17">
        <w:rPr>
          <w:rFonts w:ascii="Times New Roman" w:hAnsi="Times New Roman" w:cs="Times New Roman"/>
          <w:spacing w:val="-1"/>
          <w:sz w:val="24"/>
          <w:szCs w:val="24"/>
          <w:lang w:val="vi-VN"/>
        </w:rPr>
        <w:t>ấ</w:t>
      </w:r>
      <w:r w:rsidR="007526CB" w:rsidRPr="00C87A17">
        <w:rPr>
          <w:rFonts w:ascii="Times New Roman" w:hAnsi="Times New Roman" w:cs="Times New Roman"/>
          <w:sz w:val="24"/>
          <w:szCs w:val="24"/>
          <w:lang w:val="vi-VN"/>
        </w:rPr>
        <w:t>u trúc</w:t>
      </w:r>
      <w:r w:rsidR="007526CB" w:rsidRPr="00C87A17">
        <w:rPr>
          <w:rFonts w:ascii="Times New Roman" w:hAnsi="Times New Roman" w:cs="Times New Roman"/>
          <w:spacing w:val="-1"/>
          <w:sz w:val="24"/>
          <w:szCs w:val="24"/>
          <w:lang w:val="vi-VN"/>
        </w:rPr>
        <w:t xml:space="preserve"> c</w:t>
      </w:r>
      <w:r w:rsidR="007526CB" w:rsidRPr="00C87A17">
        <w:rPr>
          <w:rFonts w:ascii="Times New Roman" w:hAnsi="Times New Roman" w:cs="Times New Roman"/>
          <w:spacing w:val="2"/>
          <w:sz w:val="24"/>
          <w:szCs w:val="24"/>
          <w:lang w:val="vi-VN"/>
        </w:rPr>
        <w:t>ủ</w:t>
      </w:r>
      <w:r w:rsidR="007526CB" w:rsidRPr="00C87A17">
        <w:rPr>
          <w:rFonts w:ascii="Times New Roman" w:hAnsi="Times New Roman" w:cs="Times New Roman"/>
          <w:sz w:val="24"/>
          <w:szCs w:val="24"/>
          <w:lang w:val="vi-VN"/>
        </w:rPr>
        <w:t>a</w:t>
      </w:r>
      <w:r w:rsidR="007526CB" w:rsidRPr="00C87A17">
        <w:rPr>
          <w:rFonts w:ascii="Times New Roman" w:hAnsi="Times New Roman" w:cs="Times New Roman"/>
          <w:spacing w:val="-1"/>
          <w:sz w:val="24"/>
          <w:szCs w:val="24"/>
          <w:lang w:val="vi-VN"/>
        </w:rPr>
        <w:t xml:space="preserve"> </w:t>
      </w:r>
      <w:r w:rsidR="007526CB" w:rsidRPr="00C87A17">
        <w:rPr>
          <w:rFonts w:ascii="Times New Roman" w:hAnsi="Times New Roman" w:cs="Times New Roman"/>
          <w:sz w:val="24"/>
          <w:szCs w:val="24"/>
          <w:lang w:val="vi-VN"/>
        </w:rPr>
        <w:t>nó. Chọn ph</w:t>
      </w:r>
      <w:r w:rsidR="007526CB" w:rsidRPr="00C87A17">
        <w:rPr>
          <w:rFonts w:ascii="Times New Roman" w:hAnsi="Times New Roman" w:cs="Times New Roman"/>
          <w:spacing w:val="1"/>
          <w:sz w:val="24"/>
          <w:szCs w:val="24"/>
          <w:lang w:val="vi-VN"/>
        </w:rPr>
        <w:t>á</w:t>
      </w:r>
      <w:r w:rsidR="007526CB" w:rsidRPr="00C87A17">
        <w:rPr>
          <w:rFonts w:ascii="Times New Roman" w:hAnsi="Times New Roman" w:cs="Times New Roman"/>
          <w:sz w:val="24"/>
          <w:szCs w:val="24"/>
          <w:lang w:val="vi-VN"/>
        </w:rPr>
        <w:t>t b</w:t>
      </w:r>
      <w:r w:rsidR="007526CB" w:rsidRPr="00C87A17">
        <w:rPr>
          <w:rFonts w:ascii="Times New Roman" w:hAnsi="Times New Roman" w:cs="Times New Roman"/>
          <w:spacing w:val="2"/>
          <w:sz w:val="24"/>
          <w:szCs w:val="24"/>
          <w:lang w:val="vi-VN"/>
        </w:rPr>
        <w:t>i</w:t>
      </w:r>
      <w:r w:rsidR="007526CB" w:rsidRPr="00C87A17">
        <w:rPr>
          <w:rFonts w:ascii="Times New Roman" w:hAnsi="Times New Roman" w:cs="Times New Roman"/>
          <w:spacing w:val="-1"/>
          <w:sz w:val="24"/>
          <w:szCs w:val="24"/>
          <w:lang w:val="vi-VN"/>
        </w:rPr>
        <w:t>ể</w:t>
      </w:r>
      <w:r w:rsidR="007526CB" w:rsidRPr="00C87A17">
        <w:rPr>
          <w:rFonts w:ascii="Times New Roman" w:hAnsi="Times New Roman" w:cs="Times New Roman"/>
          <w:sz w:val="24"/>
          <w:szCs w:val="24"/>
          <w:lang w:val="vi-VN"/>
        </w:rPr>
        <w:t xml:space="preserve">u </w:t>
      </w:r>
      <w:r w:rsidR="007526CB" w:rsidRPr="00C87A17">
        <w:rPr>
          <w:rFonts w:ascii="Times New Roman" w:hAnsi="Times New Roman" w:cs="Times New Roman"/>
          <w:b/>
          <w:sz w:val="24"/>
          <w:szCs w:val="24"/>
          <w:lang w:val="vi-VN"/>
        </w:rPr>
        <w:t>đún</w:t>
      </w:r>
      <w:r w:rsidR="007526CB" w:rsidRPr="00C87A17">
        <w:rPr>
          <w:rFonts w:ascii="Times New Roman" w:hAnsi="Times New Roman" w:cs="Times New Roman"/>
          <w:b/>
          <w:spacing w:val="-2"/>
          <w:sz w:val="24"/>
          <w:szCs w:val="24"/>
          <w:lang w:val="vi-VN"/>
        </w:rPr>
        <w:t>g</w:t>
      </w:r>
      <w:r w:rsidR="007526CB" w:rsidRPr="00C87A17">
        <w:rPr>
          <w:rFonts w:ascii="Times New Roman" w:hAnsi="Times New Roman" w:cs="Times New Roman"/>
          <w:sz w:val="24"/>
          <w:szCs w:val="24"/>
          <w:lang w:val="vi-VN"/>
        </w:rPr>
        <w:t>:</w:t>
      </w:r>
    </w:p>
    <w:p w14:paraId="240B74DD" w14:textId="77777777" w:rsidR="007526CB" w:rsidRPr="00C87A17" w:rsidRDefault="007526CB" w:rsidP="0017601C">
      <w:pPr>
        <w:spacing w:after="0" w:line="240" w:lineRule="auto"/>
        <w:ind w:left="130" w:right="-20"/>
        <w:jc w:val="center"/>
        <w:rPr>
          <w:rFonts w:ascii="Times New Roman" w:hAnsi="Times New Roman" w:cs="Times New Roman"/>
          <w:sz w:val="24"/>
          <w:szCs w:val="24"/>
        </w:rPr>
      </w:pPr>
      <w:r w:rsidRPr="00C87A17">
        <w:rPr>
          <w:rFonts w:ascii="Times New Roman" w:hAnsi="Times New Roman" w:cs="Times New Roman"/>
          <w:noProof/>
          <w:sz w:val="24"/>
          <w:szCs w:val="24"/>
          <w:lang w:val="en-US" w:eastAsia="en-US"/>
          <w:rPrChange w:id="209" w:author="admin [2]" w:date="2018-09-14T10:24:00Z">
            <w:rPr>
              <w:rFonts w:ascii="Times New Roman" w:hAnsi="Times New Roman" w:cs="Times New Roman"/>
              <w:noProof/>
              <w:sz w:val="24"/>
              <w:szCs w:val="24"/>
              <w:lang w:val="en-US" w:eastAsia="en-US"/>
            </w:rPr>
          </w:rPrChange>
        </w:rPr>
        <w:drawing>
          <wp:inline distT="0" distB="0" distL="0" distR="0" wp14:anchorId="4B9BA2B4" wp14:editId="2CBDACC8">
            <wp:extent cx="2522220" cy="6934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522220" cy="693420"/>
                    </a:xfrm>
                    <a:prstGeom prst="rect">
                      <a:avLst/>
                    </a:prstGeom>
                    <a:noFill/>
                    <a:ln>
                      <a:noFill/>
                    </a:ln>
                  </pic:spPr>
                </pic:pic>
              </a:graphicData>
            </a:graphic>
          </wp:inline>
        </w:drawing>
      </w:r>
    </w:p>
    <w:p w14:paraId="668F1634" w14:textId="77777777" w:rsidR="007526CB" w:rsidRPr="00C87A17" w:rsidRDefault="007526CB" w:rsidP="0017601C">
      <w:pPr>
        <w:widowControl w:val="0"/>
        <w:spacing w:after="0" w:line="240" w:lineRule="auto"/>
        <w:ind w:right="-20"/>
        <w:jc w:val="both"/>
        <w:rPr>
          <w:rFonts w:ascii="Times New Roman" w:hAnsi="Times New Roman" w:cs="Times New Roman"/>
          <w:sz w:val="24"/>
          <w:szCs w:val="24"/>
        </w:rPr>
      </w:pPr>
      <w:r w:rsidRPr="00C87A17">
        <w:rPr>
          <w:rFonts w:ascii="Times New Roman" w:hAnsi="Times New Roman" w:cs="Times New Roman"/>
          <w:spacing w:val="-2"/>
          <w:sz w:val="24"/>
          <w:szCs w:val="24"/>
        </w:rPr>
        <w:lastRenderedPageBreak/>
        <w:t>1. B</w:t>
      </w:r>
      <w:r w:rsidRPr="00C87A17">
        <w:rPr>
          <w:rFonts w:ascii="Times New Roman" w:hAnsi="Times New Roman" w:cs="Times New Roman"/>
          <w:spacing w:val="-1"/>
          <w:sz w:val="24"/>
          <w:szCs w:val="24"/>
        </w:rPr>
        <w:t>e</w:t>
      </w:r>
      <w:r w:rsidRPr="00C87A17">
        <w:rPr>
          <w:rFonts w:ascii="Times New Roman" w:hAnsi="Times New Roman" w:cs="Times New Roman"/>
          <w:sz w:val="24"/>
          <w:szCs w:val="24"/>
        </w:rPr>
        <w:t>C</w:t>
      </w:r>
      <w:r w:rsidRPr="00C87A17">
        <w:rPr>
          <w:rFonts w:ascii="Times New Roman" w:hAnsi="Times New Roman" w:cs="Times New Roman"/>
          <w:spacing w:val="1"/>
          <w:sz w:val="24"/>
          <w:szCs w:val="24"/>
        </w:rPr>
        <w:t>l</w:t>
      </w:r>
      <w:r w:rsidRPr="00C87A17">
        <w:rPr>
          <w:rFonts w:ascii="Times New Roman" w:hAnsi="Times New Roman" w:cs="Times New Roman"/>
          <w:position w:val="-3"/>
          <w:sz w:val="24"/>
          <w:szCs w:val="24"/>
          <w:vertAlign w:val="subscript"/>
        </w:rPr>
        <w:t>2</w:t>
      </w:r>
      <w:r w:rsidRPr="00C87A17">
        <w:rPr>
          <w:rFonts w:ascii="Times New Roman" w:hAnsi="Times New Roman" w:cs="Times New Roman"/>
          <w:spacing w:val="33"/>
          <w:position w:val="-3"/>
          <w:sz w:val="24"/>
          <w:szCs w:val="24"/>
        </w:rPr>
        <w:t xml:space="preserve"> </w:t>
      </w:r>
      <w:r w:rsidRPr="00C87A17">
        <w:rPr>
          <w:rFonts w:ascii="Times New Roman" w:hAnsi="Times New Roman" w:cs="Times New Roman"/>
          <w:spacing w:val="-1"/>
          <w:sz w:val="24"/>
          <w:szCs w:val="24"/>
        </w:rPr>
        <w:t>c</w:t>
      </w:r>
      <w:r w:rsidRPr="00C87A17">
        <w:rPr>
          <w:rFonts w:ascii="Times New Roman" w:hAnsi="Times New Roman" w:cs="Times New Roman"/>
          <w:sz w:val="24"/>
          <w:szCs w:val="24"/>
        </w:rPr>
        <w:t>ó</w:t>
      </w:r>
      <w:r w:rsidRPr="00C87A17">
        <w:rPr>
          <w:rFonts w:ascii="Times New Roman" w:hAnsi="Times New Roman" w:cs="Times New Roman"/>
          <w:spacing w:val="12"/>
          <w:sz w:val="24"/>
          <w:szCs w:val="24"/>
        </w:rPr>
        <w:t xml:space="preserve"> </w:t>
      </w:r>
      <w:r w:rsidRPr="00C87A17">
        <w:rPr>
          <w:rFonts w:ascii="Times New Roman" w:hAnsi="Times New Roman" w:cs="Times New Roman"/>
          <w:spacing w:val="-1"/>
          <w:sz w:val="24"/>
          <w:szCs w:val="24"/>
        </w:rPr>
        <w:t>cấ</w:t>
      </w:r>
      <w:r w:rsidRPr="00C87A17">
        <w:rPr>
          <w:rFonts w:ascii="Times New Roman" w:hAnsi="Times New Roman" w:cs="Times New Roman"/>
          <w:sz w:val="24"/>
          <w:szCs w:val="24"/>
        </w:rPr>
        <w:t>u</w:t>
      </w:r>
      <w:r w:rsidRPr="00C87A17">
        <w:rPr>
          <w:rFonts w:ascii="Times New Roman" w:hAnsi="Times New Roman" w:cs="Times New Roman"/>
          <w:spacing w:val="14"/>
          <w:sz w:val="24"/>
          <w:szCs w:val="24"/>
        </w:rPr>
        <w:t xml:space="preserve"> </w:t>
      </w:r>
      <w:r w:rsidRPr="00C87A17">
        <w:rPr>
          <w:rFonts w:ascii="Times New Roman" w:hAnsi="Times New Roman" w:cs="Times New Roman"/>
          <w:sz w:val="24"/>
          <w:szCs w:val="24"/>
        </w:rPr>
        <w:t>trúc</w:t>
      </w:r>
      <w:r w:rsidRPr="00C87A17">
        <w:rPr>
          <w:rFonts w:ascii="Times New Roman" w:hAnsi="Times New Roman" w:cs="Times New Roman"/>
          <w:spacing w:val="11"/>
          <w:sz w:val="24"/>
          <w:szCs w:val="24"/>
        </w:rPr>
        <w:t xml:space="preserve"> </w:t>
      </w:r>
      <w:r w:rsidRPr="00C87A17">
        <w:rPr>
          <w:rFonts w:ascii="Times New Roman" w:hAnsi="Times New Roman" w:cs="Times New Roman"/>
          <w:spacing w:val="2"/>
          <w:sz w:val="24"/>
          <w:szCs w:val="24"/>
        </w:rPr>
        <w:t>m</w:t>
      </w:r>
      <w:r w:rsidRPr="00C87A17">
        <w:rPr>
          <w:rFonts w:ascii="Times New Roman" w:hAnsi="Times New Roman" w:cs="Times New Roman"/>
          <w:spacing w:val="1"/>
          <w:sz w:val="24"/>
          <w:szCs w:val="24"/>
        </w:rPr>
        <w:t>ạ</w:t>
      </w:r>
      <w:r w:rsidRPr="00C87A17">
        <w:rPr>
          <w:rFonts w:ascii="Times New Roman" w:hAnsi="Times New Roman" w:cs="Times New Roman"/>
          <w:spacing w:val="-1"/>
          <w:sz w:val="24"/>
          <w:szCs w:val="24"/>
        </w:rPr>
        <w:t>c</w:t>
      </w:r>
      <w:r w:rsidRPr="00C87A17">
        <w:rPr>
          <w:rFonts w:ascii="Times New Roman" w:hAnsi="Times New Roman" w:cs="Times New Roman"/>
          <w:sz w:val="24"/>
          <w:szCs w:val="24"/>
        </w:rPr>
        <w:t>h</w:t>
      </w:r>
      <w:r w:rsidRPr="00C87A17">
        <w:rPr>
          <w:rFonts w:ascii="Times New Roman" w:hAnsi="Times New Roman" w:cs="Times New Roman"/>
          <w:spacing w:val="14"/>
          <w:sz w:val="24"/>
          <w:szCs w:val="24"/>
        </w:rPr>
        <w:t xml:space="preserve"> </w:t>
      </w:r>
      <w:r w:rsidRPr="00C87A17">
        <w:rPr>
          <w:rFonts w:ascii="Times New Roman" w:hAnsi="Times New Roman" w:cs="Times New Roman"/>
          <w:sz w:val="24"/>
          <w:szCs w:val="24"/>
        </w:rPr>
        <w:t>với</w:t>
      </w:r>
      <w:r w:rsidRPr="00C87A17">
        <w:rPr>
          <w:rFonts w:ascii="Times New Roman" w:hAnsi="Times New Roman" w:cs="Times New Roman"/>
          <w:spacing w:val="12"/>
          <w:sz w:val="24"/>
          <w:szCs w:val="24"/>
        </w:rPr>
        <w:t xml:space="preserve"> </w:t>
      </w:r>
      <w:r w:rsidRPr="00C87A17">
        <w:rPr>
          <w:rFonts w:ascii="Times New Roman" w:hAnsi="Times New Roman" w:cs="Times New Roman"/>
          <w:sz w:val="24"/>
          <w:szCs w:val="24"/>
        </w:rPr>
        <w:t>thành</w:t>
      </w:r>
      <w:r w:rsidRPr="00C87A17">
        <w:rPr>
          <w:rFonts w:ascii="Times New Roman" w:hAnsi="Times New Roman" w:cs="Times New Roman"/>
          <w:spacing w:val="11"/>
          <w:sz w:val="24"/>
          <w:szCs w:val="24"/>
        </w:rPr>
        <w:t xml:space="preserve"> </w:t>
      </w:r>
      <w:r w:rsidRPr="00C87A17">
        <w:rPr>
          <w:rFonts w:ascii="Times New Roman" w:hAnsi="Times New Roman" w:cs="Times New Roman"/>
          <w:sz w:val="24"/>
          <w:szCs w:val="24"/>
        </w:rPr>
        <w:t>ph</w:t>
      </w:r>
      <w:r w:rsidRPr="00C87A17">
        <w:rPr>
          <w:rFonts w:ascii="Times New Roman" w:hAnsi="Times New Roman" w:cs="Times New Roman"/>
          <w:spacing w:val="-1"/>
          <w:sz w:val="24"/>
          <w:szCs w:val="24"/>
        </w:rPr>
        <w:t>ầ</w:t>
      </w:r>
      <w:r w:rsidRPr="00C87A17">
        <w:rPr>
          <w:rFonts w:ascii="Times New Roman" w:hAnsi="Times New Roman" w:cs="Times New Roman"/>
          <w:sz w:val="24"/>
          <w:szCs w:val="24"/>
        </w:rPr>
        <w:t>n</w:t>
      </w:r>
      <w:r w:rsidRPr="00C87A17">
        <w:rPr>
          <w:rFonts w:ascii="Times New Roman" w:hAnsi="Times New Roman" w:cs="Times New Roman"/>
          <w:spacing w:val="12"/>
          <w:sz w:val="24"/>
          <w:szCs w:val="24"/>
        </w:rPr>
        <w:t xml:space="preserve"> </w:t>
      </w:r>
      <w:r w:rsidRPr="00C87A17">
        <w:rPr>
          <w:rFonts w:ascii="Times New Roman" w:hAnsi="Times New Roman" w:cs="Times New Roman"/>
          <w:spacing w:val="1"/>
          <w:sz w:val="24"/>
          <w:szCs w:val="24"/>
        </w:rPr>
        <w:t>h</w:t>
      </w:r>
      <w:r w:rsidRPr="00C87A17">
        <w:rPr>
          <w:rFonts w:ascii="Times New Roman" w:hAnsi="Times New Roman" w:cs="Times New Roman"/>
          <w:sz w:val="24"/>
          <w:szCs w:val="24"/>
        </w:rPr>
        <w:t>ợp</w:t>
      </w:r>
      <w:r w:rsidRPr="00C87A17">
        <w:rPr>
          <w:rFonts w:ascii="Times New Roman" w:hAnsi="Times New Roman" w:cs="Times New Roman"/>
          <w:spacing w:val="12"/>
          <w:sz w:val="24"/>
          <w:szCs w:val="24"/>
        </w:rPr>
        <w:t xml:space="preserve"> </w:t>
      </w:r>
      <w:r w:rsidRPr="00C87A17">
        <w:rPr>
          <w:rFonts w:ascii="Times New Roman" w:hAnsi="Times New Roman" w:cs="Times New Roman"/>
          <w:sz w:val="24"/>
          <w:szCs w:val="24"/>
        </w:rPr>
        <w:t>t</w:t>
      </w:r>
      <w:r w:rsidRPr="00C87A17">
        <w:rPr>
          <w:rFonts w:ascii="Times New Roman" w:hAnsi="Times New Roman" w:cs="Times New Roman"/>
          <w:spacing w:val="1"/>
          <w:sz w:val="24"/>
          <w:szCs w:val="24"/>
        </w:rPr>
        <w:t>h</w:t>
      </w:r>
      <w:r w:rsidRPr="00C87A17">
        <w:rPr>
          <w:rFonts w:ascii="Times New Roman" w:hAnsi="Times New Roman" w:cs="Times New Roman"/>
          <w:sz w:val="24"/>
          <w:szCs w:val="24"/>
        </w:rPr>
        <w:t>ức</w:t>
      </w:r>
      <w:r w:rsidRPr="00C87A17">
        <w:rPr>
          <w:rFonts w:ascii="Times New Roman" w:hAnsi="Times New Roman" w:cs="Times New Roman"/>
          <w:spacing w:val="13"/>
          <w:sz w:val="24"/>
          <w:szCs w:val="24"/>
        </w:rPr>
        <w:t xml:space="preserve"> </w:t>
      </w:r>
      <w:r w:rsidRPr="00C87A17">
        <w:rPr>
          <w:rFonts w:ascii="Times New Roman" w:hAnsi="Times New Roman" w:cs="Times New Roman"/>
          <w:sz w:val="24"/>
          <w:szCs w:val="24"/>
        </w:rPr>
        <w:t>là</w:t>
      </w:r>
      <w:r w:rsidRPr="00C87A17">
        <w:rPr>
          <w:rFonts w:ascii="Times New Roman" w:hAnsi="Times New Roman" w:cs="Times New Roman"/>
          <w:spacing w:val="11"/>
          <w:sz w:val="24"/>
          <w:szCs w:val="24"/>
        </w:rPr>
        <w:t xml:space="preserve"> </w:t>
      </w:r>
      <w:r w:rsidRPr="00C87A17">
        <w:rPr>
          <w:rFonts w:ascii="Times New Roman" w:hAnsi="Times New Roman" w:cs="Times New Roman"/>
          <w:sz w:val="24"/>
          <w:szCs w:val="24"/>
        </w:rPr>
        <w:t>A</w:t>
      </w:r>
      <w:r w:rsidRPr="00C87A17">
        <w:rPr>
          <w:rFonts w:ascii="Times New Roman" w:hAnsi="Times New Roman" w:cs="Times New Roman"/>
          <w:spacing w:val="-1"/>
          <w:sz w:val="24"/>
          <w:szCs w:val="24"/>
        </w:rPr>
        <w:t>B</w:t>
      </w:r>
      <w:r w:rsidRPr="00C87A17">
        <w:rPr>
          <w:rFonts w:ascii="Times New Roman" w:hAnsi="Times New Roman" w:cs="Times New Roman"/>
          <w:position w:val="-3"/>
          <w:sz w:val="24"/>
          <w:szCs w:val="24"/>
          <w:vertAlign w:val="subscript"/>
        </w:rPr>
        <w:t>2</w:t>
      </w:r>
      <w:r w:rsidRPr="00C87A17">
        <w:rPr>
          <w:rFonts w:ascii="Times New Roman" w:hAnsi="Times New Roman" w:cs="Times New Roman"/>
          <w:spacing w:val="33"/>
          <w:position w:val="-3"/>
          <w:sz w:val="24"/>
          <w:szCs w:val="24"/>
        </w:rPr>
        <w:t xml:space="preserve"> </w:t>
      </w:r>
      <w:r w:rsidRPr="00C87A17">
        <w:rPr>
          <w:rFonts w:ascii="Times New Roman" w:hAnsi="Times New Roman" w:cs="Times New Roman"/>
          <w:sz w:val="24"/>
          <w:szCs w:val="24"/>
        </w:rPr>
        <w:t>và</w:t>
      </w:r>
      <w:r w:rsidRPr="00C87A17">
        <w:rPr>
          <w:rFonts w:ascii="Times New Roman" w:hAnsi="Times New Roman" w:cs="Times New Roman"/>
          <w:spacing w:val="11"/>
          <w:sz w:val="24"/>
          <w:szCs w:val="24"/>
        </w:rPr>
        <w:t xml:space="preserve"> </w:t>
      </w:r>
      <w:r w:rsidRPr="00C87A17">
        <w:rPr>
          <w:rFonts w:ascii="Times New Roman" w:hAnsi="Times New Roman" w:cs="Times New Roman"/>
          <w:spacing w:val="3"/>
          <w:sz w:val="24"/>
          <w:szCs w:val="24"/>
        </w:rPr>
        <w:t>m</w:t>
      </w:r>
      <w:r w:rsidRPr="00C87A17">
        <w:rPr>
          <w:rFonts w:ascii="Times New Roman" w:hAnsi="Times New Roman" w:cs="Times New Roman"/>
          <w:spacing w:val="-1"/>
          <w:sz w:val="24"/>
          <w:szCs w:val="24"/>
        </w:rPr>
        <w:t>ạc</w:t>
      </w:r>
      <w:r w:rsidRPr="00C87A17">
        <w:rPr>
          <w:rFonts w:ascii="Times New Roman" w:hAnsi="Times New Roman" w:cs="Times New Roman"/>
          <w:sz w:val="24"/>
          <w:szCs w:val="24"/>
        </w:rPr>
        <w:t>h</w:t>
      </w:r>
      <w:r w:rsidRPr="00C87A17">
        <w:rPr>
          <w:rFonts w:ascii="Times New Roman" w:hAnsi="Times New Roman" w:cs="Times New Roman"/>
          <w:spacing w:val="14"/>
          <w:sz w:val="24"/>
          <w:szCs w:val="24"/>
        </w:rPr>
        <w:t xml:space="preserve"> </w:t>
      </w:r>
      <w:r w:rsidRPr="00C87A17">
        <w:rPr>
          <w:rFonts w:ascii="Times New Roman" w:hAnsi="Times New Roman" w:cs="Times New Roman"/>
          <w:spacing w:val="-1"/>
          <w:sz w:val="24"/>
          <w:szCs w:val="24"/>
        </w:rPr>
        <w:t>c</w:t>
      </w:r>
      <w:r w:rsidRPr="00C87A17">
        <w:rPr>
          <w:rFonts w:ascii="Times New Roman" w:hAnsi="Times New Roman" w:cs="Times New Roman"/>
          <w:sz w:val="24"/>
          <w:szCs w:val="24"/>
        </w:rPr>
        <w:t>ó</w:t>
      </w:r>
      <w:r w:rsidRPr="00C87A17">
        <w:rPr>
          <w:rFonts w:ascii="Times New Roman" w:hAnsi="Times New Roman" w:cs="Times New Roman"/>
          <w:spacing w:val="12"/>
          <w:sz w:val="24"/>
          <w:szCs w:val="24"/>
        </w:rPr>
        <w:t xml:space="preserve"> </w:t>
      </w:r>
      <w:r w:rsidRPr="00C87A17">
        <w:rPr>
          <w:rFonts w:ascii="Times New Roman" w:hAnsi="Times New Roman" w:cs="Times New Roman"/>
          <w:sz w:val="24"/>
          <w:szCs w:val="24"/>
        </w:rPr>
        <w:t>c</w:t>
      </w:r>
      <w:r w:rsidRPr="00C87A17">
        <w:rPr>
          <w:rFonts w:ascii="Times New Roman" w:hAnsi="Times New Roman" w:cs="Times New Roman"/>
          <w:spacing w:val="-1"/>
          <w:sz w:val="24"/>
          <w:szCs w:val="24"/>
        </w:rPr>
        <w:t>ấ</w:t>
      </w:r>
      <w:r w:rsidRPr="00C87A17">
        <w:rPr>
          <w:rFonts w:ascii="Times New Roman" w:hAnsi="Times New Roman" w:cs="Times New Roman"/>
          <w:sz w:val="24"/>
          <w:szCs w:val="24"/>
        </w:rPr>
        <w:t>u</w:t>
      </w:r>
      <w:r w:rsidRPr="00C87A17">
        <w:rPr>
          <w:rFonts w:ascii="Times New Roman" w:hAnsi="Times New Roman" w:cs="Times New Roman"/>
          <w:spacing w:val="16"/>
          <w:sz w:val="24"/>
          <w:szCs w:val="24"/>
        </w:rPr>
        <w:t xml:space="preserve"> </w:t>
      </w:r>
      <w:r w:rsidRPr="00C87A17">
        <w:rPr>
          <w:rFonts w:ascii="Times New Roman" w:hAnsi="Times New Roman" w:cs="Times New Roman"/>
          <w:sz w:val="24"/>
          <w:szCs w:val="24"/>
        </w:rPr>
        <w:t>trúc</w:t>
      </w:r>
      <w:r w:rsidRPr="00C87A17">
        <w:rPr>
          <w:rFonts w:ascii="Times New Roman" w:hAnsi="Times New Roman" w:cs="Times New Roman"/>
          <w:spacing w:val="11"/>
          <w:sz w:val="24"/>
          <w:szCs w:val="24"/>
        </w:rPr>
        <w:t xml:space="preserve"> </w:t>
      </w:r>
      <w:r w:rsidRPr="00C87A17">
        <w:rPr>
          <w:rFonts w:ascii="Times New Roman" w:hAnsi="Times New Roman" w:cs="Times New Roman"/>
          <w:spacing w:val="1"/>
          <w:sz w:val="24"/>
          <w:szCs w:val="24"/>
        </w:rPr>
        <w:t>t</w:t>
      </w:r>
      <w:r w:rsidRPr="00C87A17">
        <w:rPr>
          <w:rFonts w:ascii="Times New Roman" w:hAnsi="Times New Roman" w:cs="Times New Roman"/>
          <w:sz w:val="24"/>
          <w:szCs w:val="24"/>
        </w:rPr>
        <w:t>ứ</w:t>
      </w:r>
      <w:r w:rsidRPr="00C87A17">
        <w:rPr>
          <w:rFonts w:ascii="Times New Roman" w:hAnsi="Times New Roman" w:cs="Times New Roman"/>
          <w:spacing w:val="12"/>
          <w:sz w:val="24"/>
          <w:szCs w:val="24"/>
        </w:rPr>
        <w:t xml:space="preserve"> </w:t>
      </w:r>
      <w:r w:rsidRPr="00C87A17">
        <w:rPr>
          <w:rFonts w:ascii="Times New Roman" w:hAnsi="Times New Roman" w:cs="Times New Roman"/>
          <w:sz w:val="24"/>
          <w:szCs w:val="24"/>
        </w:rPr>
        <w:t>di</w:t>
      </w:r>
      <w:r w:rsidRPr="00C87A17">
        <w:rPr>
          <w:rFonts w:ascii="Times New Roman" w:hAnsi="Times New Roman" w:cs="Times New Roman"/>
          <w:spacing w:val="-1"/>
          <w:sz w:val="24"/>
          <w:szCs w:val="24"/>
        </w:rPr>
        <w:t>ệ</w:t>
      </w:r>
      <w:r w:rsidRPr="00C87A17">
        <w:rPr>
          <w:rFonts w:ascii="Times New Roman" w:hAnsi="Times New Roman" w:cs="Times New Roman"/>
          <w:sz w:val="24"/>
          <w:szCs w:val="24"/>
        </w:rPr>
        <w:t>n A</w:t>
      </w:r>
      <w:r w:rsidRPr="00C87A17">
        <w:rPr>
          <w:rFonts w:ascii="Times New Roman" w:hAnsi="Times New Roman" w:cs="Times New Roman"/>
          <w:spacing w:val="-2"/>
          <w:sz w:val="24"/>
          <w:szCs w:val="24"/>
        </w:rPr>
        <w:t>B</w:t>
      </w:r>
      <w:r w:rsidRPr="00C87A17">
        <w:rPr>
          <w:rFonts w:ascii="Times New Roman" w:hAnsi="Times New Roman" w:cs="Times New Roman"/>
          <w:position w:val="-3"/>
          <w:sz w:val="24"/>
          <w:szCs w:val="24"/>
          <w:vertAlign w:val="subscript"/>
        </w:rPr>
        <w:t>4</w:t>
      </w:r>
    </w:p>
    <w:p w14:paraId="1A53B384" w14:textId="77777777" w:rsidR="007526CB" w:rsidRPr="00C87A17" w:rsidRDefault="007526CB" w:rsidP="0017601C">
      <w:pPr>
        <w:widowControl w:val="0"/>
        <w:spacing w:after="0" w:line="240" w:lineRule="auto"/>
        <w:ind w:right="-20"/>
        <w:jc w:val="both"/>
        <w:rPr>
          <w:rFonts w:ascii="Times New Roman" w:hAnsi="Times New Roman" w:cs="Times New Roman"/>
          <w:sz w:val="24"/>
          <w:szCs w:val="24"/>
        </w:rPr>
      </w:pPr>
      <w:r w:rsidRPr="00C87A17">
        <w:rPr>
          <w:rFonts w:ascii="Times New Roman" w:hAnsi="Times New Roman" w:cs="Times New Roman"/>
          <w:sz w:val="24"/>
          <w:szCs w:val="24"/>
        </w:rPr>
        <w:t>2. T</w:t>
      </w:r>
      <w:r w:rsidRPr="00C87A17">
        <w:rPr>
          <w:rFonts w:ascii="Times New Roman" w:hAnsi="Times New Roman" w:cs="Times New Roman"/>
          <w:spacing w:val="-1"/>
          <w:sz w:val="24"/>
          <w:szCs w:val="24"/>
        </w:rPr>
        <w:t>r</w:t>
      </w:r>
      <w:r w:rsidRPr="00C87A17">
        <w:rPr>
          <w:rFonts w:ascii="Times New Roman" w:hAnsi="Times New Roman" w:cs="Times New Roman"/>
          <w:sz w:val="24"/>
          <w:szCs w:val="24"/>
        </w:rPr>
        <w:t xml:space="preserve">ong </w:t>
      </w:r>
      <w:r w:rsidRPr="00C87A17">
        <w:rPr>
          <w:rFonts w:ascii="Times New Roman" w:hAnsi="Times New Roman" w:cs="Times New Roman"/>
          <w:spacing w:val="-1"/>
          <w:sz w:val="24"/>
          <w:szCs w:val="24"/>
        </w:rPr>
        <w:t>cấ</w:t>
      </w:r>
      <w:r w:rsidRPr="00C87A17">
        <w:rPr>
          <w:rFonts w:ascii="Times New Roman" w:hAnsi="Times New Roman" w:cs="Times New Roman"/>
          <w:sz w:val="24"/>
          <w:szCs w:val="24"/>
        </w:rPr>
        <w:t>u</w:t>
      </w:r>
      <w:r w:rsidRPr="00C87A17">
        <w:rPr>
          <w:rFonts w:ascii="Times New Roman" w:hAnsi="Times New Roman" w:cs="Times New Roman"/>
          <w:spacing w:val="2"/>
          <w:sz w:val="24"/>
          <w:szCs w:val="24"/>
        </w:rPr>
        <w:t xml:space="preserve"> </w:t>
      </w:r>
      <w:r w:rsidRPr="00C87A17">
        <w:rPr>
          <w:rFonts w:ascii="Times New Roman" w:hAnsi="Times New Roman" w:cs="Times New Roman"/>
          <w:sz w:val="24"/>
          <w:szCs w:val="24"/>
        </w:rPr>
        <w:t>trúc</w:t>
      </w:r>
      <w:r w:rsidRPr="00C87A17">
        <w:rPr>
          <w:rFonts w:ascii="Times New Roman" w:hAnsi="Times New Roman" w:cs="Times New Roman"/>
          <w:spacing w:val="-1"/>
          <w:sz w:val="24"/>
          <w:szCs w:val="24"/>
        </w:rPr>
        <w:t xml:space="preserve"> </w:t>
      </w:r>
      <w:r w:rsidRPr="00C87A17">
        <w:rPr>
          <w:rFonts w:ascii="Times New Roman" w:hAnsi="Times New Roman" w:cs="Times New Roman"/>
          <w:spacing w:val="2"/>
          <w:sz w:val="24"/>
          <w:szCs w:val="24"/>
        </w:rPr>
        <w:t>n</w:t>
      </w:r>
      <w:r w:rsidRPr="00C87A17">
        <w:rPr>
          <w:rFonts w:ascii="Times New Roman" w:hAnsi="Times New Roman" w:cs="Times New Roman"/>
          <w:spacing w:val="4"/>
          <w:sz w:val="24"/>
          <w:szCs w:val="24"/>
        </w:rPr>
        <w:t>à</w:t>
      </w:r>
      <w:r w:rsidRPr="00C87A17">
        <w:rPr>
          <w:rFonts w:ascii="Times New Roman" w:hAnsi="Times New Roman" w:cs="Times New Roman"/>
          <w:spacing w:val="-5"/>
          <w:sz w:val="24"/>
          <w:szCs w:val="24"/>
        </w:rPr>
        <w:t>y</w:t>
      </w:r>
      <w:r w:rsidRPr="00C87A17">
        <w:rPr>
          <w:rFonts w:ascii="Times New Roman" w:hAnsi="Times New Roman" w:cs="Times New Roman"/>
          <w:sz w:val="24"/>
          <w:szCs w:val="24"/>
        </w:rPr>
        <w:t>,</w:t>
      </w:r>
      <w:r w:rsidRPr="00C87A17">
        <w:rPr>
          <w:rFonts w:ascii="Times New Roman" w:hAnsi="Times New Roman" w:cs="Times New Roman"/>
          <w:spacing w:val="2"/>
          <w:sz w:val="24"/>
          <w:szCs w:val="24"/>
        </w:rPr>
        <w:t xml:space="preserve"> t</w:t>
      </w:r>
      <w:r w:rsidRPr="00C87A17">
        <w:rPr>
          <w:rFonts w:ascii="Times New Roman" w:hAnsi="Times New Roman" w:cs="Times New Roman"/>
          <w:spacing w:val="1"/>
          <w:sz w:val="24"/>
          <w:szCs w:val="24"/>
        </w:rPr>
        <w:t>ấ</w:t>
      </w:r>
      <w:r w:rsidRPr="00C87A17">
        <w:rPr>
          <w:rFonts w:ascii="Times New Roman" w:hAnsi="Times New Roman" w:cs="Times New Roman"/>
          <w:sz w:val="24"/>
          <w:szCs w:val="24"/>
        </w:rPr>
        <w:t>t cả</w:t>
      </w:r>
      <w:r w:rsidRPr="00C87A17">
        <w:rPr>
          <w:rFonts w:ascii="Times New Roman" w:hAnsi="Times New Roman" w:cs="Times New Roman"/>
          <w:spacing w:val="-1"/>
          <w:sz w:val="24"/>
          <w:szCs w:val="24"/>
        </w:rPr>
        <w:t xml:space="preserve"> </w:t>
      </w:r>
      <w:r w:rsidRPr="00C87A17">
        <w:rPr>
          <w:rFonts w:ascii="Times New Roman" w:hAnsi="Times New Roman" w:cs="Times New Roman"/>
          <w:spacing w:val="1"/>
          <w:sz w:val="24"/>
          <w:szCs w:val="24"/>
        </w:rPr>
        <w:t>c</w:t>
      </w:r>
      <w:r w:rsidRPr="00C87A17">
        <w:rPr>
          <w:rFonts w:ascii="Times New Roman" w:hAnsi="Times New Roman" w:cs="Times New Roman"/>
          <w:spacing w:val="-1"/>
          <w:sz w:val="24"/>
          <w:szCs w:val="24"/>
        </w:rPr>
        <w:t>á</w:t>
      </w:r>
      <w:r w:rsidRPr="00C87A17">
        <w:rPr>
          <w:rFonts w:ascii="Times New Roman" w:hAnsi="Times New Roman" w:cs="Times New Roman"/>
          <w:sz w:val="24"/>
          <w:szCs w:val="24"/>
        </w:rPr>
        <w:t>c</w:t>
      </w:r>
      <w:r w:rsidRPr="00C87A17">
        <w:rPr>
          <w:rFonts w:ascii="Times New Roman" w:hAnsi="Times New Roman" w:cs="Times New Roman"/>
          <w:spacing w:val="1"/>
          <w:sz w:val="24"/>
          <w:szCs w:val="24"/>
        </w:rPr>
        <w:t xml:space="preserve"> </w:t>
      </w:r>
      <w:r w:rsidRPr="00C87A17">
        <w:rPr>
          <w:rFonts w:ascii="Times New Roman" w:hAnsi="Times New Roman" w:cs="Times New Roman"/>
          <w:sz w:val="24"/>
          <w:szCs w:val="24"/>
        </w:rPr>
        <w:t>l</w:t>
      </w:r>
      <w:r w:rsidRPr="00C87A17">
        <w:rPr>
          <w:rFonts w:ascii="Times New Roman" w:hAnsi="Times New Roman" w:cs="Times New Roman"/>
          <w:spacing w:val="1"/>
          <w:sz w:val="24"/>
          <w:szCs w:val="24"/>
        </w:rPr>
        <w:t>i</w:t>
      </w:r>
      <w:r w:rsidRPr="00C87A17">
        <w:rPr>
          <w:rFonts w:ascii="Times New Roman" w:hAnsi="Times New Roman" w:cs="Times New Roman"/>
          <w:spacing w:val="-1"/>
          <w:sz w:val="24"/>
          <w:szCs w:val="24"/>
        </w:rPr>
        <w:t>ê</w:t>
      </w:r>
      <w:r w:rsidRPr="00C87A17">
        <w:rPr>
          <w:rFonts w:ascii="Times New Roman" w:hAnsi="Times New Roman" w:cs="Times New Roman"/>
          <w:sz w:val="24"/>
          <w:szCs w:val="24"/>
        </w:rPr>
        <w:t xml:space="preserve">n </w:t>
      </w:r>
      <w:r w:rsidRPr="00C87A17">
        <w:rPr>
          <w:rFonts w:ascii="Times New Roman" w:hAnsi="Times New Roman" w:cs="Times New Roman"/>
          <w:spacing w:val="1"/>
          <w:sz w:val="24"/>
          <w:szCs w:val="24"/>
        </w:rPr>
        <w:t>k</w:t>
      </w:r>
      <w:r w:rsidRPr="00C87A17">
        <w:rPr>
          <w:rFonts w:ascii="Times New Roman" w:hAnsi="Times New Roman" w:cs="Times New Roman"/>
          <w:spacing w:val="-1"/>
          <w:sz w:val="24"/>
          <w:szCs w:val="24"/>
        </w:rPr>
        <w:t>ế</w:t>
      </w:r>
      <w:r w:rsidRPr="00C87A17">
        <w:rPr>
          <w:rFonts w:ascii="Times New Roman" w:hAnsi="Times New Roman" w:cs="Times New Roman"/>
          <w:sz w:val="24"/>
          <w:szCs w:val="24"/>
        </w:rPr>
        <w:t>t</w:t>
      </w:r>
      <w:r w:rsidR="004E4BB3" w:rsidRPr="00C87A17">
        <w:rPr>
          <w:rFonts w:ascii="Times New Roman" w:hAnsi="Times New Roman" w:cs="Times New Roman"/>
          <w:sz w:val="24"/>
          <w:szCs w:val="24"/>
        </w:rPr>
        <w:t xml:space="preserve"> của Be</w:t>
      </w:r>
      <w:r w:rsidRPr="00C87A17">
        <w:rPr>
          <w:rFonts w:ascii="Times New Roman" w:hAnsi="Times New Roman" w:cs="Times New Roman"/>
          <w:sz w:val="24"/>
          <w:szCs w:val="24"/>
        </w:rPr>
        <w:t xml:space="preserve"> với</w:t>
      </w:r>
      <w:r w:rsidRPr="00C87A17">
        <w:rPr>
          <w:rFonts w:ascii="Times New Roman" w:hAnsi="Times New Roman" w:cs="Times New Roman"/>
          <w:spacing w:val="3"/>
          <w:sz w:val="24"/>
          <w:szCs w:val="24"/>
        </w:rPr>
        <w:t xml:space="preserve"> </w:t>
      </w:r>
      <w:r w:rsidRPr="00C87A17">
        <w:rPr>
          <w:rFonts w:ascii="Times New Roman" w:hAnsi="Times New Roman" w:cs="Times New Roman"/>
          <w:spacing w:val="-1"/>
          <w:sz w:val="24"/>
          <w:szCs w:val="24"/>
        </w:rPr>
        <w:t>cá</w:t>
      </w:r>
      <w:r w:rsidRPr="00C87A17">
        <w:rPr>
          <w:rFonts w:ascii="Times New Roman" w:hAnsi="Times New Roman" w:cs="Times New Roman"/>
          <w:sz w:val="24"/>
          <w:szCs w:val="24"/>
        </w:rPr>
        <w:t>c</w:t>
      </w:r>
      <w:r w:rsidRPr="00C87A17">
        <w:rPr>
          <w:rFonts w:ascii="Times New Roman" w:hAnsi="Times New Roman" w:cs="Times New Roman"/>
          <w:spacing w:val="1"/>
          <w:sz w:val="24"/>
          <w:szCs w:val="24"/>
        </w:rPr>
        <w:t xml:space="preserve"> </w:t>
      </w:r>
      <w:r w:rsidRPr="00C87A17">
        <w:rPr>
          <w:rFonts w:ascii="Times New Roman" w:hAnsi="Times New Roman" w:cs="Times New Roman"/>
          <w:spacing w:val="2"/>
          <w:sz w:val="24"/>
          <w:szCs w:val="24"/>
        </w:rPr>
        <w:t>n</w:t>
      </w:r>
      <w:r w:rsidRPr="00C87A17">
        <w:rPr>
          <w:rFonts w:ascii="Times New Roman" w:hAnsi="Times New Roman" w:cs="Times New Roman"/>
          <w:spacing w:val="-2"/>
          <w:sz w:val="24"/>
          <w:szCs w:val="24"/>
        </w:rPr>
        <w:t>g</w:t>
      </w:r>
      <w:r w:rsidRPr="00C87A17">
        <w:rPr>
          <w:rFonts w:ascii="Times New Roman" w:hAnsi="Times New Roman" w:cs="Times New Roman"/>
          <w:spacing w:val="5"/>
          <w:sz w:val="24"/>
          <w:szCs w:val="24"/>
        </w:rPr>
        <w:t>u</w:t>
      </w:r>
      <w:r w:rsidRPr="00C87A17">
        <w:rPr>
          <w:rFonts w:ascii="Times New Roman" w:hAnsi="Times New Roman" w:cs="Times New Roman"/>
          <w:spacing w:val="-5"/>
          <w:sz w:val="24"/>
          <w:szCs w:val="24"/>
        </w:rPr>
        <w:t>y</w:t>
      </w:r>
      <w:r w:rsidRPr="00C87A17">
        <w:rPr>
          <w:rFonts w:ascii="Times New Roman" w:hAnsi="Times New Roman" w:cs="Times New Roman"/>
          <w:spacing w:val="-1"/>
          <w:sz w:val="24"/>
          <w:szCs w:val="24"/>
        </w:rPr>
        <w:t>ê</w:t>
      </w:r>
      <w:r w:rsidRPr="00C87A17">
        <w:rPr>
          <w:rFonts w:ascii="Times New Roman" w:hAnsi="Times New Roman" w:cs="Times New Roman"/>
          <w:sz w:val="24"/>
          <w:szCs w:val="24"/>
        </w:rPr>
        <w:t>n</w:t>
      </w:r>
      <w:r w:rsidRPr="00C87A17">
        <w:rPr>
          <w:rFonts w:ascii="Times New Roman" w:hAnsi="Times New Roman" w:cs="Times New Roman"/>
          <w:spacing w:val="2"/>
          <w:sz w:val="24"/>
          <w:szCs w:val="24"/>
        </w:rPr>
        <w:t xml:space="preserve"> t</w:t>
      </w:r>
      <w:r w:rsidRPr="00C87A17">
        <w:rPr>
          <w:rFonts w:ascii="Times New Roman" w:hAnsi="Times New Roman" w:cs="Times New Roman"/>
          <w:sz w:val="24"/>
          <w:szCs w:val="24"/>
        </w:rPr>
        <w:t>ử biên đ</w:t>
      </w:r>
      <w:r w:rsidRPr="00C87A17">
        <w:rPr>
          <w:rFonts w:ascii="Times New Roman" w:hAnsi="Times New Roman" w:cs="Times New Roman"/>
          <w:spacing w:val="-1"/>
          <w:sz w:val="24"/>
          <w:szCs w:val="24"/>
        </w:rPr>
        <w:t>ề</w:t>
      </w:r>
      <w:r w:rsidRPr="00C87A17">
        <w:rPr>
          <w:rFonts w:ascii="Times New Roman" w:hAnsi="Times New Roman" w:cs="Times New Roman"/>
          <w:sz w:val="24"/>
          <w:szCs w:val="24"/>
        </w:rPr>
        <w:t>u</w:t>
      </w:r>
      <w:r w:rsidRPr="00C87A17">
        <w:rPr>
          <w:rFonts w:ascii="Times New Roman" w:hAnsi="Times New Roman" w:cs="Times New Roman"/>
          <w:spacing w:val="2"/>
          <w:sz w:val="24"/>
          <w:szCs w:val="24"/>
        </w:rPr>
        <w:t xml:space="preserve"> </w:t>
      </w:r>
      <w:r w:rsidRPr="00C87A17">
        <w:rPr>
          <w:rFonts w:ascii="Times New Roman" w:hAnsi="Times New Roman" w:cs="Times New Roman"/>
          <w:sz w:val="24"/>
          <w:szCs w:val="24"/>
        </w:rPr>
        <w:t>là liên k</w:t>
      </w:r>
      <w:r w:rsidRPr="00C87A17">
        <w:rPr>
          <w:rFonts w:ascii="Times New Roman" w:hAnsi="Times New Roman" w:cs="Times New Roman"/>
          <w:spacing w:val="-1"/>
          <w:sz w:val="24"/>
          <w:szCs w:val="24"/>
        </w:rPr>
        <w:t>ế</w:t>
      </w:r>
      <w:r w:rsidRPr="00C87A17">
        <w:rPr>
          <w:rFonts w:ascii="Times New Roman" w:hAnsi="Times New Roman" w:cs="Times New Roman"/>
          <w:sz w:val="24"/>
          <w:szCs w:val="24"/>
        </w:rPr>
        <w:t xml:space="preserve">t </w:t>
      </w:r>
      <w:r w:rsidRPr="00C87A17">
        <w:rPr>
          <w:rFonts w:ascii="Times New Roman" w:hAnsi="Times New Roman" w:cs="Times New Roman"/>
          <w:spacing w:val="-1"/>
          <w:sz w:val="24"/>
          <w:szCs w:val="24"/>
        </w:rPr>
        <w:t>c</w:t>
      </w:r>
      <w:r w:rsidRPr="00C87A17">
        <w:rPr>
          <w:rFonts w:ascii="Times New Roman" w:hAnsi="Times New Roman" w:cs="Times New Roman"/>
          <w:sz w:val="24"/>
          <w:szCs w:val="24"/>
        </w:rPr>
        <w:t>ộng</w:t>
      </w:r>
      <w:r w:rsidRPr="00C87A17">
        <w:rPr>
          <w:rFonts w:ascii="Times New Roman" w:hAnsi="Times New Roman" w:cs="Times New Roman"/>
          <w:spacing w:val="-2"/>
          <w:sz w:val="24"/>
          <w:szCs w:val="24"/>
        </w:rPr>
        <w:t xml:space="preserve"> </w:t>
      </w:r>
      <w:r w:rsidRPr="00C87A17">
        <w:rPr>
          <w:rFonts w:ascii="Times New Roman" w:hAnsi="Times New Roman" w:cs="Times New Roman"/>
          <w:sz w:val="24"/>
          <w:szCs w:val="24"/>
        </w:rPr>
        <w:t>h</w:t>
      </w:r>
      <w:r w:rsidRPr="00C87A17">
        <w:rPr>
          <w:rFonts w:ascii="Times New Roman" w:hAnsi="Times New Roman" w:cs="Times New Roman"/>
          <w:spacing w:val="2"/>
          <w:sz w:val="24"/>
          <w:szCs w:val="24"/>
        </w:rPr>
        <w:t>ó</w:t>
      </w:r>
      <w:r w:rsidRPr="00C87A17">
        <w:rPr>
          <w:rFonts w:ascii="Times New Roman" w:hAnsi="Times New Roman" w:cs="Times New Roman"/>
          <w:sz w:val="24"/>
          <w:szCs w:val="24"/>
        </w:rPr>
        <w:t>a</w:t>
      </w:r>
      <w:r w:rsidRPr="00C87A17">
        <w:rPr>
          <w:rFonts w:ascii="Times New Roman" w:hAnsi="Times New Roman" w:cs="Times New Roman"/>
          <w:spacing w:val="-1"/>
          <w:sz w:val="24"/>
          <w:szCs w:val="24"/>
        </w:rPr>
        <w:t xml:space="preserve"> </w:t>
      </w:r>
      <w:r w:rsidRPr="00C87A17">
        <w:rPr>
          <w:rFonts w:ascii="Times New Roman" w:hAnsi="Times New Roman" w:cs="Times New Roman"/>
          <w:sz w:val="24"/>
          <w:szCs w:val="24"/>
        </w:rPr>
        <w:t>t</w:t>
      </w:r>
      <w:r w:rsidRPr="00C87A17">
        <w:rPr>
          <w:rFonts w:ascii="Times New Roman" w:hAnsi="Times New Roman" w:cs="Times New Roman"/>
          <w:spacing w:val="-1"/>
          <w:sz w:val="24"/>
          <w:szCs w:val="24"/>
        </w:rPr>
        <w:t>r</w:t>
      </w:r>
      <w:r w:rsidRPr="00C87A17">
        <w:rPr>
          <w:rFonts w:ascii="Times New Roman" w:hAnsi="Times New Roman" w:cs="Times New Roman"/>
          <w:sz w:val="24"/>
          <w:szCs w:val="24"/>
        </w:rPr>
        <w:t>ị được</w:t>
      </w:r>
      <w:r w:rsidRPr="00C87A17">
        <w:rPr>
          <w:rFonts w:ascii="Times New Roman" w:hAnsi="Times New Roman" w:cs="Times New Roman"/>
          <w:spacing w:val="-1"/>
          <w:sz w:val="24"/>
          <w:szCs w:val="24"/>
        </w:rPr>
        <w:t xml:space="preserve"> </w:t>
      </w:r>
      <w:r w:rsidRPr="00C87A17">
        <w:rPr>
          <w:rFonts w:ascii="Times New Roman" w:hAnsi="Times New Roman" w:cs="Times New Roman"/>
          <w:sz w:val="24"/>
          <w:szCs w:val="24"/>
        </w:rPr>
        <w:t xml:space="preserve">hình </w:t>
      </w:r>
      <w:r w:rsidRPr="00C87A17">
        <w:rPr>
          <w:rFonts w:ascii="Times New Roman" w:hAnsi="Times New Roman" w:cs="Times New Roman"/>
          <w:spacing w:val="1"/>
          <w:sz w:val="24"/>
          <w:szCs w:val="24"/>
        </w:rPr>
        <w:t>t</w:t>
      </w:r>
      <w:r w:rsidRPr="00C87A17">
        <w:rPr>
          <w:rFonts w:ascii="Times New Roman" w:hAnsi="Times New Roman" w:cs="Times New Roman"/>
          <w:sz w:val="24"/>
          <w:szCs w:val="24"/>
        </w:rPr>
        <w:t>h</w:t>
      </w:r>
      <w:r w:rsidRPr="00C87A17">
        <w:rPr>
          <w:rFonts w:ascii="Times New Roman" w:hAnsi="Times New Roman" w:cs="Times New Roman"/>
          <w:spacing w:val="-1"/>
          <w:sz w:val="24"/>
          <w:szCs w:val="24"/>
        </w:rPr>
        <w:t>à</w:t>
      </w:r>
      <w:r w:rsidRPr="00C87A17">
        <w:rPr>
          <w:rFonts w:ascii="Times New Roman" w:hAnsi="Times New Roman" w:cs="Times New Roman"/>
          <w:spacing w:val="2"/>
          <w:sz w:val="24"/>
          <w:szCs w:val="24"/>
        </w:rPr>
        <w:t>n</w:t>
      </w:r>
      <w:r w:rsidRPr="00C87A17">
        <w:rPr>
          <w:rFonts w:ascii="Times New Roman" w:hAnsi="Times New Roman" w:cs="Times New Roman"/>
          <w:sz w:val="24"/>
          <w:szCs w:val="24"/>
        </w:rPr>
        <w:t xml:space="preserve">h theo </w:t>
      </w:r>
      <w:r w:rsidRPr="00C87A17">
        <w:rPr>
          <w:rFonts w:ascii="Times New Roman" w:hAnsi="Times New Roman" w:cs="Times New Roman"/>
          <w:spacing w:val="-1"/>
          <w:sz w:val="24"/>
          <w:szCs w:val="24"/>
        </w:rPr>
        <w:t>c</w:t>
      </w:r>
      <w:r w:rsidRPr="00C87A17">
        <w:rPr>
          <w:rFonts w:ascii="Times New Roman" w:hAnsi="Times New Roman" w:cs="Times New Roman"/>
          <w:sz w:val="24"/>
          <w:szCs w:val="24"/>
        </w:rPr>
        <w:t xml:space="preserve">ơ </w:t>
      </w:r>
      <w:r w:rsidRPr="00C87A17">
        <w:rPr>
          <w:rFonts w:ascii="Times New Roman" w:hAnsi="Times New Roman" w:cs="Times New Roman"/>
          <w:spacing w:val="-1"/>
          <w:sz w:val="24"/>
          <w:szCs w:val="24"/>
        </w:rPr>
        <w:t>c</w:t>
      </w:r>
      <w:r w:rsidRPr="00C87A17">
        <w:rPr>
          <w:rFonts w:ascii="Times New Roman" w:hAnsi="Times New Roman" w:cs="Times New Roman"/>
          <w:spacing w:val="1"/>
          <w:sz w:val="24"/>
          <w:szCs w:val="24"/>
        </w:rPr>
        <w:t>h</w:t>
      </w:r>
      <w:r w:rsidRPr="00C87A17">
        <w:rPr>
          <w:rFonts w:ascii="Times New Roman" w:hAnsi="Times New Roman" w:cs="Times New Roman"/>
          <w:sz w:val="24"/>
          <w:szCs w:val="24"/>
        </w:rPr>
        <w:t>ế</w:t>
      </w:r>
      <w:r w:rsidRPr="00C87A17">
        <w:rPr>
          <w:rFonts w:ascii="Times New Roman" w:hAnsi="Times New Roman" w:cs="Times New Roman"/>
          <w:spacing w:val="-1"/>
          <w:sz w:val="24"/>
          <w:szCs w:val="24"/>
        </w:rPr>
        <w:t xml:space="preserve"> </w:t>
      </w:r>
      <w:r w:rsidRPr="00C87A17">
        <w:rPr>
          <w:rFonts w:ascii="Times New Roman" w:hAnsi="Times New Roman" w:cs="Times New Roman"/>
          <w:spacing w:val="-2"/>
          <w:sz w:val="24"/>
          <w:szCs w:val="24"/>
        </w:rPr>
        <w:t>g</w:t>
      </w:r>
      <w:r w:rsidRPr="00C87A17">
        <w:rPr>
          <w:rFonts w:ascii="Times New Roman" w:hAnsi="Times New Roman" w:cs="Times New Roman"/>
          <w:spacing w:val="2"/>
          <w:sz w:val="24"/>
          <w:szCs w:val="24"/>
        </w:rPr>
        <w:t>h</w:t>
      </w:r>
      <w:r w:rsidRPr="00C87A17">
        <w:rPr>
          <w:rFonts w:ascii="Times New Roman" w:hAnsi="Times New Roman" w:cs="Times New Roman"/>
          <w:spacing w:val="-1"/>
          <w:sz w:val="24"/>
          <w:szCs w:val="24"/>
        </w:rPr>
        <w:t>é</w:t>
      </w:r>
      <w:r w:rsidRPr="00C87A17">
        <w:rPr>
          <w:rFonts w:ascii="Times New Roman" w:hAnsi="Times New Roman" w:cs="Times New Roman"/>
          <w:sz w:val="24"/>
          <w:szCs w:val="24"/>
        </w:rPr>
        <w:t>p đôi</w:t>
      </w:r>
      <w:r w:rsidRPr="00C87A17">
        <w:rPr>
          <w:rFonts w:ascii="Times New Roman" w:hAnsi="Times New Roman" w:cs="Times New Roman"/>
          <w:spacing w:val="1"/>
          <w:sz w:val="24"/>
          <w:szCs w:val="24"/>
        </w:rPr>
        <w:t xml:space="preserve"> </w:t>
      </w:r>
      <w:r w:rsidRPr="00C87A17">
        <w:rPr>
          <w:rFonts w:ascii="Times New Roman" w:hAnsi="Times New Roman" w:cs="Times New Roman"/>
          <w:sz w:val="24"/>
          <w:szCs w:val="24"/>
        </w:rPr>
        <w:t>và</w:t>
      </w:r>
      <w:r w:rsidRPr="00C87A17">
        <w:rPr>
          <w:rFonts w:ascii="Times New Roman" w:hAnsi="Times New Roman" w:cs="Times New Roman"/>
          <w:spacing w:val="-1"/>
          <w:sz w:val="24"/>
          <w:szCs w:val="24"/>
        </w:rPr>
        <w:t xml:space="preserve"> c</w:t>
      </w:r>
      <w:r w:rsidRPr="00C87A17">
        <w:rPr>
          <w:rFonts w:ascii="Times New Roman" w:hAnsi="Times New Roman" w:cs="Times New Roman"/>
          <w:sz w:val="24"/>
          <w:szCs w:val="24"/>
        </w:rPr>
        <w:t xml:space="preserve">ơ </w:t>
      </w:r>
      <w:r w:rsidRPr="00C87A17">
        <w:rPr>
          <w:rFonts w:ascii="Times New Roman" w:hAnsi="Times New Roman" w:cs="Times New Roman"/>
          <w:spacing w:val="-1"/>
          <w:sz w:val="24"/>
          <w:szCs w:val="24"/>
        </w:rPr>
        <w:t>c</w:t>
      </w:r>
      <w:r w:rsidRPr="00C87A17">
        <w:rPr>
          <w:rFonts w:ascii="Times New Roman" w:hAnsi="Times New Roman" w:cs="Times New Roman"/>
          <w:sz w:val="24"/>
          <w:szCs w:val="24"/>
        </w:rPr>
        <w:t>hế</w:t>
      </w:r>
      <w:r w:rsidRPr="00C87A17">
        <w:rPr>
          <w:rFonts w:ascii="Times New Roman" w:hAnsi="Times New Roman" w:cs="Times New Roman"/>
          <w:spacing w:val="1"/>
          <w:sz w:val="24"/>
          <w:szCs w:val="24"/>
        </w:rPr>
        <w:t xml:space="preserve"> </w:t>
      </w:r>
      <w:r w:rsidRPr="00C87A17">
        <w:rPr>
          <w:rFonts w:ascii="Times New Roman" w:hAnsi="Times New Roman" w:cs="Times New Roman"/>
          <w:spacing w:val="-1"/>
          <w:sz w:val="24"/>
          <w:szCs w:val="24"/>
        </w:rPr>
        <w:t>c</w:t>
      </w:r>
      <w:r w:rsidRPr="00C87A17">
        <w:rPr>
          <w:rFonts w:ascii="Times New Roman" w:hAnsi="Times New Roman" w:cs="Times New Roman"/>
          <w:sz w:val="24"/>
          <w:szCs w:val="24"/>
        </w:rPr>
        <w:t>ho n</w:t>
      </w:r>
      <w:r w:rsidRPr="00C87A17">
        <w:rPr>
          <w:rFonts w:ascii="Times New Roman" w:hAnsi="Times New Roman" w:cs="Times New Roman"/>
          <w:spacing w:val="1"/>
          <w:sz w:val="24"/>
          <w:szCs w:val="24"/>
        </w:rPr>
        <w:t>h</w:t>
      </w:r>
      <w:r w:rsidRPr="00C87A17">
        <w:rPr>
          <w:rFonts w:ascii="Times New Roman" w:hAnsi="Times New Roman" w:cs="Times New Roman"/>
          <w:spacing w:val="-1"/>
          <w:sz w:val="24"/>
          <w:szCs w:val="24"/>
        </w:rPr>
        <w:t>ậ</w:t>
      </w:r>
      <w:r w:rsidRPr="00C87A17">
        <w:rPr>
          <w:rFonts w:ascii="Times New Roman" w:hAnsi="Times New Roman" w:cs="Times New Roman"/>
          <w:sz w:val="24"/>
          <w:szCs w:val="24"/>
        </w:rPr>
        <w:t>n.</w:t>
      </w:r>
    </w:p>
    <w:p w14:paraId="181A94A4" w14:textId="77777777" w:rsidR="007526CB" w:rsidRPr="00C87A17" w:rsidRDefault="007526CB" w:rsidP="0017601C">
      <w:pPr>
        <w:widowControl w:val="0"/>
        <w:spacing w:after="0" w:line="240" w:lineRule="auto"/>
        <w:ind w:right="-20"/>
        <w:jc w:val="both"/>
        <w:rPr>
          <w:rFonts w:ascii="Times New Roman" w:hAnsi="Times New Roman" w:cs="Times New Roman"/>
          <w:sz w:val="24"/>
          <w:szCs w:val="24"/>
        </w:rPr>
      </w:pPr>
      <w:r w:rsidRPr="00C87A17">
        <w:rPr>
          <w:rFonts w:ascii="Times New Roman" w:hAnsi="Times New Roman" w:cs="Times New Roman"/>
          <w:sz w:val="24"/>
          <w:szCs w:val="24"/>
        </w:rPr>
        <w:t>3. Do</w:t>
      </w:r>
      <w:r w:rsidRPr="00C87A17">
        <w:rPr>
          <w:rFonts w:ascii="Times New Roman" w:hAnsi="Times New Roman" w:cs="Times New Roman"/>
          <w:spacing w:val="9"/>
          <w:sz w:val="24"/>
          <w:szCs w:val="24"/>
        </w:rPr>
        <w:t xml:space="preserve"> </w:t>
      </w:r>
      <w:r w:rsidRPr="00C87A17">
        <w:rPr>
          <w:rFonts w:ascii="Times New Roman" w:hAnsi="Times New Roman" w:cs="Times New Roman"/>
          <w:spacing w:val="-1"/>
          <w:sz w:val="24"/>
          <w:szCs w:val="24"/>
        </w:rPr>
        <w:t>c</w:t>
      </w:r>
      <w:r w:rsidRPr="00C87A17">
        <w:rPr>
          <w:rFonts w:ascii="Times New Roman" w:hAnsi="Times New Roman" w:cs="Times New Roman"/>
          <w:sz w:val="24"/>
          <w:szCs w:val="24"/>
        </w:rPr>
        <w:t>ó</w:t>
      </w:r>
      <w:r w:rsidRPr="00C87A17">
        <w:rPr>
          <w:rFonts w:ascii="Times New Roman" w:hAnsi="Times New Roman" w:cs="Times New Roman"/>
          <w:spacing w:val="9"/>
          <w:sz w:val="24"/>
          <w:szCs w:val="24"/>
        </w:rPr>
        <w:t xml:space="preserve"> </w:t>
      </w:r>
      <w:r w:rsidRPr="00C87A17">
        <w:rPr>
          <w:rFonts w:ascii="Times New Roman" w:hAnsi="Times New Roman" w:cs="Times New Roman"/>
          <w:sz w:val="24"/>
          <w:szCs w:val="24"/>
        </w:rPr>
        <w:t>c</w:t>
      </w:r>
      <w:r w:rsidRPr="00C87A17">
        <w:rPr>
          <w:rFonts w:ascii="Times New Roman" w:hAnsi="Times New Roman" w:cs="Times New Roman"/>
          <w:spacing w:val="-1"/>
          <w:sz w:val="24"/>
          <w:szCs w:val="24"/>
        </w:rPr>
        <w:t>ấ</w:t>
      </w:r>
      <w:r w:rsidRPr="00C87A17">
        <w:rPr>
          <w:rFonts w:ascii="Times New Roman" w:hAnsi="Times New Roman" w:cs="Times New Roman"/>
          <w:sz w:val="24"/>
          <w:szCs w:val="24"/>
        </w:rPr>
        <w:t>u</w:t>
      </w:r>
      <w:r w:rsidRPr="00C87A17">
        <w:rPr>
          <w:rFonts w:ascii="Times New Roman" w:hAnsi="Times New Roman" w:cs="Times New Roman"/>
          <w:spacing w:val="9"/>
          <w:sz w:val="24"/>
          <w:szCs w:val="24"/>
        </w:rPr>
        <w:t xml:space="preserve"> </w:t>
      </w:r>
      <w:r w:rsidRPr="00C87A17">
        <w:rPr>
          <w:rFonts w:ascii="Times New Roman" w:hAnsi="Times New Roman" w:cs="Times New Roman"/>
          <w:sz w:val="24"/>
          <w:szCs w:val="24"/>
        </w:rPr>
        <w:t>trúc</w:t>
      </w:r>
      <w:r w:rsidRPr="00C87A17">
        <w:rPr>
          <w:rFonts w:ascii="Times New Roman" w:hAnsi="Times New Roman" w:cs="Times New Roman"/>
          <w:spacing w:val="8"/>
          <w:sz w:val="24"/>
          <w:szCs w:val="24"/>
        </w:rPr>
        <w:t xml:space="preserve"> </w:t>
      </w:r>
      <w:r w:rsidRPr="00C87A17">
        <w:rPr>
          <w:rFonts w:ascii="Times New Roman" w:hAnsi="Times New Roman" w:cs="Times New Roman"/>
          <w:spacing w:val="2"/>
          <w:sz w:val="24"/>
          <w:szCs w:val="24"/>
        </w:rPr>
        <w:t>m</w:t>
      </w:r>
      <w:r w:rsidRPr="00C87A17">
        <w:rPr>
          <w:rFonts w:ascii="Times New Roman" w:hAnsi="Times New Roman" w:cs="Times New Roman"/>
          <w:spacing w:val="1"/>
          <w:sz w:val="24"/>
          <w:szCs w:val="24"/>
        </w:rPr>
        <w:t>ạ</w:t>
      </w:r>
      <w:r w:rsidRPr="00C87A17">
        <w:rPr>
          <w:rFonts w:ascii="Times New Roman" w:hAnsi="Times New Roman" w:cs="Times New Roman"/>
          <w:spacing w:val="-1"/>
          <w:sz w:val="24"/>
          <w:szCs w:val="24"/>
        </w:rPr>
        <w:t>c</w:t>
      </w:r>
      <w:r w:rsidRPr="00C87A17">
        <w:rPr>
          <w:rFonts w:ascii="Times New Roman" w:hAnsi="Times New Roman" w:cs="Times New Roman"/>
          <w:sz w:val="24"/>
          <w:szCs w:val="24"/>
        </w:rPr>
        <w:t>h</w:t>
      </w:r>
      <w:r w:rsidRPr="00C87A17">
        <w:rPr>
          <w:rFonts w:ascii="Times New Roman" w:hAnsi="Times New Roman" w:cs="Times New Roman"/>
          <w:spacing w:val="9"/>
          <w:sz w:val="24"/>
          <w:szCs w:val="24"/>
        </w:rPr>
        <w:t xml:space="preserve"> </w:t>
      </w:r>
      <w:r w:rsidRPr="00C87A17">
        <w:rPr>
          <w:rFonts w:ascii="Times New Roman" w:hAnsi="Times New Roman" w:cs="Times New Roman"/>
          <w:sz w:val="24"/>
          <w:szCs w:val="24"/>
        </w:rPr>
        <w:t>và</w:t>
      </w:r>
      <w:r w:rsidRPr="00C87A17">
        <w:rPr>
          <w:rFonts w:ascii="Times New Roman" w:hAnsi="Times New Roman" w:cs="Times New Roman"/>
          <w:spacing w:val="11"/>
          <w:sz w:val="24"/>
          <w:szCs w:val="24"/>
        </w:rPr>
        <w:t xml:space="preserve"> </w:t>
      </w:r>
      <w:r w:rsidRPr="00C87A17">
        <w:rPr>
          <w:rFonts w:ascii="Times New Roman" w:hAnsi="Times New Roman" w:cs="Times New Roman"/>
          <w:sz w:val="24"/>
          <w:szCs w:val="24"/>
        </w:rPr>
        <w:t>hình</w:t>
      </w:r>
      <w:r w:rsidRPr="00C87A17">
        <w:rPr>
          <w:rFonts w:ascii="Times New Roman" w:hAnsi="Times New Roman" w:cs="Times New Roman"/>
          <w:spacing w:val="10"/>
          <w:sz w:val="24"/>
          <w:szCs w:val="24"/>
        </w:rPr>
        <w:t xml:space="preserve"> </w:t>
      </w:r>
      <w:r w:rsidRPr="00C87A17">
        <w:rPr>
          <w:rFonts w:ascii="Times New Roman" w:hAnsi="Times New Roman" w:cs="Times New Roman"/>
          <w:sz w:val="24"/>
          <w:szCs w:val="24"/>
        </w:rPr>
        <w:t>thành</w:t>
      </w:r>
      <w:r w:rsidRPr="00C87A17">
        <w:rPr>
          <w:rFonts w:ascii="Times New Roman" w:hAnsi="Times New Roman" w:cs="Times New Roman"/>
          <w:spacing w:val="9"/>
          <w:sz w:val="24"/>
          <w:szCs w:val="24"/>
        </w:rPr>
        <w:t xml:space="preserve"> </w:t>
      </w:r>
      <w:r w:rsidRPr="00C87A17">
        <w:rPr>
          <w:rFonts w:ascii="Times New Roman" w:hAnsi="Times New Roman" w:cs="Times New Roman"/>
          <w:spacing w:val="1"/>
          <w:sz w:val="24"/>
          <w:szCs w:val="24"/>
        </w:rPr>
        <w:t>d</w:t>
      </w:r>
      <w:r w:rsidRPr="00C87A17">
        <w:rPr>
          <w:rFonts w:ascii="Times New Roman" w:hAnsi="Times New Roman" w:cs="Times New Roman"/>
          <w:spacing w:val="-1"/>
          <w:sz w:val="24"/>
          <w:szCs w:val="24"/>
        </w:rPr>
        <w:t>ạ</w:t>
      </w:r>
      <w:r w:rsidRPr="00C87A17">
        <w:rPr>
          <w:rFonts w:ascii="Times New Roman" w:hAnsi="Times New Roman" w:cs="Times New Roman"/>
          <w:sz w:val="24"/>
          <w:szCs w:val="24"/>
        </w:rPr>
        <w:t>ng</w:t>
      </w:r>
      <w:r w:rsidRPr="00C87A17">
        <w:rPr>
          <w:rFonts w:ascii="Times New Roman" w:hAnsi="Times New Roman" w:cs="Times New Roman"/>
          <w:spacing w:val="7"/>
          <w:sz w:val="24"/>
          <w:szCs w:val="24"/>
        </w:rPr>
        <w:t xml:space="preserve"> </w:t>
      </w:r>
      <w:r w:rsidRPr="00C87A17">
        <w:rPr>
          <w:rFonts w:ascii="Times New Roman" w:hAnsi="Times New Roman" w:cs="Times New Roman"/>
          <w:sz w:val="24"/>
          <w:szCs w:val="24"/>
        </w:rPr>
        <w:t>po</w:t>
      </w:r>
      <w:r w:rsidRPr="00C87A17">
        <w:rPr>
          <w:rFonts w:ascii="Times New Roman" w:hAnsi="Times New Roman" w:cs="Times New Roman"/>
          <w:spacing w:val="5"/>
          <w:sz w:val="24"/>
          <w:szCs w:val="24"/>
        </w:rPr>
        <w:t>l</w:t>
      </w:r>
      <w:r w:rsidRPr="00C87A17">
        <w:rPr>
          <w:rFonts w:ascii="Times New Roman" w:hAnsi="Times New Roman" w:cs="Times New Roman"/>
          <w:spacing w:val="-7"/>
          <w:sz w:val="24"/>
          <w:szCs w:val="24"/>
        </w:rPr>
        <w:t>y</w:t>
      </w:r>
      <w:r w:rsidRPr="00C87A17">
        <w:rPr>
          <w:rFonts w:ascii="Times New Roman" w:hAnsi="Times New Roman" w:cs="Times New Roman"/>
          <w:spacing w:val="3"/>
          <w:sz w:val="24"/>
          <w:szCs w:val="24"/>
        </w:rPr>
        <w:t>m</w:t>
      </w:r>
      <w:r w:rsidRPr="00C87A17">
        <w:rPr>
          <w:rFonts w:ascii="Times New Roman" w:hAnsi="Times New Roman" w:cs="Times New Roman"/>
          <w:spacing w:val="-1"/>
          <w:sz w:val="24"/>
          <w:szCs w:val="24"/>
        </w:rPr>
        <w:t>e</w:t>
      </w:r>
      <w:r w:rsidRPr="00C87A17">
        <w:rPr>
          <w:rFonts w:ascii="Times New Roman" w:hAnsi="Times New Roman" w:cs="Times New Roman"/>
          <w:sz w:val="24"/>
          <w:szCs w:val="24"/>
        </w:rPr>
        <w:t>r</w:t>
      </w:r>
      <w:r w:rsidRPr="00C87A17">
        <w:rPr>
          <w:rFonts w:ascii="Times New Roman" w:hAnsi="Times New Roman" w:cs="Times New Roman"/>
          <w:spacing w:val="11"/>
          <w:sz w:val="24"/>
          <w:szCs w:val="24"/>
        </w:rPr>
        <w:t xml:space="preserve"> </w:t>
      </w:r>
      <w:r w:rsidRPr="00C87A17">
        <w:rPr>
          <w:rFonts w:ascii="Times New Roman" w:hAnsi="Times New Roman" w:cs="Times New Roman"/>
          <w:sz w:val="24"/>
          <w:szCs w:val="24"/>
        </w:rPr>
        <w:t>n</w:t>
      </w:r>
      <w:r w:rsidRPr="00C87A17">
        <w:rPr>
          <w:rFonts w:ascii="Times New Roman" w:hAnsi="Times New Roman" w:cs="Times New Roman"/>
          <w:spacing w:val="-1"/>
          <w:sz w:val="24"/>
          <w:szCs w:val="24"/>
        </w:rPr>
        <w:t>ê</w:t>
      </w:r>
      <w:r w:rsidRPr="00C87A17">
        <w:rPr>
          <w:rFonts w:ascii="Times New Roman" w:hAnsi="Times New Roman" w:cs="Times New Roman"/>
          <w:sz w:val="24"/>
          <w:szCs w:val="24"/>
        </w:rPr>
        <w:t>n</w:t>
      </w:r>
      <w:r w:rsidRPr="00C87A17">
        <w:rPr>
          <w:rFonts w:ascii="Times New Roman" w:hAnsi="Times New Roman" w:cs="Times New Roman"/>
          <w:spacing w:val="9"/>
          <w:sz w:val="24"/>
          <w:szCs w:val="24"/>
        </w:rPr>
        <w:t xml:space="preserve"> </w:t>
      </w:r>
      <w:r w:rsidRPr="00C87A17">
        <w:rPr>
          <w:rFonts w:ascii="Times New Roman" w:hAnsi="Times New Roman" w:cs="Times New Roman"/>
          <w:spacing w:val="-2"/>
          <w:sz w:val="24"/>
          <w:szCs w:val="24"/>
        </w:rPr>
        <w:t>B</w:t>
      </w:r>
      <w:r w:rsidRPr="00C87A17">
        <w:rPr>
          <w:rFonts w:ascii="Times New Roman" w:hAnsi="Times New Roman" w:cs="Times New Roman"/>
          <w:spacing w:val="-1"/>
          <w:sz w:val="24"/>
          <w:szCs w:val="24"/>
        </w:rPr>
        <w:t>e</w:t>
      </w:r>
      <w:r w:rsidRPr="00C87A17">
        <w:rPr>
          <w:rFonts w:ascii="Times New Roman" w:hAnsi="Times New Roman" w:cs="Times New Roman"/>
          <w:sz w:val="24"/>
          <w:szCs w:val="24"/>
        </w:rPr>
        <w:t>Cl</w:t>
      </w:r>
      <w:r w:rsidRPr="00C87A17">
        <w:rPr>
          <w:rFonts w:ascii="Times New Roman" w:hAnsi="Times New Roman" w:cs="Times New Roman"/>
          <w:sz w:val="24"/>
          <w:szCs w:val="24"/>
          <w:vertAlign w:val="subscript"/>
        </w:rPr>
        <w:t>2</w:t>
      </w:r>
      <w:r w:rsidRPr="00C87A17">
        <w:rPr>
          <w:rFonts w:ascii="Times New Roman" w:hAnsi="Times New Roman" w:cs="Times New Roman"/>
          <w:spacing w:val="10"/>
          <w:sz w:val="24"/>
          <w:szCs w:val="24"/>
        </w:rPr>
        <w:t xml:space="preserve"> </w:t>
      </w:r>
      <w:r w:rsidRPr="00C87A17">
        <w:rPr>
          <w:rFonts w:ascii="Times New Roman" w:hAnsi="Times New Roman" w:cs="Times New Roman"/>
          <w:spacing w:val="-1"/>
          <w:sz w:val="24"/>
          <w:szCs w:val="24"/>
        </w:rPr>
        <w:t>c</w:t>
      </w:r>
      <w:r w:rsidRPr="00C87A17">
        <w:rPr>
          <w:rFonts w:ascii="Times New Roman" w:hAnsi="Times New Roman" w:cs="Times New Roman"/>
          <w:sz w:val="24"/>
          <w:szCs w:val="24"/>
        </w:rPr>
        <w:t>ó</w:t>
      </w:r>
      <w:r w:rsidRPr="00C87A17">
        <w:rPr>
          <w:rFonts w:ascii="Times New Roman" w:hAnsi="Times New Roman" w:cs="Times New Roman"/>
          <w:spacing w:val="9"/>
          <w:sz w:val="24"/>
          <w:szCs w:val="24"/>
        </w:rPr>
        <w:t xml:space="preserve"> </w:t>
      </w:r>
      <w:r w:rsidRPr="00C87A17">
        <w:rPr>
          <w:rFonts w:ascii="Times New Roman" w:hAnsi="Times New Roman" w:cs="Times New Roman"/>
          <w:sz w:val="24"/>
          <w:szCs w:val="24"/>
        </w:rPr>
        <w:t>nh</w:t>
      </w:r>
      <w:r w:rsidRPr="00C87A17">
        <w:rPr>
          <w:rFonts w:ascii="Times New Roman" w:hAnsi="Times New Roman" w:cs="Times New Roman"/>
          <w:spacing w:val="4"/>
          <w:sz w:val="24"/>
          <w:szCs w:val="24"/>
        </w:rPr>
        <w:t>i</w:t>
      </w:r>
      <w:r w:rsidRPr="00C87A17">
        <w:rPr>
          <w:rFonts w:ascii="Times New Roman" w:hAnsi="Times New Roman" w:cs="Times New Roman"/>
          <w:spacing w:val="-1"/>
          <w:sz w:val="24"/>
          <w:szCs w:val="24"/>
        </w:rPr>
        <w:t>ệ</w:t>
      </w:r>
      <w:r w:rsidRPr="00C87A17">
        <w:rPr>
          <w:rFonts w:ascii="Times New Roman" w:hAnsi="Times New Roman" w:cs="Times New Roman"/>
          <w:sz w:val="24"/>
          <w:szCs w:val="24"/>
        </w:rPr>
        <w:t>t</w:t>
      </w:r>
      <w:r w:rsidRPr="00C87A17">
        <w:rPr>
          <w:rFonts w:ascii="Times New Roman" w:hAnsi="Times New Roman" w:cs="Times New Roman"/>
          <w:spacing w:val="10"/>
          <w:sz w:val="24"/>
          <w:szCs w:val="24"/>
        </w:rPr>
        <w:t xml:space="preserve"> </w:t>
      </w:r>
      <w:r w:rsidRPr="00C87A17">
        <w:rPr>
          <w:rFonts w:ascii="Times New Roman" w:hAnsi="Times New Roman" w:cs="Times New Roman"/>
          <w:sz w:val="24"/>
          <w:szCs w:val="24"/>
        </w:rPr>
        <w:t>độ</w:t>
      </w:r>
      <w:r w:rsidRPr="00C87A17">
        <w:rPr>
          <w:rFonts w:ascii="Times New Roman" w:hAnsi="Times New Roman" w:cs="Times New Roman"/>
          <w:spacing w:val="10"/>
          <w:sz w:val="24"/>
          <w:szCs w:val="24"/>
        </w:rPr>
        <w:t xml:space="preserve"> </w:t>
      </w:r>
      <w:r w:rsidRPr="00C87A17">
        <w:rPr>
          <w:rFonts w:ascii="Times New Roman" w:hAnsi="Times New Roman" w:cs="Times New Roman"/>
          <w:sz w:val="24"/>
          <w:szCs w:val="24"/>
        </w:rPr>
        <w:t>sôi</w:t>
      </w:r>
      <w:r w:rsidRPr="00C87A17">
        <w:rPr>
          <w:rFonts w:ascii="Times New Roman" w:hAnsi="Times New Roman" w:cs="Times New Roman"/>
          <w:spacing w:val="10"/>
          <w:sz w:val="24"/>
          <w:szCs w:val="24"/>
        </w:rPr>
        <w:t xml:space="preserve"> </w:t>
      </w:r>
      <w:r w:rsidRPr="00C87A17">
        <w:rPr>
          <w:rFonts w:ascii="Times New Roman" w:hAnsi="Times New Roman" w:cs="Times New Roman"/>
          <w:spacing w:val="-1"/>
          <w:sz w:val="24"/>
          <w:szCs w:val="24"/>
        </w:rPr>
        <w:t>ca</w:t>
      </w:r>
      <w:r w:rsidRPr="00C87A17">
        <w:rPr>
          <w:rFonts w:ascii="Times New Roman" w:hAnsi="Times New Roman" w:cs="Times New Roman"/>
          <w:sz w:val="24"/>
          <w:szCs w:val="24"/>
        </w:rPr>
        <w:t>o</w:t>
      </w:r>
      <w:r w:rsidRPr="00C87A17">
        <w:rPr>
          <w:rFonts w:ascii="Times New Roman" w:hAnsi="Times New Roman" w:cs="Times New Roman"/>
          <w:spacing w:val="9"/>
          <w:sz w:val="24"/>
          <w:szCs w:val="24"/>
        </w:rPr>
        <w:t xml:space="preserve"> </w:t>
      </w:r>
      <w:r w:rsidRPr="00C87A17">
        <w:rPr>
          <w:rFonts w:ascii="Times New Roman" w:hAnsi="Times New Roman" w:cs="Times New Roman"/>
          <w:sz w:val="24"/>
          <w:szCs w:val="24"/>
        </w:rPr>
        <w:t>nh</w:t>
      </w:r>
      <w:r w:rsidRPr="00C87A17">
        <w:rPr>
          <w:rFonts w:ascii="Times New Roman" w:hAnsi="Times New Roman" w:cs="Times New Roman"/>
          <w:spacing w:val="-1"/>
          <w:sz w:val="24"/>
          <w:szCs w:val="24"/>
        </w:rPr>
        <w:t>ấ</w:t>
      </w:r>
      <w:r w:rsidRPr="00C87A17">
        <w:rPr>
          <w:rFonts w:ascii="Times New Roman" w:hAnsi="Times New Roman" w:cs="Times New Roman"/>
          <w:sz w:val="24"/>
          <w:szCs w:val="24"/>
        </w:rPr>
        <w:t>t trong</w:t>
      </w:r>
      <w:r w:rsidRPr="00C87A17">
        <w:rPr>
          <w:rFonts w:ascii="Times New Roman" w:hAnsi="Times New Roman" w:cs="Times New Roman"/>
          <w:spacing w:val="-3"/>
          <w:sz w:val="24"/>
          <w:szCs w:val="24"/>
        </w:rPr>
        <w:t xml:space="preserve"> </w:t>
      </w:r>
      <w:r w:rsidRPr="00C87A17">
        <w:rPr>
          <w:rFonts w:ascii="Times New Roman" w:hAnsi="Times New Roman" w:cs="Times New Roman"/>
          <w:sz w:val="24"/>
          <w:szCs w:val="24"/>
        </w:rPr>
        <w:t xml:space="preserve">nhóm </w:t>
      </w:r>
      <w:r w:rsidRPr="00C87A17">
        <w:rPr>
          <w:rFonts w:ascii="Times New Roman" w:hAnsi="Times New Roman" w:cs="Times New Roman"/>
          <w:spacing w:val="2"/>
          <w:sz w:val="24"/>
          <w:szCs w:val="24"/>
        </w:rPr>
        <w:t>c</w:t>
      </w:r>
      <w:r w:rsidRPr="00C87A17">
        <w:rPr>
          <w:rFonts w:ascii="Times New Roman" w:hAnsi="Times New Roman" w:cs="Times New Roman"/>
          <w:spacing w:val="-1"/>
          <w:sz w:val="24"/>
          <w:szCs w:val="24"/>
        </w:rPr>
        <w:t>á</w:t>
      </w:r>
      <w:r w:rsidRPr="00C87A17">
        <w:rPr>
          <w:rFonts w:ascii="Times New Roman" w:hAnsi="Times New Roman" w:cs="Times New Roman"/>
          <w:sz w:val="24"/>
          <w:szCs w:val="24"/>
        </w:rPr>
        <w:t>c</w:t>
      </w:r>
      <w:r w:rsidRPr="00C87A17">
        <w:rPr>
          <w:rFonts w:ascii="Times New Roman" w:hAnsi="Times New Roman" w:cs="Times New Roman"/>
          <w:spacing w:val="-1"/>
          <w:sz w:val="24"/>
          <w:szCs w:val="24"/>
        </w:rPr>
        <w:t xml:space="preserve"> </w:t>
      </w:r>
      <w:r w:rsidRPr="00C87A17">
        <w:rPr>
          <w:rFonts w:ascii="Times New Roman" w:hAnsi="Times New Roman" w:cs="Times New Roman"/>
          <w:spacing w:val="1"/>
          <w:sz w:val="24"/>
          <w:szCs w:val="24"/>
        </w:rPr>
        <w:t>h</w:t>
      </w:r>
      <w:r w:rsidRPr="00C87A17">
        <w:rPr>
          <w:rFonts w:ascii="Times New Roman" w:hAnsi="Times New Roman" w:cs="Times New Roman"/>
          <w:sz w:val="24"/>
          <w:szCs w:val="24"/>
        </w:rPr>
        <w:t xml:space="preserve">ợp </w:t>
      </w:r>
      <w:r w:rsidRPr="00C87A17">
        <w:rPr>
          <w:rFonts w:ascii="Times New Roman" w:hAnsi="Times New Roman" w:cs="Times New Roman"/>
          <w:spacing w:val="-1"/>
          <w:sz w:val="24"/>
          <w:szCs w:val="24"/>
        </w:rPr>
        <w:t>c</w:t>
      </w:r>
      <w:r w:rsidRPr="00C87A17">
        <w:rPr>
          <w:rFonts w:ascii="Times New Roman" w:hAnsi="Times New Roman" w:cs="Times New Roman"/>
          <w:spacing w:val="2"/>
          <w:sz w:val="24"/>
          <w:szCs w:val="24"/>
        </w:rPr>
        <w:t>h</w:t>
      </w:r>
      <w:r w:rsidRPr="00C87A17">
        <w:rPr>
          <w:rFonts w:ascii="Times New Roman" w:hAnsi="Times New Roman" w:cs="Times New Roman"/>
          <w:spacing w:val="-1"/>
          <w:sz w:val="24"/>
          <w:szCs w:val="24"/>
        </w:rPr>
        <w:t>ấ</w:t>
      </w:r>
      <w:r w:rsidRPr="00C87A17">
        <w:rPr>
          <w:rFonts w:ascii="Times New Roman" w:hAnsi="Times New Roman" w:cs="Times New Roman"/>
          <w:sz w:val="24"/>
          <w:szCs w:val="24"/>
        </w:rPr>
        <w:t>t</w:t>
      </w:r>
      <w:r w:rsidRPr="00C87A17">
        <w:rPr>
          <w:rFonts w:ascii="Times New Roman" w:hAnsi="Times New Roman" w:cs="Times New Roman"/>
          <w:spacing w:val="3"/>
          <w:sz w:val="24"/>
          <w:szCs w:val="24"/>
        </w:rPr>
        <w:t xml:space="preserve"> </w:t>
      </w:r>
      <w:r w:rsidRPr="00C87A17">
        <w:rPr>
          <w:rFonts w:ascii="Times New Roman" w:hAnsi="Times New Roman" w:cs="Times New Roman"/>
          <w:spacing w:val="-1"/>
          <w:sz w:val="24"/>
          <w:szCs w:val="24"/>
        </w:rPr>
        <w:t>c</w:t>
      </w:r>
      <w:r w:rsidRPr="00C87A17">
        <w:rPr>
          <w:rFonts w:ascii="Times New Roman" w:hAnsi="Times New Roman" w:cs="Times New Roman"/>
          <w:sz w:val="24"/>
          <w:szCs w:val="24"/>
        </w:rPr>
        <w:t>lorua</w:t>
      </w:r>
      <w:r w:rsidRPr="00C87A17">
        <w:rPr>
          <w:rFonts w:ascii="Times New Roman" w:hAnsi="Times New Roman" w:cs="Times New Roman"/>
          <w:spacing w:val="-1"/>
          <w:sz w:val="24"/>
          <w:szCs w:val="24"/>
        </w:rPr>
        <w:t xml:space="preserve"> c</w:t>
      </w:r>
      <w:r w:rsidRPr="00C87A17">
        <w:rPr>
          <w:rFonts w:ascii="Times New Roman" w:hAnsi="Times New Roman" w:cs="Times New Roman"/>
          <w:spacing w:val="2"/>
          <w:sz w:val="24"/>
          <w:szCs w:val="24"/>
        </w:rPr>
        <w:t>ủ</w:t>
      </w:r>
      <w:r w:rsidRPr="00C87A17">
        <w:rPr>
          <w:rFonts w:ascii="Times New Roman" w:hAnsi="Times New Roman" w:cs="Times New Roman"/>
          <w:sz w:val="24"/>
          <w:szCs w:val="24"/>
        </w:rPr>
        <w:t>a</w:t>
      </w:r>
      <w:r w:rsidRPr="00C87A17">
        <w:rPr>
          <w:rFonts w:ascii="Times New Roman" w:hAnsi="Times New Roman" w:cs="Times New Roman"/>
          <w:spacing w:val="-1"/>
          <w:sz w:val="24"/>
          <w:szCs w:val="24"/>
        </w:rPr>
        <w:t xml:space="preserve"> </w:t>
      </w:r>
      <w:r w:rsidRPr="00C87A17">
        <w:rPr>
          <w:rFonts w:ascii="Times New Roman" w:hAnsi="Times New Roman" w:cs="Times New Roman"/>
          <w:sz w:val="24"/>
          <w:szCs w:val="24"/>
        </w:rPr>
        <w:t>kim</w:t>
      </w:r>
      <w:r w:rsidRPr="00C87A17">
        <w:rPr>
          <w:rFonts w:ascii="Times New Roman" w:hAnsi="Times New Roman" w:cs="Times New Roman"/>
          <w:spacing w:val="1"/>
          <w:sz w:val="24"/>
          <w:szCs w:val="24"/>
        </w:rPr>
        <w:t xml:space="preserve"> </w:t>
      </w:r>
      <w:r w:rsidRPr="00C87A17">
        <w:rPr>
          <w:rFonts w:ascii="Times New Roman" w:hAnsi="Times New Roman" w:cs="Times New Roman"/>
          <w:sz w:val="24"/>
          <w:szCs w:val="24"/>
        </w:rPr>
        <w:t>l</w:t>
      </w:r>
      <w:r w:rsidRPr="00C87A17">
        <w:rPr>
          <w:rFonts w:ascii="Times New Roman" w:hAnsi="Times New Roman" w:cs="Times New Roman"/>
          <w:spacing w:val="1"/>
          <w:sz w:val="24"/>
          <w:szCs w:val="24"/>
        </w:rPr>
        <w:t>o</w:t>
      </w:r>
      <w:r w:rsidRPr="00C87A17">
        <w:rPr>
          <w:rFonts w:ascii="Times New Roman" w:hAnsi="Times New Roman" w:cs="Times New Roman"/>
          <w:spacing w:val="-1"/>
          <w:sz w:val="24"/>
          <w:szCs w:val="24"/>
        </w:rPr>
        <w:t>ạ</w:t>
      </w:r>
      <w:r w:rsidRPr="00C87A17">
        <w:rPr>
          <w:rFonts w:ascii="Times New Roman" w:hAnsi="Times New Roman" w:cs="Times New Roman"/>
          <w:sz w:val="24"/>
          <w:szCs w:val="24"/>
        </w:rPr>
        <w:t>i nhóm</w:t>
      </w:r>
      <w:r w:rsidRPr="00C87A17">
        <w:rPr>
          <w:rFonts w:ascii="Times New Roman" w:hAnsi="Times New Roman" w:cs="Times New Roman"/>
          <w:spacing w:val="3"/>
          <w:sz w:val="24"/>
          <w:szCs w:val="24"/>
        </w:rPr>
        <w:t xml:space="preserve"> </w:t>
      </w:r>
      <w:r w:rsidRPr="00C87A17">
        <w:rPr>
          <w:rFonts w:ascii="Times New Roman" w:hAnsi="Times New Roman" w:cs="Times New Roman"/>
          <w:sz w:val="24"/>
          <w:szCs w:val="24"/>
        </w:rPr>
        <w:t>I</w:t>
      </w:r>
      <w:r w:rsidRPr="00C87A17">
        <w:rPr>
          <w:rFonts w:ascii="Times New Roman" w:hAnsi="Times New Roman" w:cs="Times New Roman"/>
          <w:spacing w:val="-4"/>
          <w:sz w:val="24"/>
          <w:szCs w:val="24"/>
        </w:rPr>
        <w:t>I</w:t>
      </w:r>
      <w:r w:rsidRPr="00C87A17">
        <w:rPr>
          <w:rFonts w:ascii="Times New Roman" w:hAnsi="Times New Roman" w:cs="Times New Roman"/>
          <w:sz w:val="24"/>
          <w:szCs w:val="24"/>
        </w:rPr>
        <w:t>A.</w:t>
      </w:r>
    </w:p>
    <w:p w14:paraId="4EC50835" w14:textId="77777777" w:rsidR="004E4BB3" w:rsidRPr="00C87A17" w:rsidRDefault="004E4BB3" w:rsidP="00A500DE">
      <w:pPr>
        <w:pStyle w:val="ListParagraph"/>
        <w:widowControl w:val="0"/>
        <w:numPr>
          <w:ilvl w:val="0"/>
          <w:numId w:val="57"/>
        </w:numPr>
        <w:spacing w:after="0" w:line="240" w:lineRule="auto"/>
        <w:ind w:left="426" w:right="-20"/>
        <w:jc w:val="both"/>
        <w:rPr>
          <w:rFonts w:ascii="Times New Roman" w:hAnsi="Times New Roman"/>
          <w:color w:val="FF0000"/>
          <w:sz w:val="24"/>
          <w:szCs w:val="24"/>
        </w:rPr>
        <w:sectPr w:rsidR="004E4BB3" w:rsidRPr="00C87A17" w:rsidSect="001F1AF2">
          <w:type w:val="continuous"/>
          <w:pgSz w:w="11906" w:h="16838"/>
          <w:pgMar w:top="1440" w:right="1440" w:bottom="1440" w:left="1440" w:header="708" w:footer="708" w:gutter="0"/>
          <w:cols w:space="708"/>
          <w:docGrid w:linePitch="360"/>
        </w:sectPr>
      </w:pPr>
    </w:p>
    <w:p w14:paraId="77D8AEAB" w14:textId="77777777" w:rsidR="007526CB" w:rsidRPr="00C87A17" w:rsidRDefault="007526CB" w:rsidP="00A500DE">
      <w:pPr>
        <w:pStyle w:val="ListParagraph"/>
        <w:widowControl w:val="0"/>
        <w:numPr>
          <w:ilvl w:val="0"/>
          <w:numId w:val="57"/>
        </w:numPr>
        <w:spacing w:after="0" w:line="240" w:lineRule="auto"/>
        <w:ind w:left="426" w:right="-20"/>
        <w:jc w:val="both"/>
        <w:rPr>
          <w:rFonts w:ascii="Times New Roman" w:eastAsia="Malgun Gothic" w:hAnsi="Times New Roman"/>
          <w:sz w:val="24"/>
          <w:szCs w:val="24"/>
        </w:rPr>
      </w:pPr>
      <w:r w:rsidRPr="00C87A17">
        <w:rPr>
          <w:rFonts w:ascii="Times New Roman" w:hAnsi="Times New Roman"/>
          <w:color w:val="FF0000"/>
          <w:sz w:val="24"/>
          <w:szCs w:val="24"/>
        </w:rPr>
        <w:lastRenderedPageBreak/>
        <w:t>Chỉ 1, 2 đún</w:t>
      </w:r>
      <w:r w:rsidRPr="00C87A17">
        <w:rPr>
          <w:rFonts w:ascii="Times New Roman" w:hAnsi="Times New Roman"/>
          <w:color w:val="FF0000"/>
          <w:spacing w:val="-2"/>
          <w:sz w:val="24"/>
          <w:szCs w:val="24"/>
        </w:rPr>
        <w:t>g</w:t>
      </w:r>
    </w:p>
    <w:p w14:paraId="4EB1D905" w14:textId="77777777" w:rsidR="007526CB" w:rsidRPr="00C87A17" w:rsidRDefault="007526CB" w:rsidP="00A500DE">
      <w:pPr>
        <w:pStyle w:val="ListParagraph"/>
        <w:widowControl w:val="0"/>
        <w:numPr>
          <w:ilvl w:val="0"/>
          <w:numId w:val="57"/>
        </w:numPr>
        <w:spacing w:after="0" w:line="240" w:lineRule="auto"/>
        <w:ind w:left="426" w:right="-20"/>
        <w:jc w:val="both"/>
        <w:rPr>
          <w:rFonts w:ascii="Times New Roman" w:hAnsi="Times New Roman"/>
          <w:sz w:val="24"/>
          <w:szCs w:val="24"/>
        </w:rPr>
      </w:pPr>
      <w:r w:rsidRPr="00C87A17">
        <w:rPr>
          <w:rFonts w:ascii="Times New Roman" w:hAnsi="Times New Roman"/>
          <w:sz w:val="24"/>
          <w:szCs w:val="24"/>
        </w:rPr>
        <w:lastRenderedPageBreak/>
        <w:t>1, 2, 3 đúng</w:t>
      </w:r>
    </w:p>
    <w:p w14:paraId="17DF7B3F" w14:textId="77777777" w:rsidR="007526CB" w:rsidRPr="00C87A17" w:rsidRDefault="007526CB" w:rsidP="00A500DE">
      <w:pPr>
        <w:pStyle w:val="ListParagraph"/>
        <w:widowControl w:val="0"/>
        <w:numPr>
          <w:ilvl w:val="0"/>
          <w:numId w:val="57"/>
        </w:numPr>
        <w:spacing w:after="0" w:line="240" w:lineRule="auto"/>
        <w:ind w:left="426" w:right="-76"/>
        <w:jc w:val="both"/>
        <w:rPr>
          <w:rFonts w:ascii="Times New Roman" w:hAnsi="Times New Roman"/>
          <w:sz w:val="24"/>
          <w:szCs w:val="24"/>
        </w:rPr>
      </w:pPr>
      <w:r w:rsidRPr="00C87A17">
        <w:rPr>
          <w:rFonts w:ascii="Times New Roman" w:hAnsi="Times New Roman"/>
          <w:sz w:val="24"/>
          <w:szCs w:val="24"/>
        </w:rPr>
        <w:lastRenderedPageBreak/>
        <w:t>Chỉ 2, 3 đúng</w:t>
      </w:r>
    </w:p>
    <w:p w14:paraId="7387DEF9" w14:textId="77777777" w:rsidR="007526CB" w:rsidRPr="00C87A17" w:rsidRDefault="007526CB" w:rsidP="00A500DE">
      <w:pPr>
        <w:pStyle w:val="ListParagraph"/>
        <w:widowControl w:val="0"/>
        <w:numPr>
          <w:ilvl w:val="0"/>
          <w:numId w:val="57"/>
        </w:numPr>
        <w:spacing w:after="0" w:line="240" w:lineRule="auto"/>
        <w:ind w:left="426" w:right="-20"/>
        <w:jc w:val="both"/>
        <w:rPr>
          <w:rFonts w:ascii="Times New Roman" w:hAnsi="Times New Roman"/>
          <w:sz w:val="24"/>
          <w:szCs w:val="24"/>
        </w:rPr>
      </w:pPr>
      <w:r w:rsidRPr="00C87A17">
        <w:rPr>
          <w:rFonts w:ascii="Times New Roman" w:hAnsi="Times New Roman"/>
          <w:sz w:val="24"/>
          <w:szCs w:val="24"/>
        </w:rPr>
        <w:lastRenderedPageBreak/>
        <w:t>Chỉ 3 đúng</w:t>
      </w:r>
    </w:p>
    <w:p w14:paraId="3E81F469" w14:textId="77777777" w:rsidR="004E4BB3" w:rsidRPr="00C87A17" w:rsidRDefault="004E4BB3" w:rsidP="0017601C">
      <w:pPr>
        <w:spacing w:after="0" w:line="240" w:lineRule="auto"/>
        <w:rPr>
          <w:rFonts w:ascii="Times New Roman" w:hAnsi="Times New Roman" w:cs="Times New Roman"/>
          <w:sz w:val="24"/>
          <w:szCs w:val="24"/>
        </w:rPr>
        <w:sectPr w:rsidR="004E4BB3" w:rsidRPr="00C87A17" w:rsidSect="004E4BB3">
          <w:type w:val="continuous"/>
          <w:pgSz w:w="11906" w:h="16838"/>
          <w:pgMar w:top="1440" w:right="1440" w:bottom="1440" w:left="1440" w:header="708" w:footer="708" w:gutter="0"/>
          <w:cols w:num="4" w:space="709"/>
          <w:docGrid w:linePitch="360"/>
        </w:sectPr>
      </w:pPr>
    </w:p>
    <w:p w14:paraId="1A8A4706" w14:textId="77777777" w:rsidR="007526CB" w:rsidRPr="00C87A17" w:rsidRDefault="007526CB" w:rsidP="0017601C">
      <w:pPr>
        <w:spacing w:after="0" w:line="240" w:lineRule="auto"/>
        <w:rPr>
          <w:rFonts w:ascii="Times New Roman" w:hAnsi="Times New Roman" w:cs="Times New Roman"/>
          <w:sz w:val="24"/>
          <w:szCs w:val="24"/>
        </w:rPr>
      </w:pPr>
    </w:p>
    <w:p w14:paraId="45D373B7" w14:textId="345099E9" w:rsidR="0013134B" w:rsidRPr="00C87A17" w:rsidRDefault="004E4BB3" w:rsidP="0017601C">
      <w:pPr>
        <w:spacing w:after="0" w:line="240" w:lineRule="auto"/>
        <w:rPr>
          <w:rFonts w:ascii="Times New Roman" w:hAnsi="Times New Roman" w:cs="Times New Roman"/>
          <w:b/>
          <w:sz w:val="24"/>
          <w:szCs w:val="24"/>
          <w:lang w:val="vi-VN"/>
        </w:rPr>
      </w:pPr>
      <w:r w:rsidRPr="00C87A17">
        <w:rPr>
          <w:rFonts w:ascii="Times New Roman" w:hAnsi="Times New Roman" w:cs="Times New Roman"/>
          <w:b/>
          <w:sz w:val="24"/>
          <w:szCs w:val="24"/>
          <w:lang w:val="vi-VN"/>
        </w:rPr>
        <w:t>4.</w:t>
      </w:r>
      <w:r w:rsidR="005B6628" w:rsidRPr="00C87A17">
        <w:rPr>
          <w:rFonts w:ascii="Times New Roman" w:hAnsi="Times New Roman" w:cs="Times New Roman"/>
          <w:b/>
          <w:sz w:val="24"/>
          <w:szCs w:val="24"/>
          <w:lang w:val="en-US"/>
        </w:rPr>
        <w:t>5</w:t>
      </w:r>
      <w:r w:rsidRPr="00C87A17">
        <w:rPr>
          <w:rFonts w:ascii="Times New Roman" w:hAnsi="Times New Roman" w:cs="Times New Roman"/>
          <w:sz w:val="24"/>
          <w:szCs w:val="24"/>
          <w:lang w:val="vi-VN"/>
        </w:rPr>
        <w:t xml:space="preserve"> </w:t>
      </w:r>
      <w:r w:rsidR="0013134B" w:rsidRPr="00C87A17">
        <w:rPr>
          <w:rFonts w:ascii="Times New Roman" w:hAnsi="Times New Roman" w:cs="Times New Roman"/>
          <w:sz w:val="24"/>
          <w:szCs w:val="24"/>
          <w:lang w:val="vi-VN"/>
        </w:rPr>
        <w:t>Những chất nào trong số các chất sau ở trạng thái rắn có mạng tinh thể ion:</w:t>
      </w:r>
      <w:r w:rsidR="0013134B" w:rsidRPr="00C87A17">
        <w:rPr>
          <w:rFonts w:ascii="Times New Roman" w:hAnsi="Times New Roman" w:cs="Times New Roman"/>
          <w:b/>
          <w:sz w:val="24"/>
          <w:szCs w:val="24"/>
          <w:lang w:val="vi-VN"/>
        </w:rPr>
        <w:tab/>
      </w:r>
    </w:p>
    <w:p w14:paraId="5C0B18B5" w14:textId="344E4175" w:rsidR="0013134B" w:rsidRPr="00C87A17" w:rsidRDefault="0013134B" w:rsidP="0017601C">
      <w:pPr>
        <w:spacing w:after="0" w:line="240" w:lineRule="auto"/>
        <w:rPr>
          <w:rFonts w:ascii="Times New Roman" w:hAnsi="Times New Roman" w:cs="Times New Roman"/>
          <w:sz w:val="24"/>
          <w:szCs w:val="24"/>
        </w:rPr>
      </w:pPr>
      <w:r w:rsidRPr="00C87A17">
        <w:rPr>
          <w:rFonts w:ascii="Times New Roman" w:hAnsi="Times New Roman" w:cs="Times New Roman"/>
          <w:sz w:val="24"/>
          <w:szCs w:val="24"/>
          <w:lang w:val="vi-VN"/>
        </w:rPr>
        <w:tab/>
      </w:r>
      <w:r w:rsidRPr="00C87A17">
        <w:rPr>
          <w:rFonts w:ascii="Times New Roman" w:hAnsi="Times New Roman" w:cs="Times New Roman"/>
          <w:sz w:val="24"/>
          <w:szCs w:val="24"/>
        </w:rPr>
        <w:t>K</w:t>
      </w:r>
      <w:r w:rsidRPr="00C87A17">
        <w:rPr>
          <w:rFonts w:ascii="Times New Roman" w:hAnsi="Times New Roman" w:cs="Times New Roman"/>
          <w:sz w:val="24"/>
          <w:szCs w:val="24"/>
          <w:vertAlign w:val="subscript"/>
        </w:rPr>
        <w:t>3</w:t>
      </w:r>
      <w:r w:rsidRPr="00C87A17">
        <w:rPr>
          <w:rFonts w:ascii="Times New Roman" w:hAnsi="Times New Roman" w:cs="Times New Roman"/>
          <w:sz w:val="24"/>
          <w:szCs w:val="24"/>
        </w:rPr>
        <w:t>[Fe(CN)</w:t>
      </w:r>
      <w:r w:rsidRPr="00C87A17">
        <w:rPr>
          <w:rFonts w:ascii="Times New Roman" w:hAnsi="Times New Roman" w:cs="Times New Roman"/>
          <w:sz w:val="24"/>
          <w:szCs w:val="24"/>
          <w:vertAlign w:val="subscript"/>
        </w:rPr>
        <w:t>6</w:t>
      </w:r>
      <w:r w:rsidRPr="00C87A17">
        <w:rPr>
          <w:rFonts w:ascii="Times New Roman" w:hAnsi="Times New Roman" w:cs="Times New Roman"/>
          <w:sz w:val="24"/>
          <w:szCs w:val="24"/>
        </w:rPr>
        <w:t xml:space="preserve">], </w:t>
      </w:r>
      <w:ins w:id="210" w:author="admin" w:date="2017-03-08T18:46:00Z">
        <w:r w:rsidR="00F61E43" w:rsidRPr="00C87A17">
          <w:rPr>
            <w:rFonts w:ascii="Times New Roman" w:hAnsi="Times New Roman" w:cs="Times New Roman"/>
            <w:sz w:val="24"/>
            <w:szCs w:val="24"/>
          </w:rPr>
          <w:t>[</w:t>
        </w:r>
      </w:ins>
      <w:r w:rsidRPr="00C87A17">
        <w:rPr>
          <w:rFonts w:ascii="Times New Roman" w:hAnsi="Times New Roman" w:cs="Times New Roman"/>
          <w:sz w:val="24"/>
          <w:szCs w:val="24"/>
        </w:rPr>
        <w:t>Fe(CO)</w:t>
      </w:r>
      <w:r w:rsidRPr="00C87A17">
        <w:rPr>
          <w:rFonts w:ascii="Times New Roman" w:hAnsi="Times New Roman" w:cs="Times New Roman"/>
          <w:sz w:val="24"/>
          <w:szCs w:val="24"/>
          <w:vertAlign w:val="subscript"/>
        </w:rPr>
        <w:t>5</w:t>
      </w:r>
      <w:ins w:id="211" w:author="admin" w:date="2017-03-08T18:46:00Z">
        <w:r w:rsidR="00F61E43" w:rsidRPr="00C87A17">
          <w:rPr>
            <w:rFonts w:ascii="Times New Roman" w:hAnsi="Times New Roman" w:cs="Times New Roman"/>
            <w:sz w:val="24"/>
            <w:szCs w:val="24"/>
          </w:rPr>
          <w:t>]</w:t>
        </w:r>
      </w:ins>
      <w:del w:id="212" w:author="admin" w:date="2017-03-08T18:46:00Z">
        <w:r w:rsidRPr="00C87A17" w:rsidDel="00F61E43">
          <w:rPr>
            <w:rFonts w:ascii="Times New Roman" w:hAnsi="Times New Roman" w:cs="Times New Roman"/>
            <w:sz w:val="24"/>
            <w:szCs w:val="24"/>
          </w:rPr>
          <w:delText xml:space="preserve"> </w:delText>
        </w:r>
      </w:del>
      <w:r w:rsidRPr="00C87A17">
        <w:rPr>
          <w:rFonts w:ascii="Times New Roman" w:hAnsi="Times New Roman" w:cs="Times New Roman"/>
          <w:sz w:val="24"/>
          <w:szCs w:val="24"/>
        </w:rPr>
        <w:t>, As</w:t>
      </w:r>
      <w:r w:rsidRPr="00C87A17">
        <w:rPr>
          <w:rFonts w:ascii="Times New Roman" w:hAnsi="Times New Roman" w:cs="Times New Roman"/>
          <w:sz w:val="24"/>
          <w:szCs w:val="24"/>
          <w:vertAlign w:val="subscript"/>
        </w:rPr>
        <w:t>2</w:t>
      </w:r>
      <w:r w:rsidRPr="00C87A17">
        <w:rPr>
          <w:rFonts w:ascii="Times New Roman" w:hAnsi="Times New Roman" w:cs="Times New Roman"/>
          <w:sz w:val="24"/>
          <w:szCs w:val="24"/>
        </w:rPr>
        <w:t>O</w:t>
      </w:r>
      <w:r w:rsidRPr="00C87A17">
        <w:rPr>
          <w:rFonts w:ascii="Times New Roman" w:hAnsi="Times New Roman" w:cs="Times New Roman"/>
          <w:sz w:val="24"/>
          <w:szCs w:val="24"/>
          <w:vertAlign w:val="subscript"/>
        </w:rPr>
        <w:t xml:space="preserve">3, </w:t>
      </w:r>
      <w:r w:rsidRPr="00C87A17">
        <w:rPr>
          <w:rFonts w:ascii="Times New Roman" w:hAnsi="Times New Roman" w:cs="Times New Roman"/>
          <w:sz w:val="24"/>
          <w:szCs w:val="24"/>
        </w:rPr>
        <w:t>BaO</w:t>
      </w:r>
    </w:p>
    <w:p w14:paraId="30BFC0CE" w14:textId="77777777" w:rsidR="004E4BB3" w:rsidRPr="00C87A17" w:rsidRDefault="004E4BB3" w:rsidP="00A500DE">
      <w:pPr>
        <w:pStyle w:val="ListParagraph"/>
        <w:numPr>
          <w:ilvl w:val="0"/>
          <w:numId w:val="55"/>
        </w:numPr>
        <w:spacing w:after="0" w:line="240" w:lineRule="auto"/>
        <w:ind w:left="709" w:hanging="349"/>
        <w:rPr>
          <w:rFonts w:ascii="Times New Roman" w:hAnsi="Times New Roman"/>
          <w:color w:val="FF0000"/>
          <w:sz w:val="24"/>
          <w:szCs w:val="24"/>
        </w:rPr>
        <w:sectPr w:rsidR="004E4BB3" w:rsidRPr="00C87A17" w:rsidSect="001F1AF2">
          <w:type w:val="continuous"/>
          <w:pgSz w:w="11906" w:h="16838"/>
          <w:pgMar w:top="1440" w:right="1440" w:bottom="1440" w:left="1440" w:header="708" w:footer="708" w:gutter="0"/>
          <w:cols w:space="708"/>
          <w:docGrid w:linePitch="360"/>
        </w:sectPr>
      </w:pPr>
    </w:p>
    <w:p w14:paraId="47546BA3" w14:textId="77777777" w:rsidR="0013134B" w:rsidRPr="00C87A17" w:rsidRDefault="0013134B" w:rsidP="00A500DE">
      <w:pPr>
        <w:pStyle w:val="ListParagraph"/>
        <w:numPr>
          <w:ilvl w:val="0"/>
          <w:numId w:val="55"/>
        </w:numPr>
        <w:spacing w:after="0" w:line="240" w:lineRule="auto"/>
        <w:ind w:left="709" w:hanging="349"/>
        <w:rPr>
          <w:rFonts w:ascii="Times New Roman" w:hAnsi="Times New Roman"/>
          <w:color w:val="FF0000"/>
          <w:sz w:val="24"/>
          <w:szCs w:val="24"/>
        </w:rPr>
      </w:pPr>
      <w:r w:rsidRPr="00C87A17">
        <w:rPr>
          <w:rFonts w:ascii="Times New Roman" w:hAnsi="Times New Roman"/>
          <w:color w:val="FF0000"/>
          <w:sz w:val="24"/>
          <w:szCs w:val="24"/>
        </w:rPr>
        <w:lastRenderedPageBreak/>
        <w:t>Chỉ BaO, K</w:t>
      </w:r>
      <w:r w:rsidRPr="00C87A17">
        <w:rPr>
          <w:rFonts w:ascii="Times New Roman" w:hAnsi="Times New Roman"/>
          <w:color w:val="FF0000"/>
          <w:sz w:val="24"/>
          <w:szCs w:val="24"/>
          <w:vertAlign w:val="subscript"/>
        </w:rPr>
        <w:t>3</w:t>
      </w:r>
      <w:r w:rsidRPr="00C87A17">
        <w:rPr>
          <w:rFonts w:ascii="Times New Roman" w:hAnsi="Times New Roman"/>
          <w:color w:val="FF0000"/>
          <w:sz w:val="24"/>
          <w:szCs w:val="24"/>
        </w:rPr>
        <w:t>[Fe(CN)</w:t>
      </w:r>
      <w:r w:rsidRPr="00C87A17">
        <w:rPr>
          <w:rFonts w:ascii="Times New Roman" w:hAnsi="Times New Roman"/>
          <w:color w:val="FF0000"/>
          <w:sz w:val="24"/>
          <w:szCs w:val="24"/>
          <w:vertAlign w:val="subscript"/>
        </w:rPr>
        <w:t>6</w:t>
      </w:r>
      <w:r w:rsidRPr="00C87A17">
        <w:rPr>
          <w:rFonts w:ascii="Times New Roman" w:hAnsi="Times New Roman"/>
          <w:color w:val="FF0000"/>
          <w:sz w:val="24"/>
          <w:szCs w:val="24"/>
        </w:rPr>
        <w:t>]</w:t>
      </w:r>
    </w:p>
    <w:p w14:paraId="0CB22D07" w14:textId="77777777" w:rsidR="0013134B" w:rsidRPr="00C87A17" w:rsidRDefault="0013134B" w:rsidP="00A500DE">
      <w:pPr>
        <w:pStyle w:val="ListParagraph"/>
        <w:numPr>
          <w:ilvl w:val="0"/>
          <w:numId w:val="55"/>
        </w:numPr>
        <w:spacing w:after="0" w:line="240" w:lineRule="auto"/>
        <w:ind w:left="709" w:hanging="349"/>
        <w:rPr>
          <w:rFonts w:ascii="Times New Roman" w:hAnsi="Times New Roman"/>
          <w:sz w:val="24"/>
          <w:szCs w:val="24"/>
        </w:rPr>
      </w:pPr>
      <w:r w:rsidRPr="00C87A17">
        <w:rPr>
          <w:rFonts w:ascii="Times New Roman" w:hAnsi="Times New Roman"/>
          <w:sz w:val="24"/>
          <w:szCs w:val="24"/>
        </w:rPr>
        <w:t>Chỉ As</w:t>
      </w:r>
      <w:r w:rsidRPr="00C87A17">
        <w:rPr>
          <w:rFonts w:ascii="Times New Roman" w:hAnsi="Times New Roman"/>
          <w:sz w:val="24"/>
          <w:szCs w:val="24"/>
          <w:vertAlign w:val="subscript"/>
        </w:rPr>
        <w:t>2</w:t>
      </w:r>
      <w:r w:rsidRPr="00C87A17">
        <w:rPr>
          <w:rFonts w:ascii="Times New Roman" w:hAnsi="Times New Roman"/>
          <w:sz w:val="24"/>
          <w:szCs w:val="24"/>
        </w:rPr>
        <w:t>O</w:t>
      </w:r>
      <w:r w:rsidRPr="00C87A17">
        <w:rPr>
          <w:rFonts w:ascii="Times New Roman" w:hAnsi="Times New Roman"/>
          <w:sz w:val="24"/>
          <w:szCs w:val="24"/>
          <w:vertAlign w:val="subscript"/>
        </w:rPr>
        <w:t xml:space="preserve">3, </w:t>
      </w:r>
      <w:r w:rsidRPr="00C87A17">
        <w:rPr>
          <w:rFonts w:ascii="Times New Roman" w:hAnsi="Times New Roman"/>
          <w:sz w:val="24"/>
          <w:szCs w:val="24"/>
        </w:rPr>
        <w:t>BaO</w:t>
      </w:r>
    </w:p>
    <w:p w14:paraId="2A760CBB" w14:textId="77777777" w:rsidR="0013134B" w:rsidRPr="00C87A17" w:rsidRDefault="0013134B" w:rsidP="00A500DE">
      <w:pPr>
        <w:pStyle w:val="ListParagraph"/>
        <w:numPr>
          <w:ilvl w:val="0"/>
          <w:numId w:val="55"/>
        </w:numPr>
        <w:spacing w:after="0" w:line="240" w:lineRule="auto"/>
        <w:ind w:left="709" w:hanging="349"/>
        <w:rPr>
          <w:rFonts w:ascii="Times New Roman" w:hAnsi="Times New Roman"/>
          <w:sz w:val="24"/>
          <w:szCs w:val="24"/>
        </w:rPr>
      </w:pPr>
      <w:r w:rsidRPr="00C87A17">
        <w:rPr>
          <w:rFonts w:ascii="Times New Roman" w:hAnsi="Times New Roman"/>
          <w:sz w:val="24"/>
          <w:szCs w:val="24"/>
        </w:rPr>
        <w:lastRenderedPageBreak/>
        <w:t>As</w:t>
      </w:r>
      <w:r w:rsidRPr="00C87A17">
        <w:rPr>
          <w:rFonts w:ascii="Times New Roman" w:hAnsi="Times New Roman"/>
          <w:sz w:val="24"/>
          <w:szCs w:val="24"/>
          <w:vertAlign w:val="subscript"/>
        </w:rPr>
        <w:t>2</w:t>
      </w:r>
      <w:r w:rsidRPr="00C87A17">
        <w:rPr>
          <w:rFonts w:ascii="Times New Roman" w:hAnsi="Times New Roman"/>
          <w:sz w:val="24"/>
          <w:szCs w:val="24"/>
        </w:rPr>
        <w:t>O</w:t>
      </w:r>
      <w:r w:rsidRPr="00C87A17">
        <w:rPr>
          <w:rFonts w:ascii="Times New Roman" w:hAnsi="Times New Roman"/>
          <w:sz w:val="24"/>
          <w:szCs w:val="24"/>
          <w:vertAlign w:val="subscript"/>
        </w:rPr>
        <w:t xml:space="preserve">3, </w:t>
      </w:r>
      <w:r w:rsidRPr="00C87A17">
        <w:rPr>
          <w:rFonts w:ascii="Times New Roman" w:hAnsi="Times New Roman"/>
          <w:sz w:val="24"/>
          <w:szCs w:val="24"/>
        </w:rPr>
        <w:t>BaO, K</w:t>
      </w:r>
      <w:r w:rsidRPr="00C87A17">
        <w:rPr>
          <w:rFonts w:ascii="Times New Roman" w:hAnsi="Times New Roman"/>
          <w:sz w:val="24"/>
          <w:szCs w:val="24"/>
          <w:vertAlign w:val="subscript"/>
        </w:rPr>
        <w:t>3</w:t>
      </w:r>
      <w:r w:rsidRPr="00C87A17">
        <w:rPr>
          <w:rFonts w:ascii="Times New Roman" w:hAnsi="Times New Roman"/>
          <w:sz w:val="24"/>
          <w:szCs w:val="24"/>
        </w:rPr>
        <w:t>[Fe(CN)</w:t>
      </w:r>
      <w:r w:rsidRPr="00C87A17">
        <w:rPr>
          <w:rFonts w:ascii="Times New Roman" w:hAnsi="Times New Roman"/>
          <w:sz w:val="24"/>
          <w:szCs w:val="24"/>
          <w:vertAlign w:val="subscript"/>
        </w:rPr>
        <w:t>6</w:t>
      </w:r>
      <w:r w:rsidRPr="00C87A17">
        <w:rPr>
          <w:rFonts w:ascii="Times New Roman" w:hAnsi="Times New Roman"/>
          <w:sz w:val="24"/>
          <w:szCs w:val="24"/>
        </w:rPr>
        <w:t>]</w:t>
      </w:r>
    </w:p>
    <w:p w14:paraId="0DD33BB3" w14:textId="77777777" w:rsidR="0013134B" w:rsidRPr="00C87A17" w:rsidRDefault="0013134B" w:rsidP="00A500DE">
      <w:pPr>
        <w:pStyle w:val="ListParagraph"/>
        <w:numPr>
          <w:ilvl w:val="0"/>
          <w:numId w:val="55"/>
        </w:numPr>
        <w:spacing w:after="0" w:line="240" w:lineRule="auto"/>
        <w:ind w:left="709" w:hanging="349"/>
        <w:rPr>
          <w:rFonts w:ascii="Times New Roman" w:hAnsi="Times New Roman"/>
          <w:sz w:val="24"/>
          <w:szCs w:val="24"/>
        </w:rPr>
      </w:pPr>
      <w:r w:rsidRPr="00C87A17">
        <w:rPr>
          <w:rFonts w:ascii="Times New Roman" w:hAnsi="Times New Roman"/>
          <w:sz w:val="24"/>
          <w:szCs w:val="24"/>
        </w:rPr>
        <w:t>K</w:t>
      </w:r>
      <w:r w:rsidRPr="00C87A17">
        <w:rPr>
          <w:rFonts w:ascii="Times New Roman" w:hAnsi="Times New Roman"/>
          <w:sz w:val="24"/>
          <w:szCs w:val="24"/>
          <w:vertAlign w:val="subscript"/>
        </w:rPr>
        <w:t>3</w:t>
      </w:r>
      <w:r w:rsidRPr="00C87A17">
        <w:rPr>
          <w:rFonts w:ascii="Times New Roman" w:hAnsi="Times New Roman"/>
          <w:sz w:val="24"/>
          <w:szCs w:val="24"/>
        </w:rPr>
        <w:t>[Fe(CN)</w:t>
      </w:r>
      <w:r w:rsidRPr="00C87A17">
        <w:rPr>
          <w:rFonts w:ascii="Times New Roman" w:hAnsi="Times New Roman"/>
          <w:sz w:val="24"/>
          <w:szCs w:val="24"/>
          <w:vertAlign w:val="subscript"/>
        </w:rPr>
        <w:t>6</w:t>
      </w:r>
      <w:r w:rsidRPr="00C87A17">
        <w:rPr>
          <w:rFonts w:ascii="Times New Roman" w:hAnsi="Times New Roman"/>
          <w:sz w:val="24"/>
          <w:szCs w:val="24"/>
        </w:rPr>
        <w:t>], Fe(CO)</w:t>
      </w:r>
      <w:r w:rsidRPr="00C87A17">
        <w:rPr>
          <w:rFonts w:ascii="Times New Roman" w:hAnsi="Times New Roman"/>
          <w:sz w:val="24"/>
          <w:szCs w:val="24"/>
          <w:vertAlign w:val="subscript"/>
        </w:rPr>
        <w:t>5</w:t>
      </w:r>
    </w:p>
    <w:p w14:paraId="7BA60CBA" w14:textId="77777777" w:rsidR="004E4BB3" w:rsidRPr="00C87A17" w:rsidRDefault="004E4BB3" w:rsidP="0017601C">
      <w:pPr>
        <w:pStyle w:val="Caption"/>
        <w:spacing w:after="0"/>
        <w:rPr>
          <w:rFonts w:ascii="Times New Roman" w:hAnsi="Times New Roman"/>
          <w:sz w:val="24"/>
          <w:szCs w:val="24"/>
        </w:rPr>
        <w:sectPr w:rsidR="004E4BB3" w:rsidRPr="00C87A17" w:rsidSect="004E4BB3">
          <w:type w:val="continuous"/>
          <w:pgSz w:w="11906" w:h="16838"/>
          <w:pgMar w:top="1440" w:right="1440" w:bottom="1440" w:left="1440" w:header="708" w:footer="708" w:gutter="0"/>
          <w:cols w:num="2" w:space="708"/>
          <w:docGrid w:linePitch="360"/>
        </w:sectPr>
      </w:pPr>
    </w:p>
    <w:p w14:paraId="2C433F72" w14:textId="77777777" w:rsidR="004E4BB3" w:rsidRPr="00C87A17" w:rsidRDefault="004E4BB3"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b/>
          <w:sz w:val="24"/>
          <w:szCs w:val="24"/>
          <w:lang w:val="en-US"/>
        </w:rPr>
        <w:lastRenderedPageBreak/>
        <w:t>4.</w:t>
      </w:r>
      <w:r w:rsidR="005B6628" w:rsidRPr="00C87A17">
        <w:rPr>
          <w:rFonts w:ascii="Times New Roman" w:hAnsi="Times New Roman" w:cs="Times New Roman"/>
          <w:b/>
          <w:sz w:val="24"/>
          <w:szCs w:val="24"/>
          <w:lang w:val="en-US"/>
        </w:rPr>
        <w:t>6</w:t>
      </w:r>
      <w:r w:rsidRPr="00C87A17">
        <w:rPr>
          <w:rFonts w:ascii="Times New Roman" w:hAnsi="Times New Roman" w:cs="Times New Roman"/>
          <w:sz w:val="24"/>
          <w:szCs w:val="24"/>
          <w:lang w:val="en-US"/>
        </w:rPr>
        <w:t xml:space="preserve"> </w:t>
      </w:r>
      <w:r w:rsidRPr="00C87A17">
        <w:rPr>
          <w:rFonts w:ascii="Times New Roman" w:hAnsi="Times New Roman" w:cs="Times New Roman"/>
          <w:sz w:val="24"/>
          <w:szCs w:val="24"/>
          <w:lang w:val="vi-VN"/>
        </w:rPr>
        <w:t xml:space="preserve">Các chất nào sau đây có mạng tinh thể ion: </w:t>
      </w:r>
    </w:p>
    <w:p w14:paraId="2AE5C644" w14:textId="77777777" w:rsidR="004E4BB3" w:rsidRPr="00C87A17" w:rsidRDefault="004E4BB3" w:rsidP="0017601C">
      <w:pPr>
        <w:spacing w:after="0" w:line="240" w:lineRule="auto"/>
        <w:ind w:left="360"/>
        <w:rPr>
          <w:rFonts w:ascii="Times New Roman" w:hAnsi="Times New Roman" w:cs="Times New Roman"/>
          <w:sz w:val="24"/>
          <w:szCs w:val="24"/>
          <w:lang w:val="vi-VN"/>
        </w:rPr>
      </w:pPr>
      <w:r w:rsidRPr="00C87A17">
        <w:rPr>
          <w:rFonts w:ascii="Times New Roman" w:hAnsi="Times New Roman" w:cs="Times New Roman"/>
          <w:sz w:val="24"/>
          <w:szCs w:val="24"/>
          <w:lang w:val="vi-VN"/>
        </w:rPr>
        <w:t>1. K</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O, </w:t>
      </w:r>
      <w:r w:rsidRPr="00C87A17">
        <w:rPr>
          <w:rFonts w:ascii="Times New Roman" w:hAnsi="Times New Roman" w:cs="Times New Roman"/>
          <w:sz w:val="24"/>
          <w:szCs w:val="24"/>
          <w:lang w:val="vi-VN"/>
        </w:rPr>
        <w:tab/>
      </w:r>
      <w:r w:rsidRPr="00C87A17">
        <w:rPr>
          <w:rFonts w:ascii="Times New Roman" w:hAnsi="Times New Roman" w:cs="Times New Roman"/>
          <w:sz w:val="24"/>
          <w:szCs w:val="24"/>
          <w:lang w:val="vi-VN"/>
        </w:rPr>
        <w:tab/>
        <w:t xml:space="preserve">2. ZnS, </w:t>
      </w:r>
      <w:r w:rsidRPr="00C87A17">
        <w:rPr>
          <w:rFonts w:ascii="Times New Roman" w:hAnsi="Times New Roman" w:cs="Times New Roman"/>
          <w:sz w:val="24"/>
          <w:szCs w:val="24"/>
          <w:lang w:val="vi-VN"/>
        </w:rPr>
        <w:tab/>
      </w:r>
      <w:r w:rsidRPr="00C87A17">
        <w:rPr>
          <w:rFonts w:ascii="Times New Roman" w:hAnsi="Times New Roman" w:cs="Times New Roman"/>
          <w:sz w:val="24"/>
          <w:szCs w:val="24"/>
          <w:lang w:val="vi-VN"/>
        </w:rPr>
        <w:tab/>
        <w:t>3. CCl</w:t>
      </w:r>
      <w:r w:rsidRPr="00C87A17">
        <w:rPr>
          <w:rFonts w:ascii="Times New Roman" w:hAnsi="Times New Roman" w:cs="Times New Roman"/>
          <w:sz w:val="24"/>
          <w:szCs w:val="24"/>
          <w:vertAlign w:val="subscript"/>
          <w:lang w:val="vi-VN"/>
        </w:rPr>
        <w:t>4</w:t>
      </w:r>
      <w:r w:rsidRPr="00C87A17">
        <w:rPr>
          <w:rFonts w:ascii="Times New Roman" w:hAnsi="Times New Roman" w:cs="Times New Roman"/>
          <w:sz w:val="24"/>
          <w:szCs w:val="24"/>
          <w:lang w:val="vi-VN"/>
        </w:rPr>
        <w:t xml:space="preserve">, </w:t>
      </w:r>
      <w:r w:rsidRPr="00C87A17">
        <w:rPr>
          <w:rFonts w:ascii="Times New Roman" w:hAnsi="Times New Roman" w:cs="Times New Roman"/>
          <w:sz w:val="24"/>
          <w:szCs w:val="24"/>
          <w:lang w:val="vi-VN"/>
        </w:rPr>
        <w:tab/>
      </w:r>
      <w:r w:rsidRPr="00C87A17">
        <w:rPr>
          <w:rFonts w:ascii="Times New Roman" w:hAnsi="Times New Roman" w:cs="Times New Roman"/>
          <w:sz w:val="24"/>
          <w:szCs w:val="24"/>
          <w:lang w:val="en-US"/>
        </w:rPr>
        <w:tab/>
      </w:r>
      <w:r w:rsidRPr="00C87A17">
        <w:rPr>
          <w:rFonts w:ascii="Times New Roman" w:hAnsi="Times New Roman" w:cs="Times New Roman"/>
          <w:sz w:val="24"/>
          <w:szCs w:val="24"/>
          <w:lang w:val="vi-VN"/>
        </w:rPr>
        <w:t>4. K</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[TiCl</w:t>
      </w:r>
      <w:r w:rsidRPr="00C87A17">
        <w:rPr>
          <w:rFonts w:ascii="Times New Roman" w:hAnsi="Times New Roman" w:cs="Times New Roman"/>
          <w:sz w:val="24"/>
          <w:szCs w:val="24"/>
          <w:vertAlign w:val="subscript"/>
          <w:lang w:val="vi-VN"/>
        </w:rPr>
        <w:t>6</w:t>
      </w:r>
      <w:r w:rsidRPr="00C87A17">
        <w:rPr>
          <w:rFonts w:ascii="Times New Roman" w:hAnsi="Times New Roman" w:cs="Times New Roman"/>
          <w:sz w:val="24"/>
          <w:szCs w:val="24"/>
          <w:lang w:val="vi-VN"/>
        </w:rPr>
        <w:t>]</w:t>
      </w:r>
    </w:p>
    <w:p w14:paraId="4BF3EDFA" w14:textId="77777777" w:rsidR="004E4BB3" w:rsidRPr="00C87A17" w:rsidRDefault="004E4BB3" w:rsidP="00A500DE">
      <w:pPr>
        <w:pStyle w:val="ListParagraph"/>
        <w:numPr>
          <w:ilvl w:val="0"/>
          <w:numId w:val="58"/>
        </w:numPr>
        <w:spacing w:after="0" w:line="240" w:lineRule="auto"/>
        <w:ind w:left="567"/>
        <w:rPr>
          <w:rFonts w:ascii="Times New Roman" w:hAnsi="Times New Roman"/>
          <w:color w:val="FF0000"/>
          <w:sz w:val="24"/>
          <w:szCs w:val="24"/>
          <w:lang w:val="vi-VN"/>
        </w:rPr>
        <w:sectPr w:rsidR="004E4BB3" w:rsidRPr="00C87A17" w:rsidSect="001F1AF2">
          <w:type w:val="continuous"/>
          <w:pgSz w:w="11906" w:h="16838"/>
          <w:pgMar w:top="1440" w:right="1440" w:bottom="1440" w:left="1440" w:header="708" w:footer="708" w:gutter="0"/>
          <w:cols w:space="708"/>
          <w:docGrid w:linePitch="360"/>
        </w:sectPr>
      </w:pPr>
    </w:p>
    <w:p w14:paraId="67FD7067" w14:textId="77777777" w:rsidR="004E4BB3" w:rsidRPr="00C87A17" w:rsidRDefault="004E4BB3" w:rsidP="00A500DE">
      <w:pPr>
        <w:pStyle w:val="ListParagraph"/>
        <w:numPr>
          <w:ilvl w:val="0"/>
          <w:numId w:val="58"/>
        </w:numPr>
        <w:spacing w:after="0" w:line="240" w:lineRule="auto"/>
        <w:ind w:left="567"/>
        <w:rPr>
          <w:rFonts w:ascii="Times New Roman" w:hAnsi="Times New Roman"/>
          <w:color w:val="FF0000"/>
          <w:sz w:val="24"/>
          <w:szCs w:val="24"/>
          <w:lang w:val="vi-VN"/>
        </w:rPr>
      </w:pPr>
      <w:r w:rsidRPr="00C87A17">
        <w:rPr>
          <w:rFonts w:ascii="Times New Roman" w:hAnsi="Times New Roman"/>
          <w:color w:val="FF0000"/>
          <w:sz w:val="24"/>
          <w:szCs w:val="24"/>
          <w:lang w:val="vi-VN"/>
        </w:rPr>
        <w:lastRenderedPageBreak/>
        <w:t>Chỉ 1,4</w:t>
      </w:r>
    </w:p>
    <w:p w14:paraId="00CDFE6E" w14:textId="77777777" w:rsidR="004E4BB3" w:rsidRPr="00C87A17" w:rsidRDefault="004E4BB3" w:rsidP="00A500DE">
      <w:pPr>
        <w:pStyle w:val="ListParagraph"/>
        <w:numPr>
          <w:ilvl w:val="0"/>
          <w:numId w:val="58"/>
        </w:numPr>
        <w:spacing w:after="0" w:line="240" w:lineRule="auto"/>
        <w:ind w:left="567"/>
        <w:rPr>
          <w:rFonts w:ascii="Times New Roman" w:hAnsi="Times New Roman"/>
          <w:sz w:val="24"/>
          <w:szCs w:val="24"/>
          <w:lang w:val="vi-VN"/>
        </w:rPr>
      </w:pPr>
      <w:r w:rsidRPr="00C87A17">
        <w:rPr>
          <w:rFonts w:ascii="Times New Roman" w:hAnsi="Times New Roman"/>
          <w:sz w:val="24"/>
          <w:szCs w:val="24"/>
          <w:lang w:val="vi-VN"/>
        </w:rPr>
        <w:lastRenderedPageBreak/>
        <w:t>Chỉ 2,3</w:t>
      </w:r>
    </w:p>
    <w:p w14:paraId="79A681B9" w14:textId="77777777" w:rsidR="004E4BB3" w:rsidRPr="00C87A17" w:rsidRDefault="004E4BB3" w:rsidP="00A500DE">
      <w:pPr>
        <w:pStyle w:val="ListParagraph"/>
        <w:numPr>
          <w:ilvl w:val="0"/>
          <w:numId w:val="58"/>
        </w:numPr>
        <w:spacing w:after="0" w:line="240" w:lineRule="auto"/>
        <w:ind w:left="567"/>
        <w:rPr>
          <w:rFonts w:ascii="Times New Roman" w:hAnsi="Times New Roman"/>
          <w:sz w:val="24"/>
          <w:szCs w:val="24"/>
          <w:lang w:val="vi-VN"/>
        </w:rPr>
      </w:pPr>
      <w:r w:rsidRPr="00C87A17">
        <w:rPr>
          <w:rFonts w:ascii="Times New Roman" w:hAnsi="Times New Roman"/>
          <w:sz w:val="24"/>
          <w:szCs w:val="24"/>
          <w:lang w:val="vi-VN"/>
        </w:rPr>
        <w:lastRenderedPageBreak/>
        <w:t>Tất cả</w:t>
      </w:r>
    </w:p>
    <w:p w14:paraId="03CB8628" w14:textId="77777777" w:rsidR="004E4BB3" w:rsidRPr="00C87A17" w:rsidRDefault="004E4BB3" w:rsidP="00A500DE">
      <w:pPr>
        <w:pStyle w:val="ListParagraph"/>
        <w:numPr>
          <w:ilvl w:val="0"/>
          <w:numId w:val="58"/>
        </w:numPr>
        <w:spacing w:after="0" w:line="240" w:lineRule="auto"/>
        <w:ind w:left="567"/>
        <w:rPr>
          <w:rFonts w:ascii="Times New Roman" w:hAnsi="Times New Roman"/>
          <w:sz w:val="24"/>
          <w:szCs w:val="24"/>
          <w:lang w:val="vi-VN"/>
        </w:rPr>
      </w:pPr>
      <w:r w:rsidRPr="00C87A17">
        <w:rPr>
          <w:rFonts w:ascii="Times New Roman" w:hAnsi="Times New Roman"/>
          <w:sz w:val="24"/>
          <w:szCs w:val="24"/>
          <w:lang w:val="vi-VN"/>
        </w:rPr>
        <w:lastRenderedPageBreak/>
        <w:t>Chỉ 1,2,4</w:t>
      </w:r>
    </w:p>
    <w:p w14:paraId="31E6536C" w14:textId="77777777" w:rsidR="004E4BB3" w:rsidRPr="00C87A17" w:rsidRDefault="004E4BB3" w:rsidP="0017601C">
      <w:pPr>
        <w:spacing w:after="0" w:line="240" w:lineRule="auto"/>
        <w:rPr>
          <w:rFonts w:ascii="Times New Roman" w:hAnsi="Times New Roman" w:cs="Times New Roman"/>
          <w:sz w:val="24"/>
          <w:szCs w:val="24"/>
          <w:lang w:val="vi-VN"/>
        </w:rPr>
        <w:sectPr w:rsidR="004E4BB3" w:rsidRPr="00C87A17" w:rsidSect="004E4BB3">
          <w:type w:val="continuous"/>
          <w:pgSz w:w="11906" w:h="16838"/>
          <w:pgMar w:top="1440" w:right="1440" w:bottom="1440" w:left="1440" w:header="708" w:footer="708" w:gutter="0"/>
          <w:cols w:num="4" w:space="709"/>
          <w:docGrid w:linePitch="360"/>
        </w:sectPr>
      </w:pPr>
    </w:p>
    <w:p w14:paraId="6C1B141F" w14:textId="77777777" w:rsidR="0013134B" w:rsidRPr="00C87A17" w:rsidRDefault="004E4BB3" w:rsidP="0017601C">
      <w:pPr>
        <w:spacing w:after="0" w:line="240" w:lineRule="auto"/>
        <w:rPr>
          <w:rFonts w:ascii="Times New Roman" w:hAnsi="Times New Roman" w:cs="Times New Roman"/>
          <w:b/>
          <w:sz w:val="24"/>
          <w:szCs w:val="24"/>
          <w:lang w:val="vi-VN"/>
        </w:rPr>
      </w:pPr>
      <w:r w:rsidRPr="00C87A17">
        <w:rPr>
          <w:rFonts w:ascii="Times New Roman" w:hAnsi="Times New Roman" w:cs="Times New Roman"/>
          <w:b/>
          <w:sz w:val="24"/>
          <w:szCs w:val="24"/>
          <w:lang w:val="vi-VN"/>
        </w:rPr>
        <w:lastRenderedPageBreak/>
        <w:t>4.</w:t>
      </w:r>
      <w:r w:rsidR="005B6628" w:rsidRPr="00C87A17">
        <w:rPr>
          <w:rFonts w:ascii="Times New Roman" w:hAnsi="Times New Roman" w:cs="Times New Roman"/>
          <w:b/>
          <w:sz w:val="24"/>
          <w:szCs w:val="24"/>
          <w:lang w:val="vi-VN"/>
        </w:rPr>
        <w:t>7</w:t>
      </w:r>
      <w:r w:rsidRPr="00C87A17">
        <w:rPr>
          <w:rFonts w:ascii="Times New Roman" w:hAnsi="Times New Roman" w:cs="Times New Roman"/>
          <w:sz w:val="24"/>
          <w:szCs w:val="24"/>
          <w:lang w:val="vi-VN"/>
        </w:rPr>
        <w:t xml:space="preserve"> </w:t>
      </w:r>
      <w:r w:rsidR="0013134B" w:rsidRPr="00C87A17">
        <w:rPr>
          <w:rFonts w:ascii="Times New Roman" w:hAnsi="Times New Roman" w:cs="Times New Roman"/>
          <w:sz w:val="24"/>
          <w:szCs w:val="24"/>
          <w:lang w:val="vi-VN"/>
        </w:rPr>
        <w:t>Những chất nào trong số các chất sau ở trạng thái rắn có mạng phân</w:t>
      </w:r>
      <w:r w:rsidR="0013134B" w:rsidRPr="00C87A17">
        <w:rPr>
          <w:rFonts w:ascii="Times New Roman" w:hAnsi="Times New Roman" w:cs="Times New Roman"/>
          <w:b/>
          <w:sz w:val="24"/>
          <w:szCs w:val="24"/>
          <w:lang w:val="vi-VN"/>
        </w:rPr>
        <w:t xml:space="preserve"> </w:t>
      </w:r>
      <w:r w:rsidR="0013134B" w:rsidRPr="00C87A17">
        <w:rPr>
          <w:rFonts w:ascii="Times New Roman" w:hAnsi="Times New Roman" w:cs="Times New Roman"/>
          <w:sz w:val="24"/>
          <w:szCs w:val="24"/>
          <w:lang w:val="vi-VN"/>
        </w:rPr>
        <w:t>tử:</w:t>
      </w:r>
      <w:r w:rsidR="0013134B" w:rsidRPr="00C87A17">
        <w:rPr>
          <w:rFonts w:ascii="Times New Roman" w:hAnsi="Times New Roman" w:cs="Times New Roman"/>
          <w:b/>
          <w:sz w:val="24"/>
          <w:szCs w:val="24"/>
          <w:lang w:val="vi-VN"/>
        </w:rPr>
        <w:tab/>
      </w:r>
    </w:p>
    <w:p w14:paraId="65DFEAD0" w14:textId="15C0AC3F" w:rsidR="004E4BB3" w:rsidRPr="00C87A17" w:rsidRDefault="004E4BB3" w:rsidP="0017601C">
      <w:pPr>
        <w:tabs>
          <w:tab w:val="left" w:pos="720"/>
          <w:tab w:val="left" w:pos="1440"/>
        </w:tabs>
        <w:spacing w:after="0" w:line="240" w:lineRule="auto"/>
        <w:rPr>
          <w:rFonts w:ascii="Times New Roman" w:hAnsi="Times New Roman" w:cs="Times New Roman"/>
          <w:sz w:val="24"/>
          <w:szCs w:val="24"/>
          <w:lang w:val="pt-BR"/>
        </w:rPr>
      </w:pPr>
      <w:r w:rsidRPr="00C87A17">
        <w:rPr>
          <w:rFonts w:ascii="Times New Roman" w:hAnsi="Times New Roman" w:cs="Times New Roman"/>
          <w:sz w:val="24"/>
          <w:szCs w:val="24"/>
          <w:lang w:val="pt-BR"/>
        </w:rPr>
        <w:tab/>
        <w:t>Na</w:t>
      </w:r>
      <w:r w:rsidRPr="00C87A17">
        <w:rPr>
          <w:rFonts w:ascii="Times New Roman" w:hAnsi="Times New Roman" w:cs="Times New Roman"/>
          <w:sz w:val="24"/>
          <w:szCs w:val="24"/>
          <w:vertAlign w:val="subscript"/>
          <w:lang w:val="pt-BR"/>
        </w:rPr>
        <w:t>2</w:t>
      </w:r>
      <w:r w:rsidRPr="00C87A17">
        <w:rPr>
          <w:rFonts w:ascii="Times New Roman" w:hAnsi="Times New Roman" w:cs="Times New Roman"/>
          <w:sz w:val="24"/>
          <w:szCs w:val="24"/>
          <w:lang w:val="pt-BR"/>
        </w:rPr>
        <w:t>O, H</w:t>
      </w:r>
      <w:r w:rsidRPr="00C87A17">
        <w:rPr>
          <w:rFonts w:ascii="Times New Roman" w:hAnsi="Times New Roman" w:cs="Times New Roman"/>
          <w:sz w:val="24"/>
          <w:szCs w:val="24"/>
          <w:vertAlign w:val="subscript"/>
          <w:lang w:val="pt-BR"/>
        </w:rPr>
        <w:t>2</w:t>
      </w:r>
      <w:r w:rsidRPr="00C87A17">
        <w:rPr>
          <w:rFonts w:ascii="Times New Roman" w:hAnsi="Times New Roman" w:cs="Times New Roman"/>
          <w:sz w:val="24"/>
          <w:szCs w:val="24"/>
          <w:lang w:val="pt-BR"/>
        </w:rPr>
        <w:t>O, KNO</w:t>
      </w:r>
      <w:r w:rsidRPr="00C87A17">
        <w:rPr>
          <w:rFonts w:ascii="Times New Roman" w:hAnsi="Times New Roman" w:cs="Times New Roman"/>
          <w:sz w:val="24"/>
          <w:szCs w:val="24"/>
          <w:vertAlign w:val="subscript"/>
          <w:lang w:val="pt-BR"/>
        </w:rPr>
        <w:t>3</w:t>
      </w:r>
      <w:r w:rsidRPr="00C87A17">
        <w:rPr>
          <w:rFonts w:ascii="Times New Roman" w:hAnsi="Times New Roman" w:cs="Times New Roman"/>
          <w:sz w:val="24"/>
          <w:szCs w:val="24"/>
          <w:lang w:val="pt-BR"/>
        </w:rPr>
        <w:t>, SO</w:t>
      </w:r>
      <w:r w:rsidRPr="00C87A17">
        <w:rPr>
          <w:rFonts w:ascii="Times New Roman" w:hAnsi="Times New Roman" w:cs="Times New Roman"/>
          <w:sz w:val="24"/>
          <w:szCs w:val="24"/>
          <w:vertAlign w:val="subscript"/>
          <w:lang w:val="pt-BR"/>
        </w:rPr>
        <w:t>3,</w:t>
      </w:r>
      <w:r w:rsidRPr="00C87A17">
        <w:rPr>
          <w:rFonts w:ascii="Times New Roman" w:hAnsi="Times New Roman" w:cs="Times New Roman"/>
          <w:sz w:val="24"/>
          <w:szCs w:val="24"/>
          <w:lang w:val="pt-BR"/>
        </w:rPr>
        <w:t xml:space="preserve"> CCl</w:t>
      </w:r>
      <w:r w:rsidRPr="00C87A17">
        <w:rPr>
          <w:rFonts w:ascii="Times New Roman" w:hAnsi="Times New Roman" w:cs="Times New Roman"/>
          <w:sz w:val="24"/>
          <w:szCs w:val="24"/>
          <w:vertAlign w:val="subscript"/>
          <w:lang w:val="pt-BR"/>
        </w:rPr>
        <w:t>4,</w:t>
      </w:r>
      <w:r w:rsidRPr="00C87A17">
        <w:rPr>
          <w:rFonts w:ascii="Times New Roman" w:hAnsi="Times New Roman" w:cs="Times New Roman"/>
          <w:sz w:val="24"/>
          <w:szCs w:val="24"/>
          <w:lang w:val="pt-BR"/>
        </w:rPr>
        <w:t xml:space="preserve"> Po, H</w:t>
      </w:r>
      <w:r w:rsidRPr="00C87A17">
        <w:rPr>
          <w:rFonts w:ascii="Times New Roman" w:hAnsi="Times New Roman" w:cs="Times New Roman"/>
          <w:sz w:val="24"/>
          <w:szCs w:val="24"/>
          <w:vertAlign w:val="subscript"/>
          <w:lang w:val="pt-BR"/>
        </w:rPr>
        <w:t>3</w:t>
      </w:r>
      <w:r w:rsidRPr="00C87A17">
        <w:rPr>
          <w:rFonts w:ascii="Times New Roman" w:hAnsi="Times New Roman" w:cs="Times New Roman"/>
          <w:sz w:val="24"/>
          <w:szCs w:val="24"/>
          <w:lang w:val="pt-BR"/>
        </w:rPr>
        <w:t>BO</w:t>
      </w:r>
      <w:r w:rsidRPr="00C87A17">
        <w:rPr>
          <w:rFonts w:ascii="Times New Roman" w:hAnsi="Times New Roman" w:cs="Times New Roman"/>
          <w:sz w:val="24"/>
          <w:szCs w:val="24"/>
          <w:vertAlign w:val="subscript"/>
          <w:lang w:val="pt-BR"/>
        </w:rPr>
        <w:t>3</w:t>
      </w:r>
      <w:r w:rsidRPr="00C87A17">
        <w:rPr>
          <w:rFonts w:ascii="Times New Roman" w:hAnsi="Times New Roman" w:cs="Times New Roman"/>
          <w:sz w:val="24"/>
          <w:szCs w:val="24"/>
          <w:lang w:val="pt-BR"/>
        </w:rPr>
        <w:t>, BeCl</w:t>
      </w:r>
      <w:r w:rsidRPr="00C87A17">
        <w:rPr>
          <w:rFonts w:ascii="Times New Roman" w:hAnsi="Times New Roman" w:cs="Times New Roman"/>
          <w:sz w:val="24"/>
          <w:szCs w:val="24"/>
          <w:vertAlign w:val="subscript"/>
          <w:lang w:val="pt-BR"/>
        </w:rPr>
        <w:t>2</w:t>
      </w:r>
      <w:r w:rsidRPr="00C87A17">
        <w:rPr>
          <w:rFonts w:ascii="Times New Roman" w:hAnsi="Times New Roman" w:cs="Times New Roman"/>
          <w:sz w:val="24"/>
          <w:szCs w:val="24"/>
          <w:lang w:val="pt-BR"/>
        </w:rPr>
        <w:t>, K</w:t>
      </w:r>
      <w:ins w:id="213" w:author="admin" w:date="2017-09-29T09:18:00Z">
        <w:r w:rsidR="004B6712" w:rsidRPr="00C87A17">
          <w:rPr>
            <w:rFonts w:ascii="Times New Roman" w:hAnsi="Times New Roman" w:cs="Times New Roman"/>
            <w:sz w:val="24"/>
            <w:szCs w:val="24"/>
            <w:vertAlign w:val="subscript"/>
            <w:lang w:val="pt-BR"/>
          </w:rPr>
          <w:t>3</w:t>
        </w:r>
      </w:ins>
      <w:r w:rsidRPr="00C87A17">
        <w:rPr>
          <w:rFonts w:ascii="Times New Roman" w:hAnsi="Times New Roman" w:cs="Times New Roman"/>
          <w:sz w:val="24"/>
          <w:szCs w:val="24"/>
          <w:lang w:val="pt-BR"/>
        </w:rPr>
        <w:t>[Fe(CN)</w:t>
      </w:r>
      <w:r w:rsidRPr="00C87A17">
        <w:rPr>
          <w:rFonts w:ascii="Times New Roman" w:hAnsi="Times New Roman" w:cs="Times New Roman"/>
          <w:sz w:val="24"/>
          <w:szCs w:val="24"/>
          <w:vertAlign w:val="subscript"/>
          <w:lang w:val="pt-BR"/>
        </w:rPr>
        <w:t>6</w:t>
      </w:r>
      <w:r w:rsidRPr="00C87A17">
        <w:rPr>
          <w:rFonts w:ascii="Times New Roman" w:hAnsi="Times New Roman" w:cs="Times New Roman"/>
          <w:sz w:val="24"/>
          <w:szCs w:val="24"/>
          <w:lang w:val="pt-BR"/>
        </w:rPr>
        <w:t>], C(kim cương)</w:t>
      </w:r>
    </w:p>
    <w:p w14:paraId="5A4009A6" w14:textId="5E820CA2" w:rsidR="004E4BB3" w:rsidRPr="00C87A17" w:rsidRDefault="009C1D9B" w:rsidP="00A500DE">
      <w:pPr>
        <w:pStyle w:val="ListParagraph"/>
        <w:numPr>
          <w:ilvl w:val="0"/>
          <w:numId w:val="59"/>
        </w:numPr>
        <w:tabs>
          <w:tab w:val="left" w:pos="720"/>
          <w:tab w:val="left" w:pos="1440"/>
        </w:tabs>
        <w:spacing w:after="0" w:line="240" w:lineRule="auto"/>
        <w:rPr>
          <w:rFonts w:ascii="Times New Roman" w:hAnsi="Times New Roman"/>
          <w:color w:val="FF0000"/>
          <w:sz w:val="24"/>
          <w:szCs w:val="24"/>
          <w:lang w:val="pt-BR"/>
          <w:rPrChange w:id="214" w:author="admin [2]" w:date="2018-09-14T10:24:00Z">
            <w:rPr>
              <w:rFonts w:ascii="Times New Roman" w:hAnsi="Times New Roman"/>
              <w:b/>
              <w:color w:val="FF0000"/>
              <w:sz w:val="24"/>
              <w:szCs w:val="24"/>
              <w:lang w:val="pt-BR"/>
            </w:rPr>
          </w:rPrChange>
        </w:rPr>
      </w:pPr>
      <w:ins w:id="215" w:author="admin" w:date="2016-10-03T08:34:00Z">
        <w:r w:rsidRPr="00C87A17">
          <w:rPr>
            <w:rFonts w:ascii="Times New Roman" w:hAnsi="Times New Roman"/>
            <w:color w:val="FF0000"/>
            <w:sz w:val="24"/>
            <w:szCs w:val="24"/>
            <w:lang w:val="pt-BR"/>
          </w:rPr>
          <w:t xml:space="preserve">Chỉ </w:t>
        </w:r>
      </w:ins>
      <w:r w:rsidR="004E4BB3" w:rsidRPr="00C87A17">
        <w:rPr>
          <w:rFonts w:ascii="Times New Roman" w:hAnsi="Times New Roman"/>
          <w:color w:val="FF0000"/>
          <w:sz w:val="24"/>
          <w:szCs w:val="24"/>
          <w:lang w:val="pt-BR"/>
        </w:rPr>
        <w:t>H</w:t>
      </w:r>
      <w:r w:rsidR="004E4BB3" w:rsidRPr="00C87A17">
        <w:rPr>
          <w:rFonts w:ascii="Times New Roman" w:hAnsi="Times New Roman"/>
          <w:color w:val="FF0000"/>
          <w:sz w:val="24"/>
          <w:szCs w:val="24"/>
          <w:vertAlign w:val="subscript"/>
          <w:lang w:val="pt-BR"/>
        </w:rPr>
        <w:t>2</w:t>
      </w:r>
      <w:r w:rsidR="004E4BB3" w:rsidRPr="00C87A17">
        <w:rPr>
          <w:rFonts w:ascii="Times New Roman" w:hAnsi="Times New Roman"/>
          <w:color w:val="FF0000"/>
          <w:sz w:val="24"/>
          <w:szCs w:val="24"/>
          <w:lang w:val="pt-BR"/>
        </w:rPr>
        <w:t xml:space="preserve">O, </w:t>
      </w:r>
      <w:commentRangeStart w:id="216"/>
      <w:del w:id="217" w:author="admin" w:date="2016-10-03T08:34:00Z">
        <w:r w:rsidR="004E4BB3" w:rsidRPr="00C87A17" w:rsidDel="009C1D9B">
          <w:rPr>
            <w:rFonts w:ascii="Times New Roman" w:hAnsi="Times New Roman"/>
            <w:strike/>
            <w:color w:val="FF0000"/>
            <w:sz w:val="24"/>
            <w:szCs w:val="24"/>
            <w:lang w:val="pt-BR"/>
            <w:rPrChange w:id="218" w:author="admin [2]" w:date="2018-09-14T10:24:00Z">
              <w:rPr>
                <w:rFonts w:ascii="Times New Roman" w:hAnsi="Times New Roman"/>
                <w:b/>
                <w:strike/>
                <w:color w:val="FF0000"/>
                <w:sz w:val="24"/>
                <w:szCs w:val="24"/>
                <w:lang w:val="pt-BR"/>
              </w:rPr>
            </w:rPrChange>
          </w:rPr>
          <w:delText>SO</w:delText>
        </w:r>
        <w:r w:rsidR="004E4BB3" w:rsidRPr="00C87A17" w:rsidDel="009C1D9B">
          <w:rPr>
            <w:rFonts w:ascii="Times New Roman" w:hAnsi="Times New Roman"/>
            <w:strike/>
            <w:color w:val="FF0000"/>
            <w:sz w:val="24"/>
            <w:szCs w:val="24"/>
            <w:vertAlign w:val="subscript"/>
            <w:lang w:val="pt-BR"/>
            <w:rPrChange w:id="219" w:author="admin [2]" w:date="2018-09-14T10:24:00Z">
              <w:rPr>
                <w:rFonts w:ascii="Times New Roman" w:hAnsi="Times New Roman"/>
                <w:b/>
                <w:strike/>
                <w:color w:val="FF0000"/>
                <w:sz w:val="24"/>
                <w:szCs w:val="24"/>
                <w:vertAlign w:val="subscript"/>
                <w:lang w:val="pt-BR"/>
              </w:rPr>
            </w:rPrChange>
          </w:rPr>
          <w:delText>3</w:delText>
        </w:r>
        <w:commentRangeEnd w:id="216"/>
        <w:r w:rsidR="00D113E3" w:rsidRPr="00C87A17" w:rsidDel="009C1D9B">
          <w:rPr>
            <w:rStyle w:val="CommentReference"/>
            <w:rFonts w:asciiTheme="minorHAnsi" w:eastAsiaTheme="minorEastAsia" w:hAnsiTheme="minorHAnsi" w:cstheme="minorBidi"/>
            <w:strike/>
            <w:lang w:val="en-GB" w:eastAsia="zh-CN"/>
          </w:rPr>
          <w:commentReference w:id="216"/>
        </w:r>
        <w:r w:rsidR="004E4BB3" w:rsidRPr="00C87A17" w:rsidDel="009C1D9B">
          <w:rPr>
            <w:rFonts w:ascii="Times New Roman" w:hAnsi="Times New Roman"/>
            <w:color w:val="FF0000"/>
            <w:sz w:val="24"/>
            <w:szCs w:val="24"/>
            <w:vertAlign w:val="subscript"/>
            <w:lang w:val="pt-BR"/>
            <w:rPrChange w:id="220" w:author="admin [2]" w:date="2018-09-14T10:24:00Z">
              <w:rPr>
                <w:rFonts w:ascii="Times New Roman" w:hAnsi="Times New Roman"/>
                <w:b/>
                <w:color w:val="FF0000"/>
                <w:sz w:val="24"/>
                <w:szCs w:val="24"/>
                <w:vertAlign w:val="subscript"/>
                <w:lang w:val="pt-BR"/>
              </w:rPr>
            </w:rPrChange>
          </w:rPr>
          <w:delText>,</w:delText>
        </w:r>
        <w:r w:rsidR="004E4BB3" w:rsidRPr="00C87A17" w:rsidDel="009C1D9B">
          <w:rPr>
            <w:rFonts w:ascii="Times New Roman" w:hAnsi="Times New Roman"/>
            <w:color w:val="FF0000"/>
            <w:sz w:val="24"/>
            <w:szCs w:val="24"/>
            <w:lang w:val="pt-BR"/>
            <w:rPrChange w:id="221" w:author="admin [2]" w:date="2018-09-14T10:24:00Z">
              <w:rPr>
                <w:rFonts w:ascii="Times New Roman" w:hAnsi="Times New Roman"/>
                <w:b/>
                <w:color w:val="FF0000"/>
                <w:sz w:val="24"/>
                <w:szCs w:val="24"/>
                <w:lang w:val="pt-BR"/>
              </w:rPr>
            </w:rPrChange>
          </w:rPr>
          <w:delText xml:space="preserve"> </w:delText>
        </w:r>
      </w:del>
      <w:r w:rsidR="004E4BB3" w:rsidRPr="00C87A17">
        <w:rPr>
          <w:rFonts w:ascii="Times New Roman" w:hAnsi="Times New Roman"/>
          <w:color w:val="FF0000"/>
          <w:sz w:val="24"/>
          <w:szCs w:val="24"/>
          <w:lang w:val="pt-BR"/>
          <w:rPrChange w:id="222" w:author="admin [2]" w:date="2018-09-14T10:24:00Z">
            <w:rPr>
              <w:rFonts w:ascii="Times New Roman" w:hAnsi="Times New Roman"/>
              <w:b/>
              <w:color w:val="FF0000"/>
              <w:sz w:val="24"/>
              <w:szCs w:val="24"/>
              <w:lang w:val="pt-BR"/>
            </w:rPr>
          </w:rPrChange>
        </w:rPr>
        <w:t>CCl</w:t>
      </w:r>
      <w:r w:rsidR="004E4BB3" w:rsidRPr="00C87A17">
        <w:rPr>
          <w:rFonts w:ascii="Times New Roman" w:hAnsi="Times New Roman"/>
          <w:color w:val="FF0000"/>
          <w:sz w:val="24"/>
          <w:szCs w:val="24"/>
          <w:vertAlign w:val="subscript"/>
          <w:lang w:val="pt-BR"/>
          <w:rPrChange w:id="223" w:author="admin [2]" w:date="2018-09-14T10:24:00Z">
            <w:rPr>
              <w:rFonts w:ascii="Times New Roman" w:hAnsi="Times New Roman"/>
              <w:b/>
              <w:color w:val="FF0000"/>
              <w:sz w:val="24"/>
              <w:szCs w:val="24"/>
              <w:vertAlign w:val="subscript"/>
              <w:lang w:val="pt-BR"/>
            </w:rPr>
          </w:rPrChange>
        </w:rPr>
        <w:t>4</w:t>
      </w:r>
      <w:ins w:id="224" w:author="admin" w:date="2016-10-17T10:27:00Z">
        <w:r w:rsidR="001B4BF3" w:rsidRPr="00C87A17">
          <w:rPr>
            <w:rFonts w:ascii="Times New Roman" w:hAnsi="Times New Roman"/>
            <w:color w:val="FF0000"/>
            <w:sz w:val="24"/>
            <w:szCs w:val="24"/>
            <w:lang w:val="pt-BR"/>
          </w:rPr>
          <w:t xml:space="preserve">, </w:t>
        </w:r>
      </w:ins>
      <w:ins w:id="225" w:author="admin" w:date="2016-10-17T11:26:00Z">
        <w:r w:rsidR="00FE6C7E" w:rsidRPr="00C87A17">
          <w:rPr>
            <w:rFonts w:ascii="Times New Roman" w:hAnsi="Times New Roman"/>
            <w:color w:val="FF0000"/>
            <w:sz w:val="24"/>
            <w:szCs w:val="24"/>
            <w:lang w:val="pt-BR"/>
          </w:rPr>
          <w:t>γ</w:t>
        </w:r>
      </w:ins>
      <w:ins w:id="226" w:author="admin" w:date="2016-10-17T11:27:00Z">
        <w:r w:rsidR="00FE6C7E" w:rsidRPr="00C87A17">
          <w:rPr>
            <w:rFonts w:ascii="Times New Roman" w:hAnsi="Times New Roman"/>
            <w:color w:val="FF0000"/>
            <w:sz w:val="24"/>
            <w:szCs w:val="24"/>
            <w:lang w:val="pt-BR"/>
          </w:rPr>
          <w:t>-</w:t>
        </w:r>
      </w:ins>
      <w:ins w:id="227" w:author="admin" w:date="2016-10-17T11:26:00Z">
        <w:r w:rsidR="00FE6C7E" w:rsidRPr="00C87A17">
          <w:rPr>
            <w:rStyle w:val="CommentReference"/>
            <w:rFonts w:asciiTheme="minorHAnsi" w:eastAsiaTheme="minorEastAsia" w:hAnsiTheme="minorHAnsi" w:cstheme="minorBidi"/>
            <w:lang w:val="en-GB" w:eastAsia="zh-CN"/>
          </w:rPr>
          <w:commentReference w:id="228"/>
        </w:r>
      </w:ins>
      <w:ins w:id="229" w:author="admin" w:date="2016-10-17T10:27:00Z">
        <w:r w:rsidR="001B4BF3" w:rsidRPr="00C87A17">
          <w:rPr>
            <w:rFonts w:ascii="Times New Roman" w:hAnsi="Times New Roman"/>
            <w:color w:val="FF0000"/>
            <w:sz w:val="24"/>
            <w:szCs w:val="24"/>
            <w:lang w:val="pt-BR"/>
          </w:rPr>
          <w:t>SO</w:t>
        </w:r>
        <w:r w:rsidR="001B4BF3" w:rsidRPr="00C87A17">
          <w:rPr>
            <w:rFonts w:ascii="Times New Roman" w:hAnsi="Times New Roman"/>
            <w:color w:val="FF0000"/>
            <w:sz w:val="24"/>
            <w:szCs w:val="24"/>
            <w:vertAlign w:val="subscript"/>
            <w:lang w:val="pt-BR"/>
          </w:rPr>
          <w:t>3</w:t>
        </w:r>
      </w:ins>
      <w:del w:id="230" w:author="admin" w:date="2016-10-03T08:34:00Z">
        <w:r w:rsidR="004E4BB3" w:rsidRPr="00C87A17" w:rsidDel="009C1D9B">
          <w:rPr>
            <w:rFonts w:ascii="Times New Roman" w:hAnsi="Times New Roman"/>
            <w:color w:val="FF0000"/>
            <w:sz w:val="24"/>
            <w:szCs w:val="24"/>
            <w:vertAlign w:val="subscript"/>
            <w:lang w:val="pt-BR"/>
            <w:rPrChange w:id="231" w:author="admin [2]" w:date="2018-09-14T10:24:00Z">
              <w:rPr>
                <w:rFonts w:ascii="Times New Roman" w:hAnsi="Times New Roman"/>
                <w:b/>
                <w:color w:val="FF0000"/>
                <w:sz w:val="24"/>
                <w:szCs w:val="24"/>
                <w:vertAlign w:val="subscript"/>
                <w:lang w:val="pt-BR"/>
              </w:rPr>
            </w:rPrChange>
          </w:rPr>
          <w:delText>,</w:delText>
        </w:r>
      </w:del>
      <w:ins w:id="232" w:author="admin" w:date="2016-10-03T08:34:00Z">
        <w:r w:rsidRPr="00C87A17" w:rsidDel="009C1D9B">
          <w:rPr>
            <w:rFonts w:ascii="Times New Roman" w:hAnsi="Times New Roman"/>
            <w:color w:val="FF0000"/>
            <w:sz w:val="24"/>
            <w:szCs w:val="24"/>
            <w:lang w:val="pt-BR"/>
            <w:rPrChange w:id="233" w:author="admin [2]" w:date="2018-09-14T10:24:00Z">
              <w:rPr>
                <w:rFonts w:ascii="Times New Roman" w:hAnsi="Times New Roman"/>
                <w:b/>
                <w:color w:val="FF0000"/>
                <w:sz w:val="24"/>
                <w:szCs w:val="24"/>
                <w:lang w:val="pt-BR"/>
              </w:rPr>
            </w:rPrChange>
          </w:rPr>
          <w:t xml:space="preserve"> </w:t>
        </w:r>
      </w:ins>
      <w:del w:id="234" w:author="admin" w:date="2016-10-03T08:34:00Z">
        <w:r w:rsidR="004E4BB3" w:rsidRPr="00C87A17" w:rsidDel="009C1D9B">
          <w:rPr>
            <w:rFonts w:ascii="Times New Roman" w:hAnsi="Times New Roman"/>
            <w:color w:val="FF0000"/>
            <w:sz w:val="24"/>
            <w:szCs w:val="24"/>
            <w:lang w:val="pt-BR"/>
            <w:rPrChange w:id="235" w:author="admin [2]" w:date="2018-09-14T10:24:00Z">
              <w:rPr>
                <w:rFonts w:ascii="Times New Roman" w:hAnsi="Times New Roman"/>
                <w:b/>
                <w:color w:val="FF0000"/>
                <w:sz w:val="24"/>
                <w:szCs w:val="24"/>
                <w:lang w:val="pt-BR"/>
              </w:rPr>
            </w:rPrChange>
          </w:rPr>
          <w:delText xml:space="preserve"> </w:delText>
        </w:r>
        <w:commentRangeStart w:id="236"/>
        <w:r w:rsidR="004E4BB3" w:rsidRPr="00C87A17" w:rsidDel="009C1D9B">
          <w:rPr>
            <w:rFonts w:ascii="Times New Roman" w:hAnsi="Times New Roman"/>
            <w:strike/>
            <w:color w:val="FF0000"/>
            <w:sz w:val="24"/>
            <w:szCs w:val="24"/>
            <w:lang w:val="pt-BR"/>
            <w:rPrChange w:id="237" w:author="admin [2]" w:date="2018-09-14T10:24:00Z">
              <w:rPr>
                <w:rFonts w:ascii="Times New Roman" w:hAnsi="Times New Roman"/>
                <w:b/>
                <w:strike/>
                <w:color w:val="FF0000"/>
                <w:sz w:val="24"/>
                <w:szCs w:val="24"/>
                <w:lang w:val="pt-BR"/>
              </w:rPr>
            </w:rPrChange>
          </w:rPr>
          <w:delText>H</w:delText>
        </w:r>
        <w:r w:rsidR="004E4BB3" w:rsidRPr="00C87A17" w:rsidDel="009C1D9B">
          <w:rPr>
            <w:rFonts w:ascii="Times New Roman" w:hAnsi="Times New Roman"/>
            <w:strike/>
            <w:color w:val="FF0000"/>
            <w:sz w:val="24"/>
            <w:szCs w:val="24"/>
            <w:vertAlign w:val="subscript"/>
            <w:lang w:val="pt-BR"/>
            <w:rPrChange w:id="238" w:author="admin [2]" w:date="2018-09-14T10:24:00Z">
              <w:rPr>
                <w:rFonts w:ascii="Times New Roman" w:hAnsi="Times New Roman"/>
                <w:b/>
                <w:strike/>
                <w:color w:val="FF0000"/>
                <w:sz w:val="24"/>
                <w:szCs w:val="24"/>
                <w:vertAlign w:val="subscript"/>
                <w:lang w:val="pt-BR"/>
              </w:rPr>
            </w:rPrChange>
          </w:rPr>
          <w:delText>3</w:delText>
        </w:r>
        <w:r w:rsidR="004E4BB3" w:rsidRPr="00C87A17" w:rsidDel="009C1D9B">
          <w:rPr>
            <w:rFonts w:ascii="Times New Roman" w:hAnsi="Times New Roman"/>
            <w:strike/>
            <w:color w:val="FF0000"/>
            <w:sz w:val="24"/>
            <w:szCs w:val="24"/>
            <w:lang w:val="pt-BR"/>
            <w:rPrChange w:id="239" w:author="admin [2]" w:date="2018-09-14T10:24:00Z">
              <w:rPr>
                <w:rFonts w:ascii="Times New Roman" w:hAnsi="Times New Roman"/>
                <w:b/>
                <w:strike/>
                <w:color w:val="FF0000"/>
                <w:sz w:val="24"/>
                <w:szCs w:val="24"/>
                <w:lang w:val="pt-BR"/>
              </w:rPr>
            </w:rPrChange>
          </w:rPr>
          <w:delText>BO</w:delText>
        </w:r>
        <w:r w:rsidR="004E4BB3" w:rsidRPr="00C87A17" w:rsidDel="009C1D9B">
          <w:rPr>
            <w:rFonts w:ascii="Times New Roman" w:hAnsi="Times New Roman"/>
            <w:strike/>
            <w:color w:val="FF0000"/>
            <w:sz w:val="24"/>
            <w:szCs w:val="24"/>
            <w:vertAlign w:val="subscript"/>
            <w:lang w:val="pt-BR"/>
            <w:rPrChange w:id="240" w:author="admin [2]" w:date="2018-09-14T10:24:00Z">
              <w:rPr>
                <w:rFonts w:ascii="Times New Roman" w:hAnsi="Times New Roman"/>
                <w:b/>
                <w:strike/>
                <w:color w:val="FF0000"/>
                <w:sz w:val="24"/>
                <w:szCs w:val="24"/>
                <w:vertAlign w:val="subscript"/>
                <w:lang w:val="pt-BR"/>
              </w:rPr>
            </w:rPrChange>
          </w:rPr>
          <w:delText>3</w:delText>
        </w:r>
        <w:commentRangeEnd w:id="236"/>
        <w:r w:rsidR="00D113E3" w:rsidRPr="00C87A17" w:rsidDel="009C1D9B">
          <w:rPr>
            <w:rStyle w:val="CommentReference"/>
            <w:rFonts w:asciiTheme="minorHAnsi" w:eastAsiaTheme="minorEastAsia" w:hAnsiTheme="minorHAnsi" w:cstheme="minorBidi"/>
            <w:lang w:val="en-GB" w:eastAsia="zh-CN"/>
          </w:rPr>
          <w:commentReference w:id="236"/>
        </w:r>
      </w:del>
    </w:p>
    <w:p w14:paraId="65BF0835" w14:textId="6C083851" w:rsidR="004E4BB3" w:rsidRPr="00C87A17" w:rsidRDefault="004E4BB3" w:rsidP="00A500DE">
      <w:pPr>
        <w:pStyle w:val="ListParagraph"/>
        <w:numPr>
          <w:ilvl w:val="0"/>
          <w:numId w:val="59"/>
        </w:numPr>
        <w:tabs>
          <w:tab w:val="left" w:pos="720"/>
          <w:tab w:val="left" w:pos="1440"/>
        </w:tabs>
        <w:spacing w:after="0" w:line="240" w:lineRule="auto"/>
        <w:rPr>
          <w:rFonts w:ascii="Times New Roman" w:hAnsi="Times New Roman"/>
          <w:sz w:val="24"/>
          <w:szCs w:val="24"/>
          <w:lang w:val="pt-BR"/>
        </w:rPr>
      </w:pPr>
      <w:r w:rsidRPr="00C87A17">
        <w:rPr>
          <w:rFonts w:ascii="Times New Roman" w:hAnsi="Times New Roman"/>
          <w:sz w:val="24"/>
          <w:szCs w:val="24"/>
          <w:lang w:val="pt-BR"/>
          <w:rPrChange w:id="241" w:author="admin [2]" w:date="2018-09-14T10:24:00Z">
            <w:rPr>
              <w:rFonts w:ascii="Times New Roman" w:hAnsi="Times New Roman"/>
              <w:b/>
              <w:sz w:val="24"/>
              <w:szCs w:val="24"/>
              <w:lang w:val="pt-BR"/>
            </w:rPr>
          </w:rPrChange>
        </w:rPr>
        <w:t>Na</w:t>
      </w:r>
      <w:r w:rsidRPr="00C87A17">
        <w:rPr>
          <w:rFonts w:ascii="Times New Roman" w:hAnsi="Times New Roman"/>
          <w:sz w:val="24"/>
          <w:szCs w:val="24"/>
          <w:vertAlign w:val="subscript"/>
          <w:lang w:val="pt-BR"/>
          <w:rPrChange w:id="242" w:author="admin [2]" w:date="2018-09-14T10:24:00Z">
            <w:rPr>
              <w:rFonts w:ascii="Times New Roman" w:hAnsi="Times New Roman"/>
              <w:b/>
              <w:sz w:val="24"/>
              <w:szCs w:val="24"/>
              <w:vertAlign w:val="subscript"/>
              <w:lang w:val="pt-BR"/>
            </w:rPr>
          </w:rPrChange>
        </w:rPr>
        <w:t>2</w:t>
      </w:r>
      <w:r w:rsidRPr="00C87A17">
        <w:rPr>
          <w:rFonts w:ascii="Times New Roman" w:hAnsi="Times New Roman"/>
          <w:sz w:val="24"/>
          <w:szCs w:val="24"/>
          <w:lang w:val="pt-BR"/>
          <w:rPrChange w:id="243" w:author="admin [2]" w:date="2018-09-14T10:24:00Z">
            <w:rPr>
              <w:rFonts w:ascii="Times New Roman" w:hAnsi="Times New Roman"/>
              <w:b/>
              <w:sz w:val="24"/>
              <w:szCs w:val="24"/>
              <w:lang w:val="pt-BR"/>
            </w:rPr>
          </w:rPrChange>
        </w:rPr>
        <w:t>O, H</w:t>
      </w:r>
      <w:r w:rsidRPr="00C87A17">
        <w:rPr>
          <w:rFonts w:ascii="Times New Roman" w:hAnsi="Times New Roman"/>
          <w:sz w:val="24"/>
          <w:szCs w:val="24"/>
          <w:vertAlign w:val="subscript"/>
          <w:lang w:val="pt-BR"/>
          <w:rPrChange w:id="244" w:author="admin [2]" w:date="2018-09-14T10:24:00Z">
            <w:rPr>
              <w:rFonts w:ascii="Times New Roman" w:hAnsi="Times New Roman"/>
              <w:b/>
              <w:sz w:val="24"/>
              <w:szCs w:val="24"/>
              <w:vertAlign w:val="subscript"/>
              <w:lang w:val="pt-BR"/>
            </w:rPr>
          </w:rPrChange>
        </w:rPr>
        <w:t>2</w:t>
      </w:r>
      <w:r w:rsidRPr="00C87A17">
        <w:rPr>
          <w:rFonts w:ascii="Times New Roman" w:hAnsi="Times New Roman"/>
          <w:sz w:val="24"/>
          <w:szCs w:val="24"/>
          <w:lang w:val="pt-BR"/>
        </w:rPr>
        <w:t>O, KNO</w:t>
      </w:r>
      <w:r w:rsidRPr="00C87A17">
        <w:rPr>
          <w:rFonts w:ascii="Times New Roman" w:hAnsi="Times New Roman"/>
          <w:sz w:val="24"/>
          <w:szCs w:val="24"/>
          <w:vertAlign w:val="subscript"/>
          <w:lang w:val="pt-BR"/>
        </w:rPr>
        <w:t>3</w:t>
      </w:r>
      <w:r w:rsidRPr="00C87A17">
        <w:rPr>
          <w:rFonts w:ascii="Times New Roman" w:hAnsi="Times New Roman"/>
          <w:sz w:val="24"/>
          <w:szCs w:val="24"/>
          <w:lang w:val="pt-BR"/>
        </w:rPr>
        <w:t xml:space="preserve">, </w:t>
      </w:r>
      <w:ins w:id="245" w:author="admin" w:date="2016-10-17T11:27:00Z">
        <w:r w:rsidR="00FE6C7E" w:rsidRPr="00C87A17">
          <w:rPr>
            <w:rFonts w:ascii="Times New Roman" w:hAnsi="Times New Roman"/>
            <w:sz w:val="24"/>
            <w:szCs w:val="24"/>
            <w:lang w:val="pt-BR"/>
            <w:rPrChange w:id="246" w:author="admin [2]" w:date="2018-09-14T10:24:00Z">
              <w:rPr>
                <w:rFonts w:ascii="Times New Roman" w:hAnsi="Times New Roman"/>
                <w:sz w:val="24"/>
                <w:szCs w:val="24"/>
                <w:vertAlign w:val="subscript"/>
                <w:lang w:val="pt-BR"/>
              </w:rPr>
            </w:rPrChange>
          </w:rPr>
          <w:t>α</w:t>
        </w:r>
        <w:r w:rsidR="00FE6C7E" w:rsidRPr="00C87A17">
          <w:rPr>
            <w:rFonts w:ascii="Times New Roman" w:hAnsi="Times New Roman"/>
            <w:sz w:val="24"/>
            <w:szCs w:val="24"/>
            <w:lang w:val="pt-BR"/>
          </w:rPr>
          <w:t>-</w:t>
        </w:r>
        <w:r w:rsidR="00FE6C7E" w:rsidRPr="00C87A17">
          <w:rPr>
            <w:rFonts w:ascii="Times New Roman" w:hAnsi="Times New Roman"/>
            <w:sz w:val="24"/>
            <w:szCs w:val="24"/>
            <w:lang w:val="pt-BR"/>
            <w:rPrChange w:id="247" w:author="admin [2]" w:date="2018-09-14T10:24:00Z">
              <w:rPr>
                <w:rStyle w:val="CommentReference"/>
                <w:rFonts w:asciiTheme="minorHAnsi" w:eastAsiaTheme="minorEastAsia" w:hAnsiTheme="minorHAnsi" w:cstheme="minorBidi"/>
                <w:lang w:val="en-GB" w:eastAsia="zh-CN"/>
              </w:rPr>
            </w:rPrChange>
          </w:rPr>
          <w:commentReference w:id="248"/>
        </w:r>
      </w:ins>
      <w:r w:rsidRPr="00C87A17">
        <w:rPr>
          <w:rFonts w:ascii="Times New Roman" w:hAnsi="Times New Roman"/>
          <w:sz w:val="24"/>
          <w:szCs w:val="24"/>
          <w:lang w:val="pt-BR"/>
        </w:rPr>
        <w:t>SO</w:t>
      </w:r>
      <w:r w:rsidRPr="00C87A17">
        <w:rPr>
          <w:rFonts w:ascii="Times New Roman" w:hAnsi="Times New Roman"/>
          <w:sz w:val="24"/>
          <w:szCs w:val="24"/>
          <w:vertAlign w:val="subscript"/>
          <w:lang w:val="pt-BR"/>
        </w:rPr>
        <w:t>3,</w:t>
      </w:r>
      <w:r w:rsidRPr="00C87A17">
        <w:rPr>
          <w:rFonts w:ascii="Times New Roman" w:hAnsi="Times New Roman"/>
          <w:sz w:val="24"/>
          <w:szCs w:val="24"/>
          <w:lang w:val="pt-BR"/>
        </w:rPr>
        <w:t xml:space="preserve"> H</w:t>
      </w:r>
      <w:r w:rsidRPr="00C87A17">
        <w:rPr>
          <w:rFonts w:ascii="Times New Roman" w:hAnsi="Times New Roman"/>
          <w:sz w:val="24"/>
          <w:szCs w:val="24"/>
          <w:vertAlign w:val="subscript"/>
          <w:lang w:val="pt-BR"/>
        </w:rPr>
        <w:t>3</w:t>
      </w:r>
      <w:r w:rsidRPr="00C87A17">
        <w:rPr>
          <w:rFonts w:ascii="Times New Roman" w:hAnsi="Times New Roman"/>
          <w:sz w:val="24"/>
          <w:szCs w:val="24"/>
          <w:lang w:val="pt-BR"/>
        </w:rPr>
        <w:t>BO</w:t>
      </w:r>
      <w:r w:rsidRPr="00C87A17">
        <w:rPr>
          <w:rFonts w:ascii="Times New Roman" w:hAnsi="Times New Roman"/>
          <w:sz w:val="24"/>
          <w:szCs w:val="24"/>
          <w:vertAlign w:val="subscript"/>
          <w:lang w:val="pt-BR"/>
        </w:rPr>
        <w:t>3</w:t>
      </w:r>
    </w:p>
    <w:p w14:paraId="6CAAD076" w14:textId="77777777" w:rsidR="004E4BB3" w:rsidRPr="00C87A17" w:rsidRDefault="004E4BB3" w:rsidP="00A500DE">
      <w:pPr>
        <w:pStyle w:val="ListParagraph"/>
        <w:numPr>
          <w:ilvl w:val="0"/>
          <w:numId w:val="59"/>
        </w:numPr>
        <w:tabs>
          <w:tab w:val="left" w:pos="720"/>
          <w:tab w:val="left" w:pos="1440"/>
        </w:tabs>
        <w:spacing w:after="0" w:line="240" w:lineRule="auto"/>
        <w:rPr>
          <w:rFonts w:ascii="Times New Roman" w:hAnsi="Times New Roman"/>
          <w:sz w:val="24"/>
          <w:szCs w:val="24"/>
          <w:lang w:val="pt-BR"/>
        </w:rPr>
      </w:pPr>
      <w:r w:rsidRPr="00C87A17">
        <w:rPr>
          <w:rFonts w:ascii="Times New Roman" w:hAnsi="Times New Roman"/>
          <w:sz w:val="24"/>
          <w:szCs w:val="24"/>
          <w:lang w:val="pt-BR"/>
        </w:rPr>
        <w:t>H</w:t>
      </w:r>
      <w:r w:rsidRPr="00C87A17">
        <w:rPr>
          <w:rFonts w:ascii="Times New Roman" w:hAnsi="Times New Roman"/>
          <w:sz w:val="24"/>
          <w:szCs w:val="24"/>
          <w:vertAlign w:val="subscript"/>
          <w:lang w:val="pt-BR"/>
        </w:rPr>
        <w:t>2</w:t>
      </w:r>
      <w:r w:rsidRPr="00C87A17">
        <w:rPr>
          <w:rFonts w:ascii="Times New Roman" w:hAnsi="Times New Roman"/>
          <w:sz w:val="24"/>
          <w:szCs w:val="24"/>
          <w:lang w:val="pt-BR"/>
        </w:rPr>
        <w:t>O, H</w:t>
      </w:r>
      <w:r w:rsidRPr="00C87A17">
        <w:rPr>
          <w:rFonts w:ascii="Times New Roman" w:hAnsi="Times New Roman"/>
          <w:sz w:val="24"/>
          <w:szCs w:val="24"/>
          <w:vertAlign w:val="subscript"/>
          <w:lang w:val="pt-BR"/>
        </w:rPr>
        <w:t>3</w:t>
      </w:r>
      <w:r w:rsidRPr="00C87A17">
        <w:rPr>
          <w:rFonts w:ascii="Times New Roman" w:hAnsi="Times New Roman"/>
          <w:sz w:val="24"/>
          <w:szCs w:val="24"/>
          <w:lang w:val="pt-BR"/>
        </w:rPr>
        <w:t>BO</w:t>
      </w:r>
      <w:r w:rsidRPr="00C87A17">
        <w:rPr>
          <w:rFonts w:ascii="Times New Roman" w:hAnsi="Times New Roman"/>
          <w:sz w:val="24"/>
          <w:szCs w:val="24"/>
          <w:vertAlign w:val="subscript"/>
          <w:lang w:val="pt-BR"/>
        </w:rPr>
        <w:t>3</w:t>
      </w:r>
      <w:r w:rsidRPr="00C87A17">
        <w:rPr>
          <w:rFonts w:ascii="Times New Roman" w:hAnsi="Times New Roman"/>
          <w:sz w:val="24"/>
          <w:szCs w:val="24"/>
          <w:lang w:val="pt-BR"/>
        </w:rPr>
        <w:t>, CCl</w:t>
      </w:r>
      <w:r w:rsidRPr="00C87A17">
        <w:rPr>
          <w:rFonts w:ascii="Times New Roman" w:hAnsi="Times New Roman"/>
          <w:sz w:val="24"/>
          <w:szCs w:val="24"/>
          <w:vertAlign w:val="subscript"/>
          <w:lang w:val="pt-BR"/>
        </w:rPr>
        <w:t>4,</w:t>
      </w:r>
      <w:r w:rsidRPr="00C87A17">
        <w:rPr>
          <w:rFonts w:ascii="Times New Roman" w:hAnsi="Times New Roman"/>
          <w:sz w:val="24"/>
          <w:szCs w:val="24"/>
          <w:lang w:val="pt-BR"/>
        </w:rPr>
        <w:t xml:space="preserve">  BeCl</w:t>
      </w:r>
      <w:r w:rsidRPr="00C87A17">
        <w:rPr>
          <w:rFonts w:ascii="Times New Roman" w:hAnsi="Times New Roman"/>
          <w:sz w:val="24"/>
          <w:szCs w:val="24"/>
          <w:vertAlign w:val="subscript"/>
          <w:lang w:val="pt-BR"/>
        </w:rPr>
        <w:t>2</w:t>
      </w:r>
      <w:r w:rsidRPr="00C87A17">
        <w:rPr>
          <w:rFonts w:ascii="Times New Roman" w:hAnsi="Times New Roman"/>
          <w:sz w:val="24"/>
          <w:szCs w:val="24"/>
          <w:lang w:val="pt-BR"/>
        </w:rPr>
        <w:t>, K[Fe(CN)</w:t>
      </w:r>
      <w:r w:rsidRPr="00C87A17">
        <w:rPr>
          <w:rFonts w:ascii="Times New Roman" w:hAnsi="Times New Roman"/>
          <w:sz w:val="24"/>
          <w:szCs w:val="24"/>
          <w:vertAlign w:val="subscript"/>
          <w:lang w:val="pt-BR"/>
        </w:rPr>
        <w:t>6</w:t>
      </w:r>
      <w:r w:rsidRPr="00C87A17">
        <w:rPr>
          <w:rFonts w:ascii="Times New Roman" w:hAnsi="Times New Roman"/>
          <w:sz w:val="24"/>
          <w:szCs w:val="24"/>
          <w:lang w:val="pt-BR"/>
        </w:rPr>
        <w:t xml:space="preserve">] </w:t>
      </w:r>
    </w:p>
    <w:p w14:paraId="700C3EB1" w14:textId="26AEE289" w:rsidR="004E4BB3" w:rsidRPr="00C87A17" w:rsidRDefault="004E4BB3" w:rsidP="00A500DE">
      <w:pPr>
        <w:pStyle w:val="ListParagraph"/>
        <w:numPr>
          <w:ilvl w:val="0"/>
          <w:numId w:val="59"/>
        </w:numPr>
        <w:tabs>
          <w:tab w:val="left" w:pos="720"/>
          <w:tab w:val="left" w:pos="1440"/>
        </w:tabs>
        <w:spacing w:after="0" w:line="240" w:lineRule="auto"/>
        <w:rPr>
          <w:rFonts w:ascii="Times New Roman" w:hAnsi="Times New Roman"/>
          <w:sz w:val="24"/>
          <w:szCs w:val="24"/>
          <w:lang w:val="pt-BR"/>
        </w:rPr>
      </w:pPr>
      <w:r w:rsidRPr="00C87A17">
        <w:rPr>
          <w:rFonts w:ascii="Times New Roman" w:hAnsi="Times New Roman"/>
          <w:sz w:val="24"/>
          <w:szCs w:val="24"/>
          <w:lang w:val="pt-BR"/>
        </w:rPr>
        <w:t>H</w:t>
      </w:r>
      <w:r w:rsidRPr="00C87A17">
        <w:rPr>
          <w:rFonts w:ascii="Times New Roman" w:hAnsi="Times New Roman"/>
          <w:sz w:val="24"/>
          <w:szCs w:val="24"/>
          <w:vertAlign w:val="subscript"/>
          <w:lang w:val="pt-BR"/>
        </w:rPr>
        <w:t>2</w:t>
      </w:r>
      <w:r w:rsidRPr="00C87A17">
        <w:rPr>
          <w:rFonts w:ascii="Times New Roman" w:hAnsi="Times New Roman"/>
          <w:sz w:val="24"/>
          <w:szCs w:val="24"/>
          <w:lang w:val="pt-BR"/>
        </w:rPr>
        <w:t>O, KNO</w:t>
      </w:r>
      <w:r w:rsidRPr="00C87A17">
        <w:rPr>
          <w:rFonts w:ascii="Times New Roman" w:hAnsi="Times New Roman"/>
          <w:sz w:val="24"/>
          <w:szCs w:val="24"/>
          <w:vertAlign w:val="subscript"/>
          <w:lang w:val="pt-BR"/>
        </w:rPr>
        <w:t>3</w:t>
      </w:r>
      <w:r w:rsidRPr="00C87A17">
        <w:rPr>
          <w:rFonts w:ascii="Times New Roman" w:hAnsi="Times New Roman"/>
          <w:sz w:val="24"/>
          <w:szCs w:val="24"/>
          <w:lang w:val="pt-BR"/>
        </w:rPr>
        <w:t xml:space="preserve">, </w:t>
      </w:r>
      <w:ins w:id="249" w:author="admin" w:date="2016-10-17T11:26:00Z">
        <w:r w:rsidR="00FE6C7E" w:rsidRPr="00C87A17">
          <w:rPr>
            <w:rFonts w:ascii="Times New Roman" w:hAnsi="Times New Roman"/>
            <w:sz w:val="24"/>
            <w:szCs w:val="24"/>
            <w:lang w:val="pt-BR"/>
            <w:rPrChange w:id="250" w:author="admin [2]" w:date="2018-09-14T10:24:00Z">
              <w:rPr>
                <w:rFonts w:ascii="Times New Roman" w:hAnsi="Times New Roman"/>
                <w:sz w:val="24"/>
                <w:szCs w:val="24"/>
                <w:vertAlign w:val="subscript"/>
                <w:lang w:val="pt-BR"/>
              </w:rPr>
            </w:rPrChange>
          </w:rPr>
          <w:t>β-</w:t>
        </w:r>
      </w:ins>
      <w:r w:rsidRPr="00C87A17">
        <w:rPr>
          <w:rFonts w:ascii="Times New Roman" w:hAnsi="Times New Roman"/>
          <w:sz w:val="24"/>
          <w:szCs w:val="24"/>
          <w:lang w:val="pt-BR"/>
        </w:rPr>
        <w:t>SO</w:t>
      </w:r>
      <w:r w:rsidRPr="00C87A17">
        <w:rPr>
          <w:rFonts w:ascii="Times New Roman" w:hAnsi="Times New Roman"/>
          <w:sz w:val="24"/>
          <w:szCs w:val="24"/>
          <w:vertAlign w:val="subscript"/>
          <w:lang w:val="pt-BR"/>
        </w:rPr>
        <w:t>3,</w:t>
      </w:r>
      <w:r w:rsidRPr="00C87A17">
        <w:rPr>
          <w:rFonts w:ascii="Times New Roman" w:hAnsi="Times New Roman"/>
          <w:sz w:val="24"/>
          <w:szCs w:val="24"/>
          <w:lang w:val="pt-BR"/>
        </w:rPr>
        <w:t xml:space="preserve">  H</w:t>
      </w:r>
      <w:r w:rsidRPr="00C87A17">
        <w:rPr>
          <w:rFonts w:ascii="Times New Roman" w:hAnsi="Times New Roman"/>
          <w:sz w:val="24"/>
          <w:szCs w:val="24"/>
          <w:vertAlign w:val="subscript"/>
          <w:lang w:val="pt-BR"/>
        </w:rPr>
        <w:t>3</w:t>
      </w:r>
      <w:r w:rsidRPr="00C87A17">
        <w:rPr>
          <w:rFonts w:ascii="Times New Roman" w:hAnsi="Times New Roman"/>
          <w:sz w:val="24"/>
          <w:szCs w:val="24"/>
          <w:lang w:val="pt-BR"/>
        </w:rPr>
        <w:t>BO</w:t>
      </w:r>
      <w:r w:rsidRPr="00C87A17">
        <w:rPr>
          <w:rFonts w:ascii="Times New Roman" w:hAnsi="Times New Roman"/>
          <w:sz w:val="24"/>
          <w:szCs w:val="24"/>
          <w:vertAlign w:val="subscript"/>
          <w:lang w:val="pt-BR"/>
        </w:rPr>
        <w:t>3</w:t>
      </w:r>
      <w:r w:rsidRPr="00C87A17">
        <w:rPr>
          <w:rFonts w:ascii="Times New Roman" w:hAnsi="Times New Roman"/>
          <w:sz w:val="24"/>
          <w:szCs w:val="24"/>
          <w:lang w:val="pt-BR"/>
        </w:rPr>
        <w:t>,  C(kim cương)</w:t>
      </w:r>
    </w:p>
    <w:p w14:paraId="20CE0802" w14:textId="77777777" w:rsidR="0013134B" w:rsidRPr="00C87A17" w:rsidRDefault="004E4BB3"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b/>
          <w:sz w:val="24"/>
          <w:szCs w:val="24"/>
          <w:lang w:val="pt-BR"/>
        </w:rPr>
        <w:t>4.</w:t>
      </w:r>
      <w:r w:rsidR="005B6628" w:rsidRPr="00C87A17">
        <w:rPr>
          <w:rFonts w:ascii="Times New Roman" w:hAnsi="Times New Roman" w:cs="Times New Roman"/>
          <w:b/>
          <w:sz w:val="24"/>
          <w:szCs w:val="24"/>
          <w:lang w:val="pt-BR"/>
        </w:rPr>
        <w:t>8</w:t>
      </w:r>
      <w:r w:rsidRPr="00C87A17">
        <w:rPr>
          <w:rFonts w:ascii="Times New Roman" w:hAnsi="Times New Roman" w:cs="Times New Roman"/>
          <w:sz w:val="24"/>
          <w:szCs w:val="24"/>
          <w:lang w:val="pt-BR"/>
        </w:rPr>
        <w:t xml:space="preserve"> </w:t>
      </w:r>
      <w:r w:rsidR="0013134B" w:rsidRPr="00C87A17">
        <w:rPr>
          <w:rFonts w:ascii="Times New Roman" w:hAnsi="Times New Roman" w:cs="Times New Roman"/>
          <w:sz w:val="24"/>
          <w:szCs w:val="24"/>
          <w:lang w:val="vi-VN"/>
        </w:rPr>
        <w:t>Theo thứ tự các chất Na</w:t>
      </w:r>
      <w:r w:rsidR="0013134B" w:rsidRPr="00C87A17">
        <w:rPr>
          <w:rFonts w:ascii="Times New Roman" w:hAnsi="Times New Roman" w:cs="Times New Roman"/>
          <w:sz w:val="24"/>
          <w:szCs w:val="24"/>
          <w:vertAlign w:val="subscript"/>
          <w:lang w:val="vi-VN"/>
        </w:rPr>
        <w:t>2</w:t>
      </w:r>
      <w:r w:rsidR="0013134B" w:rsidRPr="00C87A17">
        <w:rPr>
          <w:rFonts w:ascii="Times New Roman" w:hAnsi="Times New Roman" w:cs="Times New Roman"/>
          <w:sz w:val="24"/>
          <w:szCs w:val="24"/>
          <w:lang w:val="vi-VN"/>
        </w:rPr>
        <w:t>O, CCl</w:t>
      </w:r>
      <w:r w:rsidR="0013134B" w:rsidRPr="00C87A17">
        <w:rPr>
          <w:rFonts w:ascii="Times New Roman" w:hAnsi="Times New Roman" w:cs="Times New Roman"/>
          <w:sz w:val="24"/>
          <w:szCs w:val="24"/>
          <w:vertAlign w:val="subscript"/>
          <w:lang w:val="vi-VN"/>
        </w:rPr>
        <w:t>4</w:t>
      </w:r>
      <w:r w:rsidR="0013134B" w:rsidRPr="00C87A17">
        <w:rPr>
          <w:rFonts w:ascii="Times New Roman" w:hAnsi="Times New Roman" w:cs="Times New Roman"/>
          <w:sz w:val="24"/>
          <w:szCs w:val="24"/>
          <w:lang w:val="vi-VN"/>
        </w:rPr>
        <w:t xml:space="preserve"> , C(kim cương ), Po ở trạng thái rắn nằm dưới dạng mạng tinh thể nào ?</w:t>
      </w:r>
    </w:p>
    <w:p w14:paraId="1B160A5F" w14:textId="77777777" w:rsidR="0013134B" w:rsidRPr="00C87A17" w:rsidRDefault="0013134B" w:rsidP="00A500DE">
      <w:pPr>
        <w:numPr>
          <w:ilvl w:val="0"/>
          <w:numId w:val="53"/>
        </w:numPr>
        <w:spacing w:after="0" w:line="240" w:lineRule="auto"/>
        <w:rPr>
          <w:rFonts w:ascii="Times New Roman" w:hAnsi="Times New Roman" w:cs="Times New Roman"/>
          <w:color w:val="FF0000"/>
          <w:sz w:val="24"/>
          <w:szCs w:val="24"/>
          <w:lang w:val="vi-VN"/>
        </w:rPr>
      </w:pPr>
      <w:r w:rsidRPr="00C87A17">
        <w:rPr>
          <w:rFonts w:ascii="Times New Roman" w:hAnsi="Times New Roman" w:cs="Times New Roman"/>
          <w:color w:val="FF0000"/>
          <w:sz w:val="24"/>
          <w:szCs w:val="24"/>
          <w:lang w:val="vi-VN"/>
        </w:rPr>
        <w:t xml:space="preserve">Mạng ion , phân tử , nguyên tử , kim loại </w:t>
      </w:r>
    </w:p>
    <w:p w14:paraId="3798A997" w14:textId="77777777" w:rsidR="0013134B" w:rsidRPr="00C87A17" w:rsidRDefault="0013134B" w:rsidP="00A500DE">
      <w:pPr>
        <w:numPr>
          <w:ilvl w:val="0"/>
          <w:numId w:val="53"/>
        </w:num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 xml:space="preserve">Mạng kim loại , phân tử , nguyên tử , ion </w:t>
      </w:r>
    </w:p>
    <w:p w14:paraId="76AEDFD7" w14:textId="77777777" w:rsidR="0013134B" w:rsidRPr="00C87A17" w:rsidRDefault="0013134B" w:rsidP="00A500DE">
      <w:pPr>
        <w:numPr>
          <w:ilvl w:val="0"/>
          <w:numId w:val="53"/>
        </w:num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Mạng ion , kim loại , nguyên tử , phân tử</w:t>
      </w:r>
    </w:p>
    <w:p w14:paraId="2DCE4114" w14:textId="77777777" w:rsidR="0013134B" w:rsidRPr="00C87A17" w:rsidRDefault="0013134B" w:rsidP="00A500DE">
      <w:pPr>
        <w:numPr>
          <w:ilvl w:val="0"/>
          <w:numId w:val="53"/>
        </w:num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 xml:space="preserve">Mạng kim loại , phân tử , ion , nguyên tử </w:t>
      </w:r>
    </w:p>
    <w:p w14:paraId="18D6FF4E" w14:textId="77777777" w:rsidR="000E614E" w:rsidRPr="00C87A17" w:rsidRDefault="000E614E" w:rsidP="0017601C">
      <w:pPr>
        <w:spacing w:after="0" w:line="240" w:lineRule="auto"/>
        <w:rPr>
          <w:ins w:id="251" w:author="admin" w:date="2016-09-21T09:46:00Z"/>
          <w:rFonts w:ascii="Times New Roman" w:hAnsi="Times New Roman" w:cs="Times New Roman"/>
          <w:b/>
          <w:sz w:val="24"/>
          <w:szCs w:val="24"/>
          <w:lang w:val="vi-VN"/>
        </w:rPr>
      </w:pPr>
    </w:p>
    <w:p w14:paraId="5CA36D69" w14:textId="77777777" w:rsidR="0013134B" w:rsidRPr="00C87A17" w:rsidRDefault="004E4BB3"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b/>
          <w:sz w:val="24"/>
          <w:szCs w:val="24"/>
          <w:lang w:val="vi-VN"/>
        </w:rPr>
        <w:t>4.</w:t>
      </w:r>
      <w:r w:rsidR="005B6628" w:rsidRPr="00C87A17">
        <w:rPr>
          <w:rFonts w:ascii="Times New Roman" w:hAnsi="Times New Roman" w:cs="Times New Roman"/>
          <w:b/>
          <w:sz w:val="24"/>
          <w:szCs w:val="24"/>
          <w:lang w:val="vi-VN"/>
        </w:rPr>
        <w:t>9</w:t>
      </w:r>
      <w:r w:rsidRPr="00C87A17">
        <w:rPr>
          <w:rFonts w:ascii="Times New Roman" w:hAnsi="Times New Roman" w:cs="Times New Roman"/>
          <w:sz w:val="24"/>
          <w:szCs w:val="24"/>
          <w:lang w:val="vi-VN"/>
        </w:rPr>
        <w:t xml:space="preserve"> </w:t>
      </w:r>
      <w:r w:rsidR="0013134B" w:rsidRPr="00C87A17">
        <w:rPr>
          <w:rFonts w:ascii="Times New Roman" w:hAnsi="Times New Roman" w:cs="Times New Roman"/>
          <w:sz w:val="24"/>
          <w:szCs w:val="24"/>
          <w:lang w:val="vi-VN"/>
        </w:rPr>
        <w:t xml:space="preserve">Chọn câu </w:t>
      </w:r>
      <w:r w:rsidR="0013134B" w:rsidRPr="00C87A17">
        <w:rPr>
          <w:rFonts w:ascii="Times New Roman" w:hAnsi="Times New Roman" w:cs="Times New Roman"/>
          <w:b/>
          <w:sz w:val="24"/>
          <w:szCs w:val="24"/>
          <w:lang w:val="vi-VN"/>
        </w:rPr>
        <w:t>đúng</w:t>
      </w:r>
      <w:r w:rsidR="0013134B" w:rsidRPr="00C87A17">
        <w:rPr>
          <w:rFonts w:ascii="Times New Roman" w:hAnsi="Times New Roman" w:cs="Times New Roman"/>
          <w:sz w:val="24"/>
          <w:szCs w:val="24"/>
          <w:lang w:val="vi-VN"/>
        </w:rPr>
        <w:t>: Sắp xếp các chất sau theo cấu trúc mạng phù hợp: Na</w:t>
      </w:r>
      <w:r w:rsidR="0013134B" w:rsidRPr="00C87A17">
        <w:rPr>
          <w:rFonts w:ascii="Times New Roman" w:hAnsi="Times New Roman" w:cs="Times New Roman"/>
          <w:sz w:val="24"/>
          <w:szCs w:val="24"/>
          <w:vertAlign w:val="subscript"/>
          <w:lang w:val="vi-VN"/>
        </w:rPr>
        <w:t>2</w:t>
      </w:r>
      <w:r w:rsidR="0013134B" w:rsidRPr="00C87A17">
        <w:rPr>
          <w:rFonts w:ascii="Times New Roman" w:hAnsi="Times New Roman" w:cs="Times New Roman"/>
          <w:sz w:val="24"/>
          <w:szCs w:val="24"/>
          <w:lang w:val="vi-VN"/>
        </w:rPr>
        <w:t>O, ZnS, CCl</w:t>
      </w:r>
      <w:r w:rsidR="0013134B" w:rsidRPr="00C87A17">
        <w:rPr>
          <w:rFonts w:ascii="Times New Roman" w:hAnsi="Times New Roman" w:cs="Times New Roman"/>
          <w:sz w:val="24"/>
          <w:szCs w:val="24"/>
          <w:vertAlign w:val="subscript"/>
          <w:lang w:val="vi-VN"/>
        </w:rPr>
        <w:t>4</w:t>
      </w:r>
      <w:r w:rsidR="0013134B" w:rsidRPr="00C87A17">
        <w:rPr>
          <w:rFonts w:ascii="Times New Roman" w:hAnsi="Times New Roman" w:cs="Times New Roman"/>
          <w:sz w:val="24"/>
          <w:szCs w:val="24"/>
          <w:lang w:val="vi-VN"/>
        </w:rPr>
        <w:t>, K</w:t>
      </w:r>
      <w:r w:rsidR="0013134B" w:rsidRPr="00C87A17">
        <w:rPr>
          <w:rFonts w:ascii="Times New Roman" w:hAnsi="Times New Roman" w:cs="Times New Roman"/>
          <w:sz w:val="24"/>
          <w:szCs w:val="24"/>
          <w:vertAlign w:val="subscript"/>
          <w:lang w:val="vi-VN"/>
        </w:rPr>
        <w:t>2</w:t>
      </w:r>
      <w:r w:rsidR="0013134B" w:rsidRPr="00C87A17">
        <w:rPr>
          <w:rFonts w:ascii="Times New Roman" w:hAnsi="Times New Roman" w:cs="Times New Roman"/>
          <w:sz w:val="24"/>
          <w:szCs w:val="24"/>
          <w:lang w:val="vi-VN"/>
        </w:rPr>
        <w:t>[TiCl</w:t>
      </w:r>
      <w:r w:rsidR="0013134B" w:rsidRPr="00C87A17">
        <w:rPr>
          <w:rFonts w:ascii="Times New Roman" w:hAnsi="Times New Roman" w:cs="Times New Roman"/>
          <w:sz w:val="24"/>
          <w:szCs w:val="24"/>
          <w:vertAlign w:val="subscript"/>
          <w:lang w:val="vi-VN"/>
        </w:rPr>
        <w:t>6</w:t>
      </w:r>
      <w:r w:rsidR="0013134B" w:rsidRPr="00C87A17">
        <w:rPr>
          <w:rFonts w:ascii="Times New Roman" w:hAnsi="Times New Roman" w:cs="Times New Roman"/>
          <w:sz w:val="24"/>
          <w:szCs w:val="24"/>
          <w:lang w:val="vi-VN"/>
        </w:rPr>
        <w:t>]</w:t>
      </w:r>
    </w:p>
    <w:p w14:paraId="04A94A7C" w14:textId="77777777" w:rsidR="0013134B" w:rsidRPr="00C87A17" w:rsidRDefault="0013134B" w:rsidP="00A500DE">
      <w:pPr>
        <w:pStyle w:val="ListParagraph"/>
        <w:numPr>
          <w:ilvl w:val="0"/>
          <w:numId w:val="56"/>
        </w:numPr>
        <w:spacing w:after="0" w:line="240" w:lineRule="auto"/>
        <w:rPr>
          <w:rFonts w:ascii="Times New Roman" w:hAnsi="Times New Roman"/>
          <w:color w:val="FF0000"/>
          <w:sz w:val="24"/>
          <w:szCs w:val="24"/>
          <w:lang w:val="vi-VN"/>
        </w:rPr>
      </w:pPr>
      <w:r w:rsidRPr="00C87A17">
        <w:rPr>
          <w:rFonts w:ascii="Times New Roman" w:hAnsi="Times New Roman"/>
          <w:color w:val="FF0000"/>
          <w:sz w:val="24"/>
          <w:szCs w:val="24"/>
          <w:lang w:val="vi-VN"/>
        </w:rPr>
        <w:t>Mạng ion, mạng nguyên tử, mạng phân tử, mạng ion cấu trúc đảo.</w:t>
      </w:r>
    </w:p>
    <w:p w14:paraId="6D9B3BC1" w14:textId="77777777" w:rsidR="0013134B" w:rsidRPr="00C87A17" w:rsidRDefault="0013134B" w:rsidP="00A500DE">
      <w:pPr>
        <w:pStyle w:val="ListParagraph"/>
        <w:numPr>
          <w:ilvl w:val="0"/>
          <w:numId w:val="56"/>
        </w:numPr>
        <w:spacing w:after="0" w:line="240" w:lineRule="auto"/>
        <w:rPr>
          <w:rFonts w:ascii="Times New Roman" w:hAnsi="Times New Roman"/>
          <w:sz w:val="24"/>
          <w:szCs w:val="24"/>
          <w:lang w:val="vi-VN"/>
        </w:rPr>
      </w:pPr>
      <w:r w:rsidRPr="00C87A17">
        <w:rPr>
          <w:rFonts w:ascii="Times New Roman" w:hAnsi="Times New Roman"/>
          <w:sz w:val="24"/>
          <w:szCs w:val="24"/>
          <w:lang w:val="vi-VN"/>
        </w:rPr>
        <w:t>Mạng  ion, mạng ion, mạng phân tử, mạng ion cấu trúc đảo.</w:t>
      </w:r>
    </w:p>
    <w:p w14:paraId="77504A9B" w14:textId="77777777" w:rsidR="0013134B" w:rsidRPr="00C87A17" w:rsidRDefault="0013134B" w:rsidP="00A500DE">
      <w:pPr>
        <w:pStyle w:val="ListParagraph"/>
        <w:numPr>
          <w:ilvl w:val="0"/>
          <w:numId w:val="56"/>
        </w:numPr>
        <w:spacing w:after="0" w:line="240" w:lineRule="auto"/>
        <w:rPr>
          <w:rFonts w:ascii="Times New Roman" w:hAnsi="Times New Roman"/>
          <w:sz w:val="24"/>
          <w:szCs w:val="24"/>
          <w:lang w:val="vi-VN"/>
        </w:rPr>
      </w:pPr>
      <w:r w:rsidRPr="00C87A17">
        <w:rPr>
          <w:rFonts w:ascii="Times New Roman" w:hAnsi="Times New Roman"/>
          <w:sz w:val="24"/>
          <w:szCs w:val="24"/>
          <w:lang w:val="vi-VN"/>
        </w:rPr>
        <w:t>Mạng ion, mạng phân tử, mạng phân tử, mạng ion cấu trúc đảo.</w:t>
      </w:r>
    </w:p>
    <w:p w14:paraId="5E4B00F0" w14:textId="77777777" w:rsidR="0013134B" w:rsidRPr="00C87A17" w:rsidRDefault="0013134B" w:rsidP="00A500DE">
      <w:pPr>
        <w:pStyle w:val="ListParagraph"/>
        <w:numPr>
          <w:ilvl w:val="0"/>
          <w:numId w:val="56"/>
        </w:numPr>
        <w:spacing w:after="0" w:line="240" w:lineRule="auto"/>
        <w:rPr>
          <w:rFonts w:ascii="Times New Roman" w:hAnsi="Times New Roman"/>
          <w:sz w:val="24"/>
          <w:szCs w:val="24"/>
          <w:lang w:val="vi-VN"/>
        </w:rPr>
      </w:pPr>
      <w:r w:rsidRPr="00C87A17">
        <w:rPr>
          <w:rFonts w:ascii="Times New Roman" w:hAnsi="Times New Roman"/>
          <w:sz w:val="24"/>
          <w:szCs w:val="24"/>
          <w:lang w:val="vi-VN"/>
        </w:rPr>
        <w:t>Mạng ion, mạng ion, mạng phân tử, mạng phân tử cấu trúc đảo.</w:t>
      </w:r>
    </w:p>
    <w:p w14:paraId="7E6FCEED" w14:textId="77777777" w:rsidR="00832435" w:rsidRPr="00C87A17" w:rsidRDefault="00832435" w:rsidP="0017601C">
      <w:pPr>
        <w:spacing w:after="0"/>
        <w:rPr>
          <w:rFonts w:ascii="Times New Roman" w:hAnsi="Times New Roman" w:cs="Times New Roman"/>
          <w:b/>
          <w:sz w:val="24"/>
          <w:szCs w:val="24"/>
          <w:lang w:val="pt-BR"/>
        </w:rPr>
      </w:pPr>
      <w:r w:rsidRPr="00C87A17">
        <w:rPr>
          <w:rFonts w:ascii="Times New Roman" w:hAnsi="Times New Roman" w:cs="Times New Roman"/>
          <w:b/>
          <w:sz w:val="24"/>
          <w:szCs w:val="24"/>
          <w:lang w:val="pt-BR"/>
        </w:rPr>
        <w:t>IV.5 TỪ TÍNH CHẤT VẬT LÝ CỦA CHẤT, DỰ ĐOÁN CẤU TRÚC, MẠNG TINH THỂ CỦA HỢP CHẤT CỘNG HÓA TRỊ</w:t>
      </w:r>
    </w:p>
    <w:p w14:paraId="22624ED7" w14:textId="77777777" w:rsidR="005B6628" w:rsidRPr="00C87A17" w:rsidRDefault="005B6628" w:rsidP="0017601C">
      <w:pPr>
        <w:tabs>
          <w:tab w:val="left" w:pos="540"/>
        </w:tabs>
        <w:spacing w:after="0" w:line="240" w:lineRule="auto"/>
        <w:rPr>
          <w:rFonts w:ascii="Times New Roman" w:hAnsi="Times New Roman" w:cs="Times New Roman"/>
          <w:color w:val="000000"/>
          <w:sz w:val="24"/>
          <w:szCs w:val="24"/>
        </w:rPr>
      </w:pPr>
      <w:r w:rsidRPr="00C87A17">
        <w:rPr>
          <w:rFonts w:ascii="Times New Roman" w:hAnsi="Times New Roman" w:cs="Times New Roman"/>
          <w:b/>
          <w:color w:val="000000"/>
          <w:sz w:val="24"/>
          <w:szCs w:val="24"/>
          <w:lang w:val="pt-BR"/>
        </w:rPr>
        <w:t>5.1</w:t>
      </w:r>
      <w:r w:rsidRPr="00C87A17">
        <w:rPr>
          <w:rFonts w:ascii="Times New Roman" w:hAnsi="Times New Roman" w:cs="Times New Roman"/>
          <w:color w:val="000000"/>
          <w:sz w:val="24"/>
          <w:szCs w:val="24"/>
          <w:lang w:val="pt-BR"/>
        </w:rPr>
        <w:t xml:space="preserve"> Graphite có cấu trúc lớp. Graphite mềm và dẫn điện khá tốt.  G</w:t>
      </w:r>
      <w:r w:rsidRPr="00C87A17">
        <w:rPr>
          <w:rFonts w:ascii="Times New Roman" w:hAnsi="Times New Roman" w:cs="Times New Roman"/>
          <w:color w:val="000000"/>
          <w:sz w:val="24"/>
          <w:szCs w:val="24"/>
        </w:rPr>
        <w:t>raphite thuộc loại mạng tinh thể:</w:t>
      </w:r>
    </w:p>
    <w:p w14:paraId="30774195" w14:textId="77777777" w:rsidR="005B6628" w:rsidRPr="00C87A17" w:rsidRDefault="005B6628" w:rsidP="00A500DE">
      <w:pPr>
        <w:pStyle w:val="ListParagraph"/>
        <w:numPr>
          <w:ilvl w:val="0"/>
          <w:numId w:val="67"/>
        </w:numPr>
        <w:spacing w:after="0" w:line="240" w:lineRule="auto"/>
        <w:rPr>
          <w:rFonts w:ascii="Times New Roman" w:hAnsi="Times New Roman"/>
          <w:color w:val="FF0000"/>
          <w:sz w:val="24"/>
          <w:szCs w:val="24"/>
        </w:rPr>
      </w:pPr>
      <w:r w:rsidRPr="00C87A17">
        <w:rPr>
          <w:rFonts w:ascii="Times New Roman" w:hAnsi="Times New Roman"/>
          <w:color w:val="FF0000"/>
          <w:sz w:val="24"/>
          <w:szCs w:val="24"/>
        </w:rPr>
        <w:t>Trung gian giữa mạng nguyên tử và mạng phân tử</w:t>
      </w:r>
    </w:p>
    <w:p w14:paraId="6A1BC2CC" w14:textId="77777777" w:rsidR="005B6628" w:rsidRPr="00C87A17" w:rsidRDefault="005B6628" w:rsidP="00A500DE">
      <w:pPr>
        <w:pStyle w:val="ListParagraph"/>
        <w:numPr>
          <w:ilvl w:val="0"/>
          <w:numId w:val="67"/>
        </w:numPr>
        <w:spacing w:after="0" w:line="240" w:lineRule="auto"/>
        <w:rPr>
          <w:rFonts w:ascii="Times New Roman" w:hAnsi="Times New Roman"/>
          <w:color w:val="000000"/>
          <w:sz w:val="24"/>
          <w:szCs w:val="24"/>
        </w:rPr>
      </w:pPr>
      <w:r w:rsidRPr="00C87A17">
        <w:rPr>
          <w:rFonts w:ascii="Times New Roman" w:hAnsi="Times New Roman"/>
          <w:color w:val="000000"/>
          <w:sz w:val="24"/>
          <w:szCs w:val="24"/>
        </w:rPr>
        <w:t>Mạng nguyên tử</w:t>
      </w:r>
    </w:p>
    <w:p w14:paraId="460D0BDD" w14:textId="77777777" w:rsidR="005B6628" w:rsidRPr="00C87A17" w:rsidRDefault="005B6628" w:rsidP="00A500DE">
      <w:pPr>
        <w:pStyle w:val="ListParagraph"/>
        <w:numPr>
          <w:ilvl w:val="0"/>
          <w:numId w:val="67"/>
        </w:numPr>
        <w:spacing w:after="0" w:line="240" w:lineRule="auto"/>
        <w:rPr>
          <w:rFonts w:ascii="Times New Roman" w:hAnsi="Times New Roman"/>
          <w:color w:val="000000"/>
          <w:sz w:val="24"/>
          <w:szCs w:val="24"/>
        </w:rPr>
      </w:pPr>
      <w:r w:rsidRPr="00C87A17">
        <w:rPr>
          <w:rFonts w:ascii="Times New Roman" w:hAnsi="Times New Roman"/>
          <w:color w:val="000000"/>
          <w:sz w:val="24"/>
          <w:szCs w:val="24"/>
        </w:rPr>
        <w:t>Mạng ion</w:t>
      </w:r>
    </w:p>
    <w:p w14:paraId="7D8CEB82" w14:textId="77777777" w:rsidR="005B6628" w:rsidRPr="00C87A17" w:rsidRDefault="005B6628" w:rsidP="00A500DE">
      <w:pPr>
        <w:pStyle w:val="ListParagraph"/>
        <w:numPr>
          <w:ilvl w:val="0"/>
          <w:numId w:val="67"/>
        </w:numPr>
        <w:spacing w:after="0" w:line="240" w:lineRule="auto"/>
        <w:rPr>
          <w:rFonts w:ascii="Times New Roman" w:hAnsi="Times New Roman"/>
          <w:color w:val="000000"/>
          <w:sz w:val="24"/>
          <w:szCs w:val="24"/>
        </w:rPr>
      </w:pPr>
      <w:r w:rsidRPr="00C87A17">
        <w:rPr>
          <w:rFonts w:ascii="Times New Roman" w:hAnsi="Times New Roman"/>
          <w:color w:val="000000"/>
          <w:sz w:val="24"/>
          <w:szCs w:val="24"/>
        </w:rPr>
        <w:t>Mạng kim loại</w:t>
      </w:r>
    </w:p>
    <w:p w14:paraId="2233CC58" w14:textId="77777777" w:rsidR="005B6628" w:rsidRPr="00C87A17" w:rsidRDefault="005B6628" w:rsidP="0017601C">
      <w:pPr>
        <w:pStyle w:val="NoSpacing"/>
        <w:shd w:val="clear" w:color="auto" w:fill="FFFFFF"/>
        <w:jc w:val="both"/>
        <w:rPr>
          <w:rFonts w:ascii="Times New Roman" w:hAnsi="Times New Roman"/>
          <w:sz w:val="24"/>
          <w:szCs w:val="24"/>
        </w:rPr>
      </w:pPr>
      <w:r w:rsidRPr="00C87A17">
        <w:rPr>
          <w:rFonts w:ascii="Times New Roman" w:hAnsi="Times New Roman"/>
          <w:b/>
          <w:sz w:val="24"/>
          <w:szCs w:val="24"/>
          <w:lang w:val="it-IT"/>
        </w:rPr>
        <w:t>5.2</w:t>
      </w:r>
      <w:r w:rsidRPr="00C87A17">
        <w:rPr>
          <w:rFonts w:ascii="Times New Roman" w:hAnsi="Times New Roman"/>
          <w:sz w:val="24"/>
          <w:szCs w:val="24"/>
          <w:lang w:val="it-IT"/>
        </w:rPr>
        <w:t xml:space="preserve"> Kim cương rất cứng vì các tinh thể kim cương:</w:t>
      </w:r>
    </w:p>
    <w:p w14:paraId="38331806" w14:textId="77777777" w:rsidR="005B6628" w:rsidRPr="00C87A17" w:rsidRDefault="005B6628" w:rsidP="00A500DE">
      <w:pPr>
        <w:numPr>
          <w:ilvl w:val="0"/>
          <w:numId w:val="69"/>
        </w:numPr>
        <w:spacing w:after="0" w:line="240" w:lineRule="auto"/>
        <w:ind w:left="360"/>
        <w:contextualSpacing/>
        <w:rPr>
          <w:rFonts w:ascii="Times New Roman" w:hAnsi="Times New Roman" w:cs="Times New Roman"/>
          <w:sz w:val="24"/>
          <w:szCs w:val="24"/>
        </w:rPr>
      </w:pPr>
      <w:r w:rsidRPr="00C87A17">
        <w:rPr>
          <w:rFonts w:ascii="Times New Roman" w:hAnsi="Times New Roman" w:cs="Times New Roman"/>
          <w:sz w:val="24"/>
          <w:szCs w:val="24"/>
          <w:lang w:val="it-IT"/>
        </w:rPr>
        <w:t>Chứa những miền năng lượng và những dải electron không định chỗ không thuộc về một nguyên tử cụ thể nào mà thuộc về cả tinh thể.</w:t>
      </w:r>
    </w:p>
    <w:p w14:paraId="1B2D5FAB" w14:textId="77777777" w:rsidR="005B6628" w:rsidRPr="00C87A17" w:rsidRDefault="005B6628" w:rsidP="00A500DE">
      <w:pPr>
        <w:numPr>
          <w:ilvl w:val="0"/>
          <w:numId w:val="69"/>
        </w:numPr>
        <w:spacing w:after="0" w:line="240" w:lineRule="auto"/>
        <w:ind w:left="360"/>
        <w:contextualSpacing/>
        <w:rPr>
          <w:rFonts w:ascii="Times New Roman" w:hAnsi="Times New Roman" w:cs="Times New Roman"/>
          <w:sz w:val="24"/>
          <w:szCs w:val="24"/>
          <w:lang w:val="it-IT"/>
        </w:rPr>
      </w:pPr>
      <w:r w:rsidRPr="00C87A17">
        <w:rPr>
          <w:rFonts w:ascii="Times New Roman" w:hAnsi="Times New Roman" w:cs="Times New Roman"/>
          <w:sz w:val="24"/>
          <w:szCs w:val="24"/>
          <w:lang w:val="it-IT"/>
        </w:rPr>
        <w:t>Được tạo thành trong những điều kiện nhiệt độ và áp suất rất khốc liệt</w:t>
      </w:r>
    </w:p>
    <w:p w14:paraId="36BBF385" w14:textId="77777777" w:rsidR="005B6628" w:rsidRPr="00C87A17" w:rsidRDefault="005B6628" w:rsidP="00A500DE">
      <w:pPr>
        <w:numPr>
          <w:ilvl w:val="0"/>
          <w:numId w:val="69"/>
        </w:numPr>
        <w:spacing w:after="0" w:line="240" w:lineRule="auto"/>
        <w:ind w:left="360"/>
        <w:contextualSpacing/>
        <w:rPr>
          <w:rFonts w:ascii="Times New Roman" w:hAnsi="Times New Roman" w:cs="Times New Roman"/>
          <w:sz w:val="24"/>
          <w:szCs w:val="24"/>
          <w:lang w:val="it-IT"/>
        </w:rPr>
      </w:pPr>
      <w:r w:rsidRPr="00C87A17">
        <w:rPr>
          <w:rFonts w:ascii="Times New Roman" w:hAnsi="Times New Roman" w:cs="Times New Roman"/>
          <w:sz w:val="24"/>
          <w:szCs w:val="24"/>
          <w:lang w:val="it-IT"/>
        </w:rPr>
        <w:t xml:space="preserve">Được tạo bới các nguyên tử bản chất rất cứng </w:t>
      </w:r>
    </w:p>
    <w:p w14:paraId="637A0B55" w14:textId="77777777" w:rsidR="005B6628" w:rsidRPr="00C87A17" w:rsidRDefault="005B6628" w:rsidP="00A500DE">
      <w:pPr>
        <w:numPr>
          <w:ilvl w:val="0"/>
          <w:numId w:val="69"/>
        </w:numPr>
        <w:spacing w:after="0" w:line="240" w:lineRule="auto"/>
        <w:ind w:left="360"/>
        <w:contextualSpacing/>
        <w:rPr>
          <w:rFonts w:ascii="Times New Roman" w:hAnsi="Times New Roman" w:cs="Times New Roman"/>
          <w:color w:val="0000FF"/>
          <w:sz w:val="24"/>
          <w:szCs w:val="24"/>
          <w:lang w:val="it-IT"/>
        </w:rPr>
      </w:pPr>
      <w:r w:rsidRPr="00C87A17">
        <w:rPr>
          <w:rFonts w:ascii="Times New Roman" w:hAnsi="Times New Roman" w:cs="Times New Roman"/>
          <w:color w:val="0000FF"/>
          <w:sz w:val="24"/>
          <w:szCs w:val="24"/>
          <w:lang w:val="it-IT"/>
        </w:rPr>
        <w:t xml:space="preserve">Là những đại phân tử mà mỗi nguyên tử </w:t>
      </w:r>
      <w:commentRangeStart w:id="252"/>
      <w:r w:rsidRPr="00C87A17">
        <w:rPr>
          <w:rFonts w:ascii="Times New Roman" w:hAnsi="Times New Roman" w:cs="Times New Roman"/>
          <w:color w:val="0000FF"/>
          <w:sz w:val="24"/>
          <w:szCs w:val="24"/>
          <w:lang w:val="it-IT"/>
        </w:rPr>
        <w:t>liên kết cộng hoá trị với các nguyên tử bên cạnh</w:t>
      </w:r>
      <w:commentRangeEnd w:id="252"/>
      <w:r w:rsidR="008B0815" w:rsidRPr="00C87A17">
        <w:rPr>
          <w:rStyle w:val="CommentReference"/>
        </w:rPr>
        <w:commentReference w:id="252"/>
      </w:r>
    </w:p>
    <w:p w14:paraId="5C11A9CC" w14:textId="77777777" w:rsidR="005B6628" w:rsidRPr="00C87A17" w:rsidRDefault="005B6628" w:rsidP="0017601C">
      <w:pPr>
        <w:tabs>
          <w:tab w:val="left" w:pos="540"/>
        </w:tabs>
        <w:spacing w:after="0"/>
        <w:rPr>
          <w:rFonts w:ascii="Times New Roman" w:hAnsi="Times New Roman" w:cs="Times New Roman"/>
          <w:color w:val="000000"/>
          <w:sz w:val="24"/>
          <w:szCs w:val="24"/>
          <w:lang w:val="it-IT"/>
        </w:rPr>
      </w:pPr>
      <w:r w:rsidRPr="00C87A17">
        <w:rPr>
          <w:rFonts w:ascii="Times New Roman" w:hAnsi="Times New Roman" w:cs="Times New Roman"/>
          <w:b/>
          <w:color w:val="000000"/>
          <w:sz w:val="24"/>
          <w:szCs w:val="24"/>
          <w:lang w:val="it-IT"/>
        </w:rPr>
        <w:lastRenderedPageBreak/>
        <w:t>5.3</w:t>
      </w:r>
      <w:r w:rsidRPr="00C87A17">
        <w:rPr>
          <w:rFonts w:ascii="Times New Roman" w:hAnsi="Times New Roman" w:cs="Times New Roman"/>
          <w:color w:val="000000"/>
          <w:sz w:val="24"/>
          <w:szCs w:val="24"/>
          <w:lang w:val="it-IT"/>
        </w:rPr>
        <w:t xml:space="preserve"> Cryolite là một loại khoáng vật được dùng để điện phân nhôm. Trong bể điện phân chứa cryolite nóng chảy, nhôm được hoàn nguyên ở catod. Tuy nhiên ở trạng thái rắn cryolite không dẫn điện. Cryolite khá cứng nhưng dòn. Hãy cho biết đặc tính hóa tinh thể của cryolite, cho biết công thức phân tử của cryolite : K</w:t>
      </w:r>
      <w:r w:rsidRPr="00C87A17">
        <w:rPr>
          <w:rFonts w:ascii="Times New Roman" w:hAnsi="Times New Roman" w:cs="Times New Roman"/>
          <w:color w:val="000000"/>
          <w:sz w:val="24"/>
          <w:szCs w:val="24"/>
          <w:vertAlign w:val="subscript"/>
          <w:lang w:val="it-IT"/>
        </w:rPr>
        <w:t>3</w:t>
      </w:r>
      <w:r w:rsidRPr="00C87A17">
        <w:rPr>
          <w:rFonts w:ascii="Times New Roman" w:hAnsi="Times New Roman" w:cs="Times New Roman"/>
          <w:color w:val="000000"/>
          <w:sz w:val="24"/>
          <w:szCs w:val="24"/>
          <w:lang w:val="it-IT"/>
        </w:rPr>
        <w:t>[AlF</w:t>
      </w:r>
      <w:r w:rsidRPr="00C87A17">
        <w:rPr>
          <w:rFonts w:ascii="Times New Roman" w:hAnsi="Times New Roman" w:cs="Times New Roman"/>
          <w:color w:val="000000"/>
          <w:sz w:val="24"/>
          <w:szCs w:val="24"/>
          <w:vertAlign w:val="subscript"/>
          <w:lang w:val="it-IT"/>
        </w:rPr>
        <w:t>6</w:t>
      </w:r>
      <w:r w:rsidRPr="00C87A17">
        <w:rPr>
          <w:rFonts w:ascii="Times New Roman" w:hAnsi="Times New Roman" w:cs="Times New Roman"/>
          <w:color w:val="000000"/>
          <w:sz w:val="24"/>
          <w:szCs w:val="24"/>
          <w:lang w:val="it-IT"/>
        </w:rPr>
        <w:t>].</w:t>
      </w:r>
    </w:p>
    <w:p w14:paraId="2CABE2DC" w14:textId="77777777" w:rsidR="005B6628" w:rsidRPr="00C87A17" w:rsidRDefault="005B6628" w:rsidP="00A500DE">
      <w:pPr>
        <w:pStyle w:val="ListParagraph"/>
        <w:numPr>
          <w:ilvl w:val="0"/>
          <w:numId w:val="68"/>
        </w:numPr>
        <w:spacing w:after="0"/>
        <w:rPr>
          <w:rFonts w:ascii="Times New Roman" w:hAnsi="Times New Roman"/>
          <w:color w:val="FF0000"/>
          <w:sz w:val="24"/>
          <w:szCs w:val="24"/>
        </w:rPr>
      </w:pPr>
      <w:r w:rsidRPr="00C87A17">
        <w:rPr>
          <w:rFonts w:ascii="Times New Roman" w:hAnsi="Times New Roman"/>
          <w:color w:val="FF0000"/>
          <w:sz w:val="24"/>
          <w:szCs w:val="24"/>
        </w:rPr>
        <w:t>Mạng ion, cấu trúc đảo</w:t>
      </w:r>
    </w:p>
    <w:p w14:paraId="592ACD0A" w14:textId="77777777" w:rsidR="005B6628" w:rsidRPr="00C87A17" w:rsidRDefault="005B6628" w:rsidP="00A500DE">
      <w:pPr>
        <w:pStyle w:val="ListParagraph"/>
        <w:numPr>
          <w:ilvl w:val="0"/>
          <w:numId w:val="68"/>
        </w:numPr>
        <w:spacing w:after="0"/>
        <w:rPr>
          <w:rFonts w:ascii="Times New Roman" w:hAnsi="Times New Roman"/>
          <w:color w:val="000000"/>
          <w:sz w:val="24"/>
          <w:szCs w:val="24"/>
        </w:rPr>
      </w:pPr>
      <w:r w:rsidRPr="00C87A17">
        <w:rPr>
          <w:rFonts w:ascii="Times New Roman" w:hAnsi="Times New Roman"/>
          <w:color w:val="000000"/>
          <w:sz w:val="24"/>
          <w:szCs w:val="24"/>
        </w:rPr>
        <w:t>Mạng phân tử, cấu trúc đảo</w:t>
      </w:r>
    </w:p>
    <w:p w14:paraId="5A08DE89" w14:textId="77777777" w:rsidR="005B6628" w:rsidRPr="00C87A17" w:rsidRDefault="005B6628" w:rsidP="00A500DE">
      <w:pPr>
        <w:pStyle w:val="ListParagraph"/>
        <w:numPr>
          <w:ilvl w:val="0"/>
          <w:numId w:val="68"/>
        </w:numPr>
        <w:spacing w:after="0"/>
        <w:rPr>
          <w:rFonts w:ascii="Times New Roman" w:hAnsi="Times New Roman"/>
          <w:color w:val="000000"/>
          <w:sz w:val="24"/>
          <w:szCs w:val="24"/>
        </w:rPr>
      </w:pPr>
      <w:r w:rsidRPr="00C87A17">
        <w:rPr>
          <w:rFonts w:ascii="Times New Roman" w:hAnsi="Times New Roman"/>
          <w:color w:val="000000"/>
          <w:sz w:val="24"/>
          <w:szCs w:val="24"/>
        </w:rPr>
        <w:t>Mạng nguyên tử, cấu trúc phối trí</w:t>
      </w:r>
    </w:p>
    <w:p w14:paraId="214E08CF" w14:textId="77777777" w:rsidR="005B6628" w:rsidRPr="00C87A17" w:rsidRDefault="005B6628" w:rsidP="00A500DE">
      <w:pPr>
        <w:pStyle w:val="ListParagraph"/>
        <w:numPr>
          <w:ilvl w:val="0"/>
          <w:numId w:val="68"/>
        </w:numPr>
        <w:spacing w:after="0"/>
        <w:rPr>
          <w:rFonts w:ascii="Times New Roman" w:hAnsi="Times New Roman"/>
          <w:sz w:val="24"/>
          <w:szCs w:val="24"/>
        </w:rPr>
      </w:pPr>
      <w:r w:rsidRPr="00C87A17">
        <w:rPr>
          <w:rFonts w:ascii="Times New Roman" w:hAnsi="Times New Roman"/>
          <w:sz w:val="24"/>
          <w:szCs w:val="24"/>
        </w:rPr>
        <w:t>Mạng ion, cấu trúc phối trí</w:t>
      </w:r>
    </w:p>
    <w:p w14:paraId="49B4BB46" w14:textId="77777777" w:rsidR="0013134B" w:rsidRPr="00C87A17" w:rsidRDefault="00D657DB"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b/>
          <w:sz w:val="24"/>
          <w:szCs w:val="24"/>
          <w:lang w:val="pt-BR"/>
        </w:rPr>
        <w:t>5.</w:t>
      </w:r>
      <w:r w:rsidR="005B6628" w:rsidRPr="00C87A17">
        <w:rPr>
          <w:rFonts w:ascii="Times New Roman" w:hAnsi="Times New Roman" w:cs="Times New Roman"/>
          <w:b/>
          <w:sz w:val="24"/>
          <w:szCs w:val="24"/>
          <w:lang w:val="pt-BR"/>
        </w:rPr>
        <w:t>4</w:t>
      </w:r>
      <w:r w:rsidRPr="00C87A17">
        <w:rPr>
          <w:rFonts w:ascii="Times New Roman" w:hAnsi="Times New Roman" w:cs="Times New Roman"/>
          <w:sz w:val="24"/>
          <w:szCs w:val="24"/>
          <w:lang w:val="pt-BR"/>
        </w:rPr>
        <w:t xml:space="preserve"> </w:t>
      </w:r>
      <w:r w:rsidR="0013134B" w:rsidRPr="00C87A17">
        <w:rPr>
          <w:rFonts w:ascii="Times New Roman" w:hAnsi="Times New Roman" w:cs="Times New Roman"/>
          <w:sz w:val="24"/>
          <w:szCs w:val="24"/>
          <w:lang w:val="vi-VN"/>
        </w:rPr>
        <w:t>Cho biết titan (IV) bromide có nhiệt độ nóng chảy và nhiệt độ sôi lần lượt</w:t>
      </w:r>
      <w:r w:rsidR="0013134B" w:rsidRPr="00C87A17">
        <w:rPr>
          <w:rFonts w:ascii="Times New Roman" w:hAnsi="Times New Roman" w:cs="Times New Roman"/>
          <w:b/>
          <w:sz w:val="24"/>
          <w:szCs w:val="24"/>
          <w:lang w:val="vi-VN"/>
        </w:rPr>
        <w:t xml:space="preserve"> </w:t>
      </w:r>
      <w:r w:rsidR="0013134B" w:rsidRPr="00C87A17">
        <w:rPr>
          <w:rFonts w:ascii="Times New Roman" w:hAnsi="Times New Roman" w:cs="Times New Roman"/>
          <w:sz w:val="24"/>
          <w:szCs w:val="24"/>
          <w:lang w:val="vi-VN"/>
        </w:rPr>
        <w:t>bằng: 38</w:t>
      </w:r>
      <w:r w:rsidR="0013134B" w:rsidRPr="00C87A17">
        <w:rPr>
          <w:rFonts w:ascii="Times New Roman" w:hAnsi="Times New Roman" w:cs="Times New Roman"/>
          <w:sz w:val="24"/>
          <w:szCs w:val="24"/>
          <w:vertAlign w:val="superscript"/>
          <w:lang w:val="vi-VN"/>
        </w:rPr>
        <w:t>o</w:t>
      </w:r>
      <w:r w:rsidR="0013134B" w:rsidRPr="00C87A17">
        <w:rPr>
          <w:rFonts w:ascii="Times New Roman" w:hAnsi="Times New Roman" w:cs="Times New Roman"/>
          <w:sz w:val="24"/>
          <w:szCs w:val="24"/>
          <w:lang w:val="vi-VN"/>
        </w:rPr>
        <w:t>C và 231</w:t>
      </w:r>
      <w:r w:rsidR="0013134B" w:rsidRPr="00C87A17">
        <w:rPr>
          <w:rFonts w:ascii="Times New Roman" w:hAnsi="Times New Roman" w:cs="Times New Roman"/>
          <w:sz w:val="24"/>
          <w:szCs w:val="24"/>
          <w:vertAlign w:val="superscript"/>
          <w:lang w:val="vi-VN"/>
        </w:rPr>
        <w:t>o</w:t>
      </w:r>
      <w:r w:rsidR="0013134B" w:rsidRPr="00C87A17">
        <w:rPr>
          <w:rFonts w:ascii="Times New Roman" w:hAnsi="Times New Roman" w:cs="Times New Roman"/>
          <w:sz w:val="24"/>
          <w:szCs w:val="24"/>
          <w:lang w:val="vi-VN"/>
        </w:rPr>
        <w:t xml:space="preserve">C. Chọn câu </w:t>
      </w:r>
      <w:r w:rsidR="0013134B" w:rsidRPr="00C87A17">
        <w:rPr>
          <w:rFonts w:ascii="Times New Roman" w:hAnsi="Times New Roman" w:cs="Times New Roman"/>
          <w:b/>
          <w:sz w:val="24"/>
          <w:szCs w:val="24"/>
          <w:lang w:val="vi-VN"/>
        </w:rPr>
        <w:t>đúng</w:t>
      </w:r>
      <w:r w:rsidR="0013134B" w:rsidRPr="00C87A17">
        <w:rPr>
          <w:rFonts w:ascii="Times New Roman" w:hAnsi="Times New Roman" w:cs="Times New Roman"/>
          <w:sz w:val="24"/>
          <w:szCs w:val="24"/>
          <w:lang w:val="vi-VN"/>
        </w:rPr>
        <w:t>:</w:t>
      </w:r>
    </w:p>
    <w:p w14:paraId="3581509C" w14:textId="77777777" w:rsidR="0013134B" w:rsidRPr="00C87A17" w:rsidRDefault="0013134B" w:rsidP="00A500DE">
      <w:pPr>
        <w:pStyle w:val="ListParagraph"/>
        <w:numPr>
          <w:ilvl w:val="0"/>
          <w:numId w:val="61"/>
        </w:numPr>
        <w:spacing w:after="0" w:line="240" w:lineRule="auto"/>
        <w:ind w:left="567"/>
        <w:rPr>
          <w:rFonts w:ascii="Times New Roman" w:hAnsi="Times New Roman"/>
          <w:color w:val="FF0000"/>
          <w:sz w:val="24"/>
          <w:szCs w:val="24"/>
          <w:lang w:val="vi-VN"/>
        </w:rPr>
      </w:pPr>
      <w:r w:rsidRPr="00C87A17">
        <w:rPr>
          <w:rFonts w:ascii="Times New Roman" w:hAnsi="Times New Roman"/>
          <w:color w:val="FF0000"/>
          <w:sz w:val="24"/>
          <w:szCs w:val="24"/>
          <w:lang w:val="vi-VN"/>
        </w:rPr>
        <w:t>Titan (IV) bromide rắn có mạng tinh thể phân tử và có cấu trúc tinh thể kiểu đảo.</w:t>
      </w:r>
    </w:p>
    <w:p w14:paraId="3CFE44E4" w14:textId="77777777" w:rsidR="0013134B" w:rsidRPr="00C87A17" w:rsidRDefault="0013134B" w:rsidP="00A500DE">
      <w:pPr>
        <w:pStyle w:val="ListParagraph"/>
        <w:numPr>
          <w:ilvl w:val="0"/>
          <w:numId w:val="61"/>
        </w:numPr>
        <w:spacing w:after="0" w:line="240" w:lineRule="auto"/>
        <w:ind w:left="567"/>
        <w:rPr>
          <w:rFonts w:ascii="Times New Roman" w:hAnsi="Times New Roman"/>
          <w:sz w:val="24"/>
          <w:szCs w:val="24"/>
          <w:lang w:val="vi-VN"/>
        </w:rPr>
      </w:pPr>
      <w:r w:rsidRPr="00C87A17">
        <w:rPr>
          <w:rFonts w:ascii="Times New Roman" w:hAnsi="Times New Roman"/>
          <w:sz w:val="24"/>
          <w:szCs w:val="24"/>
          <w:lang w:val="vi-VN"/>
        </w:rPr>
        <w:t>Titan (IV) bromide rắn có mạng tinh thể nguyên  tử và có cấu trúc tinh thể kiểu phối trí.</w:t>
      </w:r>
    </w:p>
    <w:p w14:paraId="01A5BEF7" w14:textId="77777777" w:rsidR="0013134B" w:rsidRPr="00C87A17" w:rsidRDefault="0013134B" w:rsidP="00A500DE">
      <w:pPr>
        <w:pStyle w:val="ListParagraph"/>
        <w:numPr>
          <w:ilvl w:val="0"/>
          <w:numId w:val="61"/>
        </w:numPr>
        <w:spacing w:after="0" w:line="240" w:lineRule="auto"/>
        <w:ind w:left="567"/>
        <w:rPr>
          <w:rFonts w:ascii="Times New Roman" w:hAnsi="Times New Roman"/>
          <w:sz w:val="24"/>
          <w:szCs w:val="24"/>
          <w:lang w:val="vi-VN"/>
        </w:rPr>
      </w:pPr>
      <w:r w:rsidRPr="00C87A17">
        <w:rPr>
          <w:rFonts w:ascii="Times New Roman" w:hAnsi="Times New Roman"/>
          <w:sz w:val="24"/>
          <w:szCs w:val="24"/>
          <w:lang w:val="vi-VN"/>
        </w:rPr>
        <w:t>Titan (IV) bromide  rắn có mạng tinh thể phân tử và có cấu trúc tinh thể kiểu mạch.</w:t>
      </w:r>
    </w:p>
    <w:p w14:paraId="4E9BBEEE" w14:textId="68BB9209" w:rsidR="0013134B" w:rsidRPr="00C87A17" w:rsidRDefault="0013134B" w:rsidP="00A500DE">
      <w:pPr>
        <w:pStyle w:val="ListParagraph"/>
        <w:numPr>
          <w:ilvl w:val="0"/>
          <w:numId w:val="61"/>
        </w:numPr>
        <w:spacing w:after="0" w:line="240" w:lineRule="auto"/>
        <w:ind w:left="567"/>
        <w:rPr>
          <w:rFonts w:ascii="Times New Roman" w:hAnsi="Times New Roman"/>
          <w:sz w:val="24"/>
          <w:szCs w:val="24"/>
          <w:lang w:val="vi-VN"/>
        </w:rPr>
      </w:pPr>
      <w:r w:rsidRPr="00C87A17">
        <w:rPr>
          <w:rFonts w:ascii="Times New Roman" w:hAnsi="Times New Roman"/>
          <w:sz w:val="24"/>
          <w:szCs w:val="24"/>
          <w:lang w:val="vi-VN"/>
        </w:rPr>
        <w:t>Titan (IV) bromide rắn có mạng tinh thể ion và có cấu trúc tinh thể kiểu phối trí.</w:t>
      </w:r>
      <w:ins w:id="253" w:author="admin" w:date="2017-09-18T15:00:00Z">
        <w:r w:rsidR="00BE6071" w:rsidRPr="00C87A17">
          <w:rPr>
            <w:rFonts w:ascii="Times New Roman" w:hAnsi="Times New Roman"/>
            <w:sz w:val="24"/>
            <w:szCs w:val="24"/>
          </w:rPr>
          <w:t xml:space="preserve"> </w:t>
        </w:r>
      </w:ins>
    </w:p>
    <w:p w14:paraId="47F888F4" w14:textId="45E023D3" w:rsidR="0013134B" w:rsidRPr="00C87A17" w:rsidRDefault="00D657DB" w:rsidP="0017601C">
      <w:pPr>
        <w:spacing w:after="0" w:line="240" w:lineRule="auto"/>
        <w:rPr>
          <w:ins w:id="254" w:author="admin" w:date="2016-10-03T08:35:00Z"/>
          <w:rFonts w:ascii="Times New Roman" w:hAnsi="Times New Roman" w:cs="Times New Roman"/>
          <w:sz w:val="24"/>
          <w:szCs w:val="24"/>
          <w:lang w:val="vi-VN"/>
        </w:rPr>
      </w:pPr>
      <w:r w:rsidRPr="00C87A17">
        <w:rPr>
          <w:rFonts w:ascii="Times New Roman" w:hAnsi="Times New Roman" w:cs="Times New Roman"/>
          <w:b/>
          <w:sz w:val="24"/>
          <w:szCs w:val="24"/>
          <w:lang w:val="vi-VN"/>
        </w:rPr>
        <w:t>5.</w:t>
      </w:r>
      <w:r w:rsidR="005B6628" w:rsidRPr="00C87A17">
        <w:rPr>
          <w:rFonts w:ascii="Times New Roman" w:hAnsi="Times New Roman" w:cs="Times New Roman"/>
          <w:b/>
          <w:sz w:val="24"/>
          <w:szCs w:val="24"/>
          <w:lang w:val="vi-VN"/>
        </w:rPr>
        <w:t>5</w:t>
      </w:r>
      <w:r w:rsidRPr="00C87A17">
        <w:rPr>
          <w:rFonts w:ascii="Times New Roman" w:hAnsi="Times New Roman" w:cs="Times New Roman"/>
          <w:sz w:val="24"/>
          <w:szCs w:val="24"/>
          <w:lang w:val="vi-VN"/>
        </w:rPr>
        <w:t xml:space="preserve"> </w:t>
      </w:r>
      <w:r w:rsidR="0013134B" w:rsidRPr="00C87A17">
        <w:rPr>
          <w:rFonts w:ascii="Times New Roman" w:hAnsi="Times New Roman" w:cs="Times New Roman"/>
          <w:sz w:val="24"/>
          <w:szCs w:val="24"/>
          <w:lang w:val="vi-VN"/>
        </w:rPr>
        <w:t xml:space="preserve">Chọn </w:t>
      </w:r>
      <w:r w:rsidRPr="00C87A17">
        <w:rPr>
          <w:rFonts w:ascii="Times New Roman" w:hAnsi="Times New Roman" w:cs="Times New Roman"/>
          <w:sz w:val="24"/>
          <w:szCs w:val="24"/>
          <w:lang w:val="vi-VN"/>
        </w:rPr>
        <w:t>phương án</w:t>
      </w:r>
      <w:r w:rsidR="0013134B" w:rsidRPr="00C87A17">
        <w:rPr>
          <w:rFonts w:ascii="Times New Roman" w:hAnsi="Times New Roman" w:cs="Times New Roman"/>
          <w:sz w:val="24"/>
          <w:szCs w:val="24"/>
          <w:lang w:val="vi-VN"/>
        </w:rPr>
        <w:t xml:space="preserve"> </w:t>
      </w:r>
      <w:r w:rsidR="0013134B" w:rsidRPr="00C87A17">
        <w:rPr>
          <w:rFonts w:ascii="Times New Roman" w:hAnsi="Times New Roman" w:cs="Times New Roman"/>
          <w:b/>
          <w:sz w:val="24"/>
          <w:szCs w:val="24"/>
          <w:lang w:val="vi-VN"/>
        </w:rPr>
        <w:t>đúng</w:t>
      </w:r>
      <w:r w:rsidR="0013134B" w:rsidRPr="00C87A17">
        <w:rPr>
          <w:rFonts w:ascii="Times New Roman" w:hAnsi="Times New Roman" w:cs="Times New Roman"/>
          <w:sz w:val="24"/>
          <w:szCs w:val="24"/>
          <w:lang w:val="vi-VN"/>
        </w:rPr>
        <w:t>: SnCl</w:t>
      </w:r>
      <w:r w:rsidR="0013134B" w:rsidRPr="00C87A17">
        <w:rPr>
          <w:rFonts w:ascii="Times New Roman" w:hAnsi="Times New Roman" w:cs="Times New Roman"/>
          <w:sz w:val="24"/>
          <w:szCs w:val="24"/>
          <w:vertAlign w:val="subscript"/>
          <w:lang w:val="vi-VN"/>
        </w:rPr>
        <w:t>4</w:t>
      </w:r>
      <w:r w:rsidR="0013134B" w:rsidRPr="00C87A17">
        <w:rPr>
          <w:rFonts w:ascii="Times New Roman" w:hAnsi="Times New Roman" w:cs="Times New Roman"/>
          <w:sz w:val="24"/>
          <w:szCs w:val="24"/>
          <w:lang w:val="vi-VN"/>
        </w:rPr>
        <w:t xml:space="preserve"> có nhiệt độ nóng chảy (-33</w:t>
      </w:r>
      <w:r w:rsidR="0013134B" w:rsidRPr="00C87A17">
        <w:rPr>
          <w:rFonts w:ascii="Times New Roman" w:hAnsi="Times New Roman" w:cs="Times New Roman"/>
          <w:sz w:val="24"/>
          <w:szCs w:val="24"/>
          <w:vertAlign w:val="superscript"/>
          <w:lang w:val="vi-VN"/>
        </w:rPr>
        <w:t>o</w:t>
      </w:r>
      <w:r w:rsidR="0013134B" w:rsidRPr="00C87A17">
        <w:rPr>
          <w:rFonts w:ascii="Times New Roman" w:hAnsi="Times New Roman" w:cs="Times New Roman"/>
          <w:sz w:val="24"/>
          <w:szCs w:val="24"/>
          <w:lang w:val="vi-VN"/>
        </w:rPr>
        <w:t>C) thấp hơn SnCl</w:t>
      </w:r>
      <w:r w:rsidR="0013134B" w:rsidRPr="00C87A17">
        <w:rPr>
          <w:rFonts w:ascii="Times New Roman" w:hAnsi="Times New Roman" w:cs="Times New Roman"/>
          <w:sz w:val="24"/>
          <w:szCs w:val="24"/>
          <w:vertAlign w:val="subscript"/>
          <w:lang w:val="vi-VN"/>
        </w:rPr>
        <w:t>2</w:t>
      </w:r>
      <w:r w:rsidR="0013134B" w:rsidRPr="00C87A17">
        <w:rPr>
          <w:rFonts w:ascii="Times New Roman" w:hAnsi="Times New Roman" w:cs="Times New Roman"/>
          <w:sz w:val="24"/>
          <w:szCs w:val="24"/>
          <w:lang w:val="vi-VN"/>
        </w:rPr>
        <w:t xml:space="preserve"> (247</w:t>
      </w:r>
      <w:r w:rsidR="0013134B" w:rsidRPr="00C87A17">
        <w:rPr>
          <w:rFonts w:ascii="Times New Roman" w:hAnsi="Times New Roman" w:cs="Times New Roman"/>
          <w:sz w:val="24"/>
          <w:szCs w:val="24"/>
          <w:vertAlign w:val="superscript"/>
          <w:lang w:val="vi-VN"/>
        </w:rPr>
        <w:t>o</w:t>
      </w:r>
      <w:r w:rsidR="0013134B" w:rsidRPr="00C87A17">
        <w:rPr>
          <w:rFonts w:ascii="Times New Roman" w:hAnsi="Times New Roman" w:cs="Times New Roman"/>
          <w:sz w:val="24"/>
          <w:szCs w:val="24"/>
          <w:lang w:val="vi-VN"/>
        </w:rPr>
        <w:t>C) là do:</w:t>
      </w:r>
    </w:p>
    <w:p w14:paraId="6A93DF08" w14:textId="09B8754D" w:rsidR="009C1D9B" w:rsidRPr="00C87A17" w:rsidDel="009C1D9B" w:rsidRDefault="009C1D9B" w:rsidP="0017601C">
      <w:pPr>
        <w:spacing w:after="0" w:line="240" w:lineRule="auto"/>
        <w:rPr>
          <w:del w:id="255" w:author="admin" w:date="2016-10-03T08:35:00Z"/>
          <w:rFonts w:ascii="Times New Roman" w:hAnsi="Times New Roman" w:cs="Times New Roman"/>
          <w:sz w:val="24"/>
          <w:szCs w:val="24"/>
          <w:lang w:val="vi-VN"/>
        </w:rPr>
      </w:pPr>
    </w:p>
    <w:p w14:paraId="24AACB70" w14:textId="77777777" w:rsidR="0013134B" w:rsidRPr="00C87A17" w:rsidRDefault="0013134B" w:rsidP="00A500DE">
      <w:pPr>
        <w:pStyle w:val="ListParagraph"/>
        <w:numPr>
          <w:ilvl w:val="2"/>
          <w:numId w:val="62"/>
        </w:numPr>
        <w:spacing w:after="0" w:line="240" w:lineRule="auto"/>
        <w:ind w:left="567"/>
        <w:rPr>
          <w:rFonts w:ascii="Times New Roman" w:hAnsi="Times New Roman"/>
          <w:color w:val="FF0000"/>
          <w:sz w:val="24"/>
          <w:szCs w:val="24"/>
          <w:lang w:val="vi-VN"/>
        </w:rPr>
      </w:pPr>
      <w:r w:rsidRPr="00C87A17">
        <w:rPr>
          <w:rFonts w:ascii="Times New Roman" w:hAnsi="Times New Roman"/>
          <w:color w:val="FF0000"/>
          <w:sz w:val="24"/>
          <w:szCs w:val="24"/>
          <w:lang w:val="vi-VN"/>
        </w:rPr>
        <w:t>Tính cộng hóa trị của liên kết trong SnCl</w:t>
      </w:r>
      <w:r w:rsidRPr="00C87A17">
        <w:rPr>
          <w:rFonts w:ascii="Times New Roman" w:hAnsi="Times New Roman"/>
          <w:color w:val="FF0000"/>
          <w:sz w:val="24"/>
          <w:szCs w:val="24"/>
          <w:vertAlign w:val="subscript"/>
          <w:lang w:val="vi-VN"/>
        </w:rPr>
        <w:t>4</w:t>
      </w:r>
      <w:r w:rsidRPr="00C87A17">
        <w:rPr>
          <w:rFonts w:ascii="Times New Roman" w:hAnsi="Times New Roman"/>
          <w:color w:val="FF0000"/>
          <w:sz w:val="24"/>
          <w:szCs w:val="24"/>
          <w:lang w:val="vi-VN"/>
        </w:rPr>
        <w:t xml:space="preserve"> </w:t>
      </w:r>
      <w:r w:rsidR="00D657DB" w:rsidRPr="00C87A17">
        <w:rPr>
          <w:rFonts w:ascii="Times New Roman" w:hAnsi="Times New Roman"/>
          <w:color w:val="FF0000"/>
          <w:sz w:val="24"/>
          <w:szCs w:val="24"/>
          <w:lang w:val="vi-VN"/>
        </w:rPr>
        <w:t>cao hơn</w:t>
      </w:r>
      <w:r w:rsidRPr="00C87A17">
        <w:rPr>
          <w:rFonts w:ascii="Times New Roman" w:hAnsi="Times New Roman"/>
          <w:color w:val="FF0000"/>
          <w:sz w:val="24"/>
          <w:szCs w:val="24"/>
          <w:lang w:val="vi-VN"/>
        </w:rPr>
        <w:t>.</w:t>
      </w:r>
    </w:p>
    <w:p w14:paraId="474B5683" w14:textId="77777777" w:rsidR="0013134B" w:rsidRPr="00C87A17" w:rsidRDefault="0013134B" w:rsidP="00A500DE">
      <w:pPr>
        <w:pStyle w:val="ListParagraph"/>
        <w:numPr>
          <w:ilvl w:val="2"/>
          <w:numId w:val="62"/>
        </w:numPr>
        <w:spacing w:after="0" w:line="240" w:lineRule="auto"/>
        <w:ind w:left="567"/>
        <w:rPr>
          <w:rFonts w:ascii="Times New Roman" w:hAnsi="Times New Roman"/>
          <w:sz w:val="24"/>
          <w:szCs w:val="24"/>
        </w:rPr>
      </w:pPr>
      <w:r w:rsidRPr="00C87A17">
        <w:rPr>
          <w:rFonts w:ascii="Times New Roman" w:hAnsi="Times New Roman"/>
          <w:sz w:val="24"/>
          <w:szCs w:val="24"/>
        </w:rPr>
        <w:t>Tính base của SnCl</w:t>
      </w:r>
      <w:r w:rsidRPr="00C87A17">
        <w:rPr>
          <w:rFonts w:ascii="Times New Roman" w:hAnsi="Times New Roman"/>
          <w:sz w:val="24"/>
          <w:szCs w:val="24"/>
          <w:vertAlign w:val="subscript"/>
        </w:rPr>
        <w:t xml:space="preserve">2 </w:t>
      </w:r>
      <w:r w:rsidRPr="00C87A17">
        <w:rPr>
          <w:rFonts w:ascii="Times New Roman" w:hAnsi="Times New Roman"/>
          <w:sz w:val="24"/>
          <w:szCs w:val="24"/>
        </w:rPr>
        <w:t>cao hơn</w:t>
      </w:r>
    </w:p>
    <w:p w14:paraId="3042BCBA" w14:textId="77777777" w:rsidR="0013134B" w:rsidRPr="00C87A17" w:rsidRDefault="0013134B" w:rsidP="00A500DE">
      <w:pPr>
        <w:pStyle w:val="ListParagraph"/>
        <w:numPr>
          <w:ilvl w:val="2"/>
          <w:numId w:val="62"/>
        </w:numPr>
        <w:spacing w:after="0" w:line="240" w:lineRule="auto"/>
        <w:ind w:left="567"/>
        <w:rPr>
          <w:rFonts w:ascii="Times New Roman" w:hAnsi="Times New Roman"/>
          <w:sz w:val="24"/>
          <w:szCs w:val="24"/>
        </w:rPr>
      </w:pPr>
      <w:r w:rsidRPr="00C87A17">
        <w:rPr>
          <w:rFonts w:ascii="Times New Roman" w:hAnsi="Times New Roman"/>
          <w:sz w:val="24"/>
          <w:szCs w:val="24"/>
        </w:rPr>
        <w:t xml:space="preserve">Số phối trí </w:t>
      </w:r>
      <w:r w:rsidR="00D657DB" w:rsidRPr="00C87A17">
        <w:rPr>
          <w:rFonts w:ascii="Times New Roman" w:hAnsi="Times New Roman"/>
          <w:sz w:val="24"/>
          <w:szCs w:val="24"/>
        </w:rPr>
        <w:t>của SnCl</w:t>
      </w:r>
      <w:r w:rsidR="00D657DB" w:rsidRPr="00C87A17">
        <w:rPr>
          <w:rFonts w:ascii="Times New Roman" w:hAnsi="Times New Roman"/>
          <w:sz w:val="24"/>
          <w:szCs w:val="24"/>
          <w:vertAlign w:val="subscript"/>
        </w:rPr>
        <w:t>4</w:t>
      </w:r>
      <w:r w:rsidR="00D657DB" w:rsidRPr="00C87A17">
        <w:rPr>
          <w:rFonts w:ascii="Times New Roman" w:hAnsi="Times New Roman"/>
          <w:sz w:val="24"/>
          <w:szCs w:val="24"/>
        </w:rPr>
        <w:t xml:space="preserve"> cao hơn</w:t>
      </w:r>
    </w:p>
    <w:p w14:paraId="0B4EFCF2" w14:textId="77777777" w:rsidR="0013134B" w:rsidRPr="00C87A17" w:rsidRDefault="00D657DB" w:rsidP="00A500DE">
      <w:pPr>
        <w:pStyle w:val="ListParagraph"/>
        <w:numPr>
          <w:ilvl w:val="2"/>
          <w:numId w:val="62"/>
        </w:numPr>
        <w:spacing w:after="0" w:line="240" w:lineRule="auto"/>
        <w:ind w:left="567"/>
        <w:rPr>
          <w:rFonts w:ascii="Times New Roman" w:hAnsi="Times New Roman"/>
          <w:sz w:val="24"/>
          <w:szCs w:val="24"/>
        </w:rPr>
      </w:pPr>
      <w:r w:rsidRPr="00C87A17">
        <w:rPr>
          <w:rFonts w:ascii="Times New Roman" w:hAnsi="Times New Roman"/>
          <w:sz w:val="24"/>
          <w:szCs w:val="24"/>
        </w:rPr>
        <w:t>Khối lượng phân tử SnCl</w:t>
      </w:r>
      <w:r w:rsidRPr="00C87A17">
        <w:rPr>
          <w:rFonts w:ascii="Times New Roman" w:hAnsi="Times New Roman"/>
          <w:sz w:val="24"/>
          <w:szCs w:val="24"/>
          <w:vertAlign w:val="subscript"/>
        </w:rPr>
        <w:t>4</w:t>
      </w:r>
      <w:r w:rsidRPr="00C87A17">
        <w:rPr>
          <w:rFonts w:ascii="Times New Roman" w:hAnsi="Times New Roman"/>
          <w:sz w:val="24"/>
          <w:szCs w:val="24"/>
        </w:rPr>
        <w:t xml:space="preserve"> lớn hơn</w:t>
      </w:r>
    </w:p>
    <w:p w14:paraId="704A8D6D" w14:textId="77777777" w:rsidR="0013134B" w:rsidRPr="00C87A17" w:rsidRDefault="00D657DB" w:rsidP="0017601C">
      <w:pPr>
        <w:pStyle w:val="Caption"/>
        <w:spacing w:after="0"/>
        <w:rPr>
          <w:rFonts w:ascii="Times New Roman" w:hAnsi="Times New Roman"/>
          <w:b w:val="0"/>
          <w:color w:val="auto"/>
          <w:sz w:val="24"/>
          <w:szCs w:val="24"/>
          <w:lang w:val="pt-BR"/>
        </w:rPr>
      </w:pPr>
      <w:r w:rsidRPr="00C87A17">
        <w:rPr>
          <w:rFonts w:ascii="Times New Roman" w:hAnsi="Times New Roman"/>
          <w:color w:val="auto"/>
          <w:sz w:val="24"/>
          <w:szCs w:val="24"/>
          <w:lang w:val="pt-BR"/>
        </w:rPr>
        <w:t>5.</w:t>
      </w:r>
      <w:r w:rsidR="005B6628" w:rsidRPr="00C87A17">
        <w:rPr>
          <w:rFonts w:ascii="Times New Roman" w:hAnsi="Times New Roman"/>
          <w:color w:val="auto"/>
          <w:sz w:val="24"/>
          <w:szCs w:val="24"/>
          <w:lang w:val="pt-BR"/>
        </w:rPr>
        <w:t>6</w:t>
      </w:r>
      <w:r w:rsidRPr="00C87A17">
        <w:rPr>
          <w:rFonts w:ascii="Times New Roman" w:hAnsi="Times New Roman"/>
          <w:b w:val="0"/>
          <w:color w:val="auto"/>
          <w:sz w:val="24"/>
          <w:szCs w:val="24"/>
          <w:lang w:val="pt-BR"/>
        </w:rPr>
        <w:t xml:space="preserve"> </w:t>
      </w:r>
      <w:r w:rsidR="0013134B" w:rsidRPr="00C87A17">
        <w:rPr>
          <w:rFonts w:ascii="Times New Roman" w:hAnsi="Times New Roman"/>
          <w:b w:val="0"/>
          <w:color w:val="auto"/>
          <w:sz w:val="24"/>
          <w:szCs w:val="24"/>
          <w:lang w:val="pt-BR"/>
        </w:rPr>
        <w:t>TiCl</w:t>
      </w:r>
      <w:r w:rsidR="0013134B" w:rsidRPr="00C87A17">
        <w:rPr>
          <w:rFonts w:ascii="Times New Roman" w:hAnsi="Times New Roman"/>
          <w:b w:val="0"/>
          <w:color w:val="auto"/>
          <w:sz w:val="24"/>
          <w:szCs w:val="24"/>
          <w:vertAlign w:val="subscript"/>
          <w:lang w:val="pt-BR"/>
        </w:rPr>
        <w:t>2</w:t>
      </w:r>
      <w:r w:rsidR="0013134B" w:rsidRPr="00C87A17">
        <w:rPr>
          <w:rFonts w:ascii="Times New Roman" w:hAnsi="Times New Roman"/>
          <w:b w:val="0"/>
          <w:color w:val="auto"/>
          <w:sz w:val="24"/>
          <w:szCs w:val="24"/>
          <w:lang w:val="pt-BR"/>
        </w:rPr>
        <w:t xml:space="preserve"> có nhiệt độ nóng chảy: 1035</w:t>
      </w:r>
      <w:r w:rsidR="0013134B" w:rsidRPr="00C87A17">
        <w:rPr>
          <w:rFonts w:ascii="Times New Roman" w:hAnsi="Times New Roman"/>
          <w:b w:val="0"/>
          <w:color w:val="auto"/>
          <w:sz w:val="24"/>
          <w:szCs w:val="24"/>
          <w:vertAlign w:val="superscript"/>
          <w:lang w:val="pt-BR"/>
        </w:rPr>
        <w:t>0</w:t>
      </w:r>
      <w:r w:rsidR="0013134B" w:rsidRPr="00C87A17">
        <w:rPr>
          <w:rFonts w:ascii="Times New Roman" w:hAnsi="Times New Roman"/>
          <w:b w:val="0"/>
          <w:color w:val="auto"/>
          <w:sz w:val="24"/>
          <w:szCs w:val="24"/>
          <w:lang w:val="pt-BR"/>
        </w:rPr>
        <w:t>C, TiCl</w:t>
      </w:r>
      <w:r w:rsidR="0013134B" w:rsidRPr="00C87A17">
        <w:rPr>
          <w:rFonts w:ascii="Times New Roman" w:hAnsi="Times New Roman"/>
          <w:b w:val="0"/>
          <w:color w:val="auto"/>
          <w:sz w:val="24"/>
          <w:szCs w:val="24"/>
          <w:vertAlign w:val="subscript"/>
          <w:lang w:val="pt-BR"/>
        </w:rPr>
        <w:t>4</w:t>
      </w:r>
      <w:r w:rsidR="0013134B" w:rsidRPr="00C87A17">
        <w:rPr>
          <w:rFonts w:ascii="Times New Roman" w:hAnsi="Times New Roman"/>
          <w:b w:val="0"/>
          <w:color w:val="auto"/>
          <w:sz w:val="24"/>
          <w:szCs w:val="24"/>
          <w:lang w:val="pt-BR"/>
        </w:rPr>
        <w:t xml:space="preserve"> có nhiệt độ nóng chảy</w:t>
      </w:r>
      <w:r w:rsidRPr="00C87A17">
        <w:rPr>
          <w:rFonts w:ascii="Times New Roman" w:hAnsi="Times New Roman"/>
          <w:b w:val="0"/>
          <w:color w:val="auto"/>
          <w:sz w:val="24"/>
          <w:szCs w:val="24"/>
          <w:lang w:val="pt-BR"/>
        </w:rPr>
        <w:t xml:space="preserve"> </w:t>
      </w:r>
      <w:r w:rsidR="0013134B" w:rsidRPr="00C87A17">
        <w:rPr>
          <w:rFonts w:ascii="Times New Roman" w:hAnsi="Times New Roman"/>
          <w:b w:val="0"/>
          <w:color w:val="auto"/>
          <w:sz w:val="24"/>
          <w:szCs w:val="24"/>
          <w:lang w:val="pt-BR"/>
        </w:rPr>
        <w:t>-24,1</w:t>
      </w:r>
      <w:r w:rsidR="0013134B" w:rsidRPr="00C87A17">
        <w:rPr>
          <w:rFonts w:ascii="Times New Roman" w:hAnsi="Times New Roman"/>
          <w:b w:val="0"/>
          <w:color w:val="auto"/>
          <w:sz w:val="24"/>
          <w:szCs w:val="24"/>
          <w:vertAlign w:val="superscript"/>
          <w:lang w:val="pt-BR"/>
        </w:rPr>
        <w:t>0</w:t>
      </w:r>
      <w:r w:rsidR="0013134B" w:rsidRPr="00C87A17">
        <w:rPr>
          <w:rFonts w:ascii="Times New Roman" w:hAnsi="Times New Roman"/>
          <w:b w:val="0"/>
          <w:color w:val="auto"/>
          <w:sz w:val="24"/>
          <w:szCs w:val="24"/>
          <w:lang w:val="pt-BR"/>
        </w:rPr>
        <w:t>C. Sự chênh lệch lớn giữa nhiệt độ nóng chảy của hai chất này do ở trạng thái rắn:</w:t>
      </w:r>
    </w:p>
    <w:p w14:paraId="772093AB" w14:textId="77777777" w:rsidR="0013134B" w:rsidRPr="00C87A17" w:rsidRDefault="0013134B" w:rsidP="00A500DE">
      <w:pPr>
        <w:numPr>
          <w:ilvl w:val="0"/>
          <w:numId w:val="60"/>
        </w:numPr>
        <w:tabs>
          <w:tab w:val="clear" w:pos="720"/>
        </w:tabs>
        <w:spacing w:after="0" w:line="240" w:lineRule="auto"/>
        <w:ind w:left="360"/>
        <w:jc w:val="both"/>
        <w:rPr>
          <w:rFonts w:ascii="Times New Roman" w:hAnsi="Times New Roman" w:cs="Times New Roman"/>
          <w:color w:val="0000FF"/>
          <w:sz w:val="24"/>
          <w:szCs w:val="24"/>
          <w:lang w:val="vi-VN"/>
        </w:rPr>
      </w:pPr>
      <w:r w:rsidRPr="00C87A17">
        <w:rPr>
          <w:rFonts w:ascii="Times New Roman" w:hAnsi="Times New Roman" w:cs="Times New Roman"/>
          <w:color w:val="0000FF"/>
          <w:sz w:val="24"/>
          <w:szCs w:val="24"/>
          <w:lang w:val="vi-VN"/>
        </w:rPr>
        <w:t>Titan(II) clorua có mạng tinh thể ion, Titan(IV) clorua có mạng tinh thể phân tử</w:t>
      </w:r>
    </w:p>
    <w:p w14:paraId="37CDF7BD" w14:textId="77777777" w:rsidR="0013134B" w:rsidRPr="00C87A17" w:rsidRDefault="0013134B" w:rsidP="00A500DE">
      <w:pPr>
        <w:numPr>
          <w:ilvl w:val="0"/>
          <w:numId w:val="60"/>
        </w:numPr>
        <w:tabs>
          <w:tab w:val="clear" w:pos="720"/>
        </w:tabs>
        <w:spacing w:after="0" w:line="240" w:lineRule="auto"/>
        <w:ind w:left="360"/>
        <w:jc w:val="both"/>
        <w:rPr>
          <w:rFonts w:ascii="Times New Roman" w:hAnsi="Times New Roman" w:cs="Times New Roman"/>
          <w:sz w:val="24"/>
          <w:szCs w:val="24"/>
          <w:lang w:val="vi-VN"/>
        </w:rPr>
      </w:pPr>
      <w:r w:rsidRPr="00C87A17">
        <w:rPr>
          <w:rFonts w:ascii="Times New Roman" w:hAnsi="Times New Roman" w:cs="Times New Roman"/>
          <w:sz w:val="24"/>
          <w:szCs w:val="24"/>
          <w:lang w:val="vi-VN"/>
        </w:rPr>
        <w:t>Titan(II) clorua có mạng tinh thể nguyên tử, Titan(IV) clorua có mạng tinh thể phân tử</w:t>
      </w:r>
    </w:p>
    <w:p w14:paraId="73A5E7CC" w14:textId="77777777" w:rsidR="0013134B" w:rsidRPr="00C87A17" w:rsidRDefault="0013134B" w:rsidP="00A500DE">
      <w:pPr>
        <w:numPr>
          <w:ilvl w:val="0"/>
          <w:numId w:val="60"/>
        </w:numPr>
        <w:tabs>
          <w:tab w:val="clear" w:pos="720"/>
        </w:tabs>
        <w:spacing w:after="0" w:line="240" w:lineRule="auto"/>
        <w:ind w:left="360"/>
        <w:jc w:val="both"/>
        <w:rPr>
          <w:rFonts w:ascii="Times New Roman" w:hAnsi="Times New Roman" w:cs="Times New Roman"/>
          <w:sz w:val="24"/>
          <w:szCs w:val="24"/>
          <w:lang w:val="vi-VN"/>
        </w:rPr>
      </w:pPr>
      <w:r w:rsidRPr="00C87A17">
        <w:rPr>
          <w:rFonts w:ascii="Times New Roman" w:hAnsi="Times New Roman" w:cs="Times New Roman"/>
          <w:sz w:val="24"/>
          <w:szCs w:val="24"/>
          <w:lang w:val="vi-VN"/>
        </w:rPr>
        <w:t>Titan(II) clorua có mạng tinh thể ion, Titan(IV) clorua có mạng tinh thể nguyên tử</w:t>
      </w:r>
    </w:p>
    <w:p w14:paraId="3EBA6AA8" w14:textId="77777777" w:rsidR="0013134B" w:rsidRPr="00C87A17" w:rsidRDefault="0013134B" w:rsidP="00A500DE">
      <w:pPr>
        <w:numPr>
          <w:ilvl w:val="0"/>
          <w:numId w:val="60"/>
        </w:numPr>
        <w:tabs>
          <w:tab w:val="clear" w:pos="720"/>
        </w:tabs>
        <w:spacing w:after="0" w:line="240" w:lineRule="auto"/>
        <w:ind w:left="360"/>
        <w:jc w:val="both"/>
        <w:rPr>
          <w:rFonts w:ascii="Times New Roman" w:hAnsi="Times New Roman" w:cs="Times New Roman"/>
          <w:sz w:val="24"/>
          <w:szCs w:val="24"/>
          <w:lang w:val="vi-VN"/>
        </w:rPr>
      </w:pPr>
      <w:r w:rsidRPr="00C87A17">
        <w:rPr>
          <w:rFonts w:ascii="Times New Roman" w:hAnsi="Times New Roman" w:cs="Times New Roman"/>
          <w:sz w:val="24"/>
          <w:szCs w:val="24"/>
          <w:lang w:val="vi-VN"/>
        </w:rPr>
        <w:t>Titan(II) clorua có mạng tinh thể ion, Titan(IV) clorua có mạng tinh thể phân tử và có liên kết hydro</w:t>
      </w:r>
    </w:p>
    <w:p w14:paraId="109A7817" w14:textId="77777777" w:rsidR="0013134B" w:rsidRPr="00C87A17" w:rsidRDefault="007701F9"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b/>
          <w:sz w:val="24"/>
          <w:szCs w:val="24"/>
          <w:lang w:val="vi-VN"/>
        </w:rPr>
        <w:t>5.</w:t>
      </w:r>
      <w:r w:rsidR="005B6628" w:rsidRPr="00C87A17">
        <w:rPr>
          <w:rFonts w:ascii="Times New Roman" w:hAnsi="Times New Roman" w:cs="Times New Roman"/>
          <w:b/>
          <w:sz w:val="24"/>
          <w:szCs w:val="24"/>
          <w:lang w:val="vi-VN"/>
        </w:rPr>
        <w:t>7</w:t>
      </w:r>
      <w:r w:rsidRPr="00C87A17">
        <w:rPr>
          <w:rFonts w:ascii="Times New Roman" w:hAnsi="Times New Roman" w:cs="Times New Roman"/>
          <w:sz w:val="24"/>
          <w:szCs w:val="24"/>
          <w:lang w:val="vi-VN"/>
        </w:rPr>
        <w:t xml:space="preserve"> </w:t>
      </w:r>
      <w:r w:rsidR="0013134B" w:rsidRPr="00C87A17">
        <w:rPr>
          <w:rFonts w:ascii="Times New Roman" w:hAnsi="Times New Roman" w:cs="Times New Roman"/>
          <w:sz w:val="24"/>
          <w:szCs w:val="24"/>
          <w:lang w:val="vi-VN"/>
        </w:rPr>
        <w:t xml:space="preserve">Chọn phương án </w:t>
      </w:r>
      <w:r w:rsidR="0013134B" w:rsidRPr="00C87A17">
        <w:rPr>
          <w:rFonts w:ascii="Times New Roman" w:hAnsi="Times New Roman" w:cs="Times New Roman"/>
          <w:b/>
          <w:sz w:val="24"/>
          <w:szCs w:val="24"/>
          <w:lang w:val="vi-VN"/>
        </w:rPr>
        <w:t>đúng</w:t>
      </w:r>
      <w:r w:rsidR="0013134B" w:rsidRPr="00C87A17">
        <w:rPr>
          <w:rFonts w:ascii="Times New Roman" w:hAnsi="Times New Roman" w:cs="Times New Roman"/>
          <w:sz w:val="24"/>
          <w:szCs w:val="24"/>
          <w:lang w:val="vi-VN"/>
        </w:rPr>
        <w:t>.</w:t>
      </w:r>
    </w:p>
    <w:p w14:paraId="10FDC1A8" w14:textId="77777777" w:rsidR="0013134B" w:rsidRPr="00C87A17" w:rsidRDefault="0013134B" w:rsidP="0017601C">
      <w:pPr>
        <w:spacing w:after="0" w:line="240" w:lineRule="auto"/>
        <w:rPr>
          <w:ins w:id="256" w:author="admin" w:date="2016-09-20T11:27:00Z"/>
          <w:rFonts w:ascii="Times New Roman" w:hAnsi="Times New Roman" w:cs="Times New Roman"/>
          <w:sz w:val="24"/>
          <w:szCs w:val="24"/>
          <w:lang w:val="vi-VN"/>
        </w:rPr>
      </w:pPr>
      <w:r w:rsidRPr="00C87A17">
        <w:rPr>
          <w:rFonts w:ascii="Times New Roman" w:hAnsi="Times New Roman" w:cs="Times New Roman"/>
          <w:sz w:val="24"/>
          <w:szCs w:val="24"/>
          <w:lang w:val="vi-VN"/>
        </w:rPr>
        <w:t>Cho nhiệt độ nóng chảy, nhiệt độ sôi và độ tan trong nước ở 25</w:t>
      </w:r>
      <w:r w:rsidRPr="00C87A17">
        <w:rPr>
          <w:rFonts w:ascii="Times New Roman" w:hAnsi="Times New Roman" w:cs="Times New Roman"/>
          <w:sz w:val="24"/>
          <w:szCs w:val="24"/>
          <w:vertAlign w:val="superscript"/>
          <w:lang w:val="vi-VN"/>
        </w:rPr>
        <w:t>0</w:t>
      </w:r>
      <w:r w:rsidRPr="00C87A17">
        <w:rPr>
          <w:rFonts w:ascii="Times New Roman" w:hAnsi="Times New Roman" w:cs="Times New Roman"/>
          <w:sz w:val="24"/>
          <w:szCs w:val="24"/>
          <w:lang w:val="vi-VN"/>
        </w:rPr>
        <w:t xml:space="preserve">C của các thủy ngân (II) halogenua </w:t>
      </w:r>
    </w:p>
    <w:p w14:paraId="5FDC8C64" w14:textId="77777777" w:rsidR="006736C3" w:rsidRPr="00C87A17" w:rsidRDefault="006736C3" w:rsidP="0017601C">
      <w:pPr>
        <w:spacing w:after="0" w:line="240" w:lineRule="auto"/>
        <w:rPr>
          <w:rFonts w:ascii="Times New Roman" w:hAnsi="Times New Roman" w:cs="Times New Roman"/>
          <w:sz w:val="24"/>
          <w:szCs w:val="24"/>
          <w:lang w:val="vi-VN"/>
        </w:rPr>
      </w:pPr>
    </w:p>
    <w:tbl>
      <w:tblPr>
        <w:tblStyle w:val="TableGrid"/>
        <w:tblW w:w="6696" w:type="dxa"/>
        <w:tblLook w:val="04A0" w:firstRow="1" w:lastRow="0" w:firstColumn="1" w:lastColumn="0" w:noHBand="0" w:noVBand="1"/>
      </w:tblPr>
      <w:tblGrid>
        <w:gridCol w:w="2923"/>
        <w:gridCol w:w="1274"/>
        <w:gridCol w:w="833"/>
        <w:gridCol w:w="845"/>
        <w:gridCol w:w="821"/>
      </w:tblGrid>
      <w:tr w:rsidR="0013134B" w:rsidRPr="00C87A17" w14:paraId="5FA300EA" w14:textId="77777777" w:rsidTr="007701F9">
        <w:tc>
          <w:tcPr>
            <w:tcW w:w="2923" w:type="dxa"/>
          </w:tcPr>
          <w:p w14:paraId="71FAFF74" w14:textId="77777777" w:rsidR="0013134B" w:rsidRPr="00C87A17" w:rsidRDefault="0013134B" w:rsidP="0017601C">
            <w:pPr>
              <w:ind w:left="960"/>
              <w:rPr>
                <w:rFonts w:ascii="Times New Roman" w:hAnsi="Times New Roman" w:cs="Times New Roman"/>
                <w:sz w:val="24"/>
                <w:szCs w:val="24"/>
                <w:lang w:val="vi-VN"/>
              </w:rPr>
            </w:pPr>
          </w:p>
        </w:tc>
        <w:tc>
          <w:tcPr>
            <w:tcW w:w="1274" w:type="dxa"/>
          </w:tcPr>
          <w:p w14:paraId="4526F289" w14:textId="77777777" w:rsidR="0013134B" w:rsidRPr="00C87A17" w:rsidRDefault="0013134B" w:rsidP="0017601C">
            <w:pPr>
              <w:rPr>
                <w:rFonts w:ascii="Times New Roman" w:hAnsi="Times New Roman" w:cs="Times New Roman"/>
                <w:sz w:val="24"/>
                <w:szCs w:val="24"/>
                <w:vertAlign w:val="subscript"/>
                <w:lang w:val="vi-VN"/>
              </w:rPr>
            </w:pPr>
            <w:r w:rsidRPr="00C87A17">
              <w:rPr>
                <w:rFonts w:ascii="Times New Roman" w:hAnsi="Times New Roman" w:cs="Times New Roman"/>
                <w:sz w:val="24"/>
                <w:szCs w:val="24"/>
                <w:lang w:val="vi-VN"/>
              </w:rPr>
              <w:t>HgF</w:t>
            </w:r>
            <w:r w:rsidRPr="00C87A17">
              <w:rPr>
                <w:rFonts w:ascii="Times New Roman" w:hAnsi="Times New Roman" w:cs="Times New Roman"/>
                <w:sz w:val="24"/>
                <w:szCs w:val="24"/>
                <w:vertAlign w:val="subscript"/>
                <w:lang w:val="vi-VN"/>
              </w:rPr>
              <w:t>2</w:t>
            </w:r>
          </w:p>
        </w:tc>
        <w:tc>
          <w:tcPr>
            <w:tcW w:w="833" w:type="dxa"/>
          </w:tcPr>
          <w:p w14:paraId="0233531B" w14:textId="77777777" w:rsidR="0013134B" w:rsidRPr="00C87A17" w:rsidRDefault="0013134B" w:rsidP="0017601C">
            <w:pPr>
              <w:rPr>
                <w:rFonts w:ascii="Times New Roman" w:hAnsi="Times New Roman" w:cs="Times New Roman"/>
                <w:sz w:val="24"/>
                <w:szCs w:val="24"/>
                <w:vertAlign w:val="subscript"/>
                <w:lang w:val="vi-VN"/>
              </w:rPr>
            </w:pPr>
            <w:r w:rsidRPr="00C87A17">
              <w:rPr>
                <w:rFonts w:ascii="Times New Roman" w:hAnsi="Times New Roman" w:cs="Times New Roman"/>
                <w:sz w:val="24"/>
                <w:szCs w:val="24"/>
                <w:lang w:val="vi-VN"/>
              </w:rPr>
              <w:t>HgCl</w:t>
            </w:r>
            <w:r w:rsidRPr="00C87A17">
              <w:rPr>
                <w:rFonts w:ascii="Times New Roman" w:hAnsi="Times New Roman" w:cs="Times New Roman"/>
                <w:sz w:val="24"/>
                <w:szCs w:val="24"/>
                <w:vertAlign w:val="subscript"/>
                <w:lang w:val="vi-VN"/>
              </w:rPr>
              <w:t>2</w:t>
            </w:r>
          </w:p>
        </w:tc>
        <w:tc>
          <w:tcPr>
            <w:tcW w:w="845" w:type="dxa"/>
          </w:tcPr>
          <w:p w14:paraId="0607E46A" w14:textId="77777777" w:rsidR="0013134B" w:rsidRPr="00C87A17" w:rsidRDefault="0013134B" w:rsidP="0017601C">
            <w:pPr>
              <w:rPr>
                <w:rFonts w:ascii="Times New Roman" w:hAnsi="Times New Roman" w:cs="Times New Roman"/>
                <w:sz w:val="24"/>
                <w:szCs w:val="24"/>
                <w:vertAlign w:val="subscript"/>
                <w:lang w:val="vi-VN"/>
              </w:rPr>
            </w:pPr>
            <w:r w:rsidRPr="00C87A17">
              <w:rPr>
                <w:rFonts w:ascii="Times New Roman" w:hAnsi="Times New Roman" w:cs="Times New Roman"/>
                <w:sz w:val="24"/>
                <w:szCs w:val="24"/>
                <w:lang w:val="vi-VN"/>
              </w:rPr>
              <w:t>HgBr</w:t>
            </w:r>
            <w:r w:rsidRPr="00C87A17">
              <w:rPr>
                <w:rFonts w:ascii="Times New Roman" w:hAnsi="Times New Roman" w:cs="Times New Roman"/>
                <w:sz w:val="24"/>
                <w:szCs w:val="24"/>
                <w:vertAlign w:val="subscript"/>
                <w:lang w:val="vi-VN"/>
              </w:rPr>
              <w:t>2</w:t>
            </w:r>
          </w:p>
        </w:tc>
        <w:tc>
          <w:tcPr>
            <w:tcW w:w="821" w:type="dxa"/>
          </w:tcPr>
          <w:p w14:paraId="77D2736C" w14:textId="77777777" w:rsidR="0013134B" w:rsidRPr="00C87A17" w:rsidRDefault="0013134B" w:rsidP="0017601C">
            <w:pPr>
              <w:rPr>
                <w:rFonts w:ascii="Times New Roman" w:hAnsi="Times New Roman" w:cs="Times New Roman"/>
                <w:sz w:val="24"/>
                <w:szCs w:val="24"/>
                <w:vertAlign w:val="subscript"/>
                <w:lang w:val="vi-VN"/>
              </w:rPr>
            </w:pPr>
            <w:r w:rsidRPr="00C87A17">
              <w:rPr>
                <w:rFonts w:ascii="Times New Roman" w:hAnsi="Times New Roman" w:cs="Times New Roman"/>
                <w:sz w:val="24"/>
                <w:szCs w:val="24"/>
                <w:lang w:val="vi-VN"/>
              </w:rPr>
              <w:t>HgI</w:t>
            </w:r>
            <w:r w:rsidRPr="00C87A17">
              <w:rPr>
                <w:rFonts w:ascii="Times New Roman" w:hAnsi="Times New Roman" w:cs="Times New Roman"/>
                <w:sz w:val="24"/>
                <w:szCs w:val="24"/>
                <w:vertAlign w:val="subscript"/>
                <w:lang w:val="vi-VN"/>
              </w:rPr>
              <w:t>2</w:t>
            </w:r>
          </w:p>
        </w:tc>
      </w:tr>
      <w:tr w:rsidR="0013134B" w:rsidRPr="00C87A17" w14:paraId="005E809C" w14:textId="77777777" w:rsidTr="007701F9">
        <w:tc>
          <w:tcPr>
            <w:tcW w:w="2923" w:type="dxa"/>
          </w:tcPr>
          <w:p w14:paraId="0B670A52"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 xml:space="preserve">Nhiệt độ nóng chảy, </w:t>
            </w:r>
            <w:r w:rsidRPr="00C87A17">
              <w:rPr>
                <w:rFonts w:ascii="Times New Roman" w:hAnsi="Times New Roman" w:cs="Times New Roman"/>
                <w:sz w:val="24"/>
                <w:szCs w:val="24"/>
                <w:vertAlign w:val="superscript"/>
                <w:lang w:val="vi-VN"/>
              </w:rPr>
              <w:t>0</w:t>
            </w:r>
            <w:r w:rsidRPr="00C87A17">
              <w:rPr>
                <w:rFonts w:ascii="Times New Roman" w:hAnsi="Times New Roman" w:cs="Times New Roman"/>
                <w:sz w:val="24"/>
                <w:szCs w:val="24"/>
                <w:lang w:val="vi-VN"/>
              </w:rPr>
              <w:t>C</w:t>
            </w:r>
          </w:p>
        </w:tc>
        <w:tc>
          <w:tcPr>
            <w:tcW w:w="1274" w:type="dxa"/>
          </w:tcPr>
          <w:p w14:paraId="0B03A231"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645</w:t>
            </w:r>
          </w:p>
        </w:tc>
        <w:tc>
          <w:tcPr>
            <w:tcW w:w="833" w:type="dxa"/>
          </w:tcPr>
          <w:p w14:paraId="2571E055"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280</w:t>
            </w:r>
          </w:p>
        </w:tc>
        <w:tc>
          <w:tcPr>
            <w:tcW w:w="845" w:type="dxa"/>
          </w:tcPr>
          <w:p w14:paraId="1CB7EF01"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238</w:t>
            </w:r>
          </w:p>
        </w:tc>
        <w:tc>
          <w:tcPr>
            <w:tcW w:w="821" w:type="dxa"/>
          </w:tcPr>
          <w:p w14:paraId="5758AFD6"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257</w:t>
            </w:r>
          </w:p>
        </w:tc>
      </w:tr>
      <w:tr w:rsidR="0013134B" w:rsidRPr="00C87A17" w14:paraId="6FBBDFE5" w14:textId="77777777" w:rsidTr="007701F9">
        <w:tc>
          <w:tcPr>
            <w:tcW w:w="2923" w:type="dxa"/>
          </w:tcPr>
          <w:p w14:paraId="4478884F"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 xml:space="preserve">Nhiệt độ sôi, </w:t>
            </w:r>
            <w:r w:rsidRPr="00C87A17">
              <w:rPr>
                <w:rFonts w:ascii="Times New Roman" w:hAnsi="Times New Roman" w:cs="Times New Roman"/>
                <w:sz w:val="24"/>
                <w:szCs w:val="24"/>
                <w:vertAlign w:val="superscript"/>
                <w:lang w:val="vi-VN"/>
              </w:rPr>
              <w:t>0</w:t>
            </w:r>
            <w:r w:rsidRPr="00C87A17">
              <w:rPr>
                <w:rFonts w:ascii="Times New Roman" w:hAnsi="Times New Roman" w:cs="Times New Roman"/>
                <w:sz w:val="24"/>
                <w:szCs w:val="24"/>
                <w:lang w:val="vi-VN"/>
              </w:rPr>
              <w:t>C</w:t>
            </w:r>
          </w:p>
        </w:tc>
        <w:tc>
          <w:tcPr>
            <w:tcW w:w="1274" w:type="dxa"/>
          </w:tcPr>
          <w:p w14:paraId="5F121BE9"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650</w:t>
            </w:r>
          </w:p>
        </w:tc>
        <w:tc>
          <w:tcPr>
            <w:tcW w:w="833" w:type="dxa"/>
          </w:tcPr>
          <w:p w14:paraId="54C5A05F"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303</w:t>
            </w:r>
          </w:p>
        </w:tc>
        <w:tc>
          <w:tcPr>
            <w:tcW w:w="845" w:type="dxa"/>
          </w:tcPr>
          <w:p w14:paraId="3CA6377A"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318</w:t>
            </w:r>
          </w:p>
        </w:tc>
        <w:tc>
          <w:tcPr>
            <w:tcW w:w="821" w:type="dxa"/>
          </w:tcPr>
          <w:p w14:paraId="4FAB0A6D"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351</w:t>
            </w:r>
          </w:p>
        </w:tc>
      </w:tr>
      <w:tr w:rsidR="0013134B" w:rsidRPr="00C87A17" w14:paraId="0FCB315E" w14:textId="77777777" w:rsidTr="007701F9">
        <w:tc>
          <w:tcPr>
            <w:tcW w:w="2923" w:type="dxa"/>
          </w:tcPr>
          <w:p w14:paraId="15894E67"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Độ tan ở 25</w:t>
            </w:r>
            <w:r w:rsidRPr="00C87A17">
              <w:rPr>
                <w:rFonts w:ascii="Times New Roman" w:hAnsi="Times New Roman" w:cs="Times New Roman"/>
                <w:sz w:val="24"/>
                <w:szCs w:val="24"/>
                <w:vertAlign w:val="superscript"/>
                <w:lang w:val="vi-VN"/>
              </w:rPr>
              <w:t>0</w:t>
            </w:r>
            <w:r w:rsidRPr="00C87A17">
              <w:rPr>
                <w:rFonts w:ascii="Times New Roman" w:hAnsi="Times New Roman" w:cs="Times New Roman"/>
                <w:sz w:val="24"/>
                <w:szCs w:val="24"/>
                <w:lang w:val="vi-VN"/>
              </w:rPr>
              <w:t>C, g/100gH</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O</w:t>
            </w:r>
          </w:p>
        </w:tc>
        <w:tc>
          <w:tcPr>
            <w:tcW w:w="1274" w:type="dxa"/>
          </w:tcPr>
          <w:p w14:paraId="4F9182C9"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Thủy phân</w:t>
            </w:r>
          </w:p>
        </w:tc>
        <w:tc>
          <w:tcPr>
            <w:tcW w:w="833" w:type="dxa"/>
          </w:tcPr>
          <w:p w14:paraId="1C5329CB"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6,59</w:t>
            </w:r>
          </w:p>
        </w:tc>
        <w:tc>
          <w:tcPr>
            <w:tcW w:w="845" w:type="dxa"/>
          </w:tcPr>
          <w:p w14:paraId="3D77233E"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0,55</w:t>
            </w:r>
          </w:p>
        </w:tc>
        <w:tc>
          <w:tcPr>
            <w:tcW w:w="821" w:type="dxa"/>
          </w:tcPr>
          <w:p w14:paraId="1E8FDAD7" w14:textId="77777777" w:rsidR="0013134B" w:rsidRPr="00C87A17" w:rsidRDefault="0013134B" w:rsidP="0017601C">
            <w:pPr>
              <w:rPr>
                <w:rFonts w:ascii="Times New Roman" w:hAnsi="Times New Roman" w:cs="Times New Roman"/>
                <w:sz w:val="24"/>
                <w:szCs w:val="24"/>
                <w:lang w:val="vi-VN"/>
              </w:rPr>
            </w:pPr>
            <w:r w:rsidRPr="00C87A17">
              <w:rPr>
                <w:rFonts w:ascii="Times New Roman" w:hAnsi="Times New Roman" w:cs="Times New Roman"/>
                <w:sz w:val="24"/>
                <w:szCs w:val="24"/>
                <w:lang w:val="vi-VN"/>
              </w:rPr>
              <w:t>0,004</w:t>
            </w:r>
          </w:p>
        </w:tc>
      </w:tr>
    </w:tbl>
    <w:p w14:paraId="01318CAA"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Từ các số liệu trên có thể dự đoán:</w:t>
      </w:r>
    </w:p>
    <w:p w14:paraId="64EDFAFF"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1. Nhiệt độ nóng chảy, nhiệt độ sôi của HgF</w:t>
      </w:r>
      <w:r w:rsidRPr="00C87A17">
        <w:rPr>
          <w:rFonts w:ascii="Times New Roman" w:hAnsi="Times New Roman" w:cs="Times New Roman"/>
          <w:sz w:val="24"/>
          <w:szCs w:val="24"/>
          <w:vertAlign w:val="subscript"/>
          <w:lang w:val="vi-VN"/>
        </w:rPr>
        <w:t xml:space="preserve">2 </w:t>
      </w:r>
      <w:r w:rsidRPr="00C87A17">
        <w:rPr>
          <w:rFonts w:ascii="Times New Roman" w:hAnsi="Times New Roman" w:cs="Times New Roman"/>
          <w:sz w:val="24"/>
          <w:szCs w:val="24"/>
          <w:lang w:val="vi-VN"/>
        </w:rPr>
        <w:t>lớn hơn hẳn so với các hợp chất còn lại chứng tỏ HgF</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là hợp chất ion, còn các hợp chất còn lại là hợp chất cộng hóa trị.</w:t>
      </w:r>
    </w:p>
    <w:p w14:paraId="18C2ED0B" w14:textId="77777777" w:rsidR="007701F9"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2. HgF</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thủy phân trong nước chứng tỏ </w:t>
      </w:r>
      <w:r w:rsidR="007701F9" w:rsidRPr="00C87A17">
        <w:rPr>
          <w:rFonts w:ascii="Times New Roman" w:hAnsi="Times New Roman" w:cs="Times New Roman"/>
          <w:sz w:val="24"/>
          <w:szCs w:val="24"/>
          <w:lang w:val="vi-VN"/>
        </w:rPr>
        <w:t>n</w:t>
      </w:r>
      <w:r w:rsidRPr="00C87A17">
        <w:rPr>
          <w:rFonts w:ascii="Times New Roman" w:hAnsi="Times New Roman" w:cs="Times New Roman"/>
          <w:sz w:val="24"/>
          <w:szCs w:val="24"/>
          <w:lang w:val="vi-VN"/>
        </w:rPr>
        <w:t xml:space="preserve">ó là hợp chất ion, tạo thành từ một axit yếu và baz rất yếu. </w:t>
      </w:r>
    </w:p>
    <w:p w14:paraId="090C8D3A" w14:textId="6BA34DA0"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3. Từ HgCl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đến HgI</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độ tan </w:t>
      </w:r>
      <w:del w:id="257" w:author="admin" w:date="2016-10-03T08:36:00Z">
        <w:r w:rsidRPr="00C87A17" w:rsidDel="009C1D9B">
          <w:rPr>
            <w:rFonts w:ascii="Times New Roman" w:hAnsi="Times New Roman" w:cs="Times New Roman"/>
            <w:strike/>
            <w:sz w:val="24"/>
            <w:szCs w:val="24"/>
            <w:lang w:val="vi-VN"/>
            <w:rPrChange w:id="258" w:author="admin [2]" w:date="2018-09-14T10:24:00Z">
              <w:rPr>
                <w:rFonts w:ascii="Times New Roman" w:hAnsi="Times New Roman" w:cs="Times New Roman"/>
                <w:sz w:val="24"/>
                <w:szCs w:val="24"/>
                <w:lang w:val="vi-VN"/>
              </w:rPr>
            </w:rPrChange>
          </w:rPr>
          <w:delText>giảm</w:delText>
        </w:r>
        <w:r w:rsidRPr="00C87A17" w:rsidDel="009C1D9B">
          <w:rPr>
            <w:rFonts w:ascii="Times New Roman" w:hAnsi="Times New Roman" w:cs="Times New Roman"/>
            <w:sz w:val="24"/>
            <w:szCs w:val="24"/>
            <w:lang w:val="vi-VN"/>
          </w:rPr>
          <w:delText xml:space="preserve"> </w:delText>
        </w:r>
      </w:del>
      <w:ins w:id="259" w:author="admin" w:date="2016-09-20T11:31:00Z">
        <w:r w:rsidR="006736C3" w:rsidRPr="00C87A17">
          <w:rPr>
            <w:rFonts w:ascii="Times New Roman" w:hAnsi="Times New Roman" w:cs="Times New Roman"/>
            <w:sz w:val="24"/>
            <w:szCs w:val="24"/>
            <w:lang w:val="en-US"/>
          </w:rPr>
          <w:t xml:space="preserve">nhỏ </w:t>
        </w:r>
      </w:ins>
      <w:ins w:id="260" w:author="admin [2]" w:date="2019-09-23T15:44:00Z">
        <w:r w:rsidR="000B6BA6" w:rsidRPr="000B6BA6">
          <w:rPr>
            <w:rFonts w:ascii="Times New Roman" w:hAnsi="Times New Roman" w:cs="Times New Roman"/>
            <w:sz w:val="24"/>
            <w:szCs w:val="24"/>
            <w:highlight w:val="yellow"/>
            <w:lang w:val="en-US"/>
            <w:rPrChange w:id="261" w:author="admin [2]" w:date="2019-09-23T15:45:00Z">
              <w:rPr>
                <w:rFonts w:ascii="Times New Roman" w:hAnsi="Times New Roman" w:cs="Times New Roman"/>
                <w:sz w:val="24"/>
                <w:szCs w:val="24"/>
                <w:lang w:val="en-US"/>
              </w:rPr>
            </w:rPrChange>
          </w:rPr>
          <w:t xml:space="preserve">và giảm dần theo chiều </w:t>
        </w:r>
        <w:del w:id="262" w:author="admin" w:date="2020-04-19T14:38:00Z">
          <w:r w:rsidR="000B6BA6" w:rsidRPr="0047210F" w:rsidDel="0047210F">
            <w:rPr>
              <w:rFonts w:ascii="Times New Roman" w:hAnsi="Times New Roman" w:cs="Times New Roman"/>
              <w:color w:val="FF0000"/>
              <w:sz w:val="24"/>
              <w:szCs w:val="24"/>
              <w:highlight w:val="yellow"/>
              <w:lang w:val="en-US"/>
              <w:rPrChange w:id="263" w:author="admin" w:date="2020-04-19T14:39:00Z">
                <w:rPr>
                  <w:rFonts w:ascii="Times New Roman" w:hAnsi="Times New Roman" w:cs="Times New Roman"/>
                  <w:sz w:val="24"/>
                  <w:szCs w:val="24"/>
                  <w:lang w:val="en-US"/>
                </w:rPr>
              </w:rPrChange>
            </w:rPr>
            <w:delText>tăng</w:delText>
          </w:r>
        </w:del>
      </w:ins>
      <w:ins w:id="264" w:author="admin" w:date="2020-04-19T14:38:00Z">
        <w:r w:rsidR="0047210F" w:rsidRPr="0047210F">
          <w:rPr>
            <w:rFonts w:ascii="Times New Roman" w:hAnsi="Times New Roman" w:cs="Times New Roman"/>
            <w:color w:val="FF0000"/>
            <w:sz w:val="24"/>
            <w:szCs w:val="24"/>
            <w:highlight w:val="yellow"/>
            <w:lang w:val="en-US"/>
            <w:rPrChange w:id="265" w:author="admin" w:date="2020-04-19T14:39:00Z">
              <w:rPr>
                <w:rFonts w:ascii="Times New Roman" w:hAnsi="Times New Roman" w:cs="Times New Roman"/>
                <w:sz w:val="24"/>
                <w:szCs w:val="24"/>
                <w:highlight w:val="yellow"/>
                <w:lang w:val="en-US"/>
              </w:rPr>
            </w:rPrChange>
          </w:rPr>
          <w:t>giảm</w:t>
        </w:r>
      </w:ins>
      <w:ins w:id="266" w:author="admin [2]" w:date="2019-09-23T15:44:00Z">
        <w:r w:rsidR="000B6BA6" w:rsidRPr="000B6BA6">
          <w:rPr>
            <w:rFonts w:ascii="Times New Roman" w:hAnsi="Times New Roman" w:cs="Times New Roman"/>
            <w:sz w:val="24"/>
            <w:szCs w:val="24"/>
            <w:highlight w:val="yellow"/>
            <w:lang w:val="en-US"/>
            <w:rPrChange w:id="267" w:author="admin [2]" w:date="2019-09-23T15:45:00Z">
              <w:rPr>
                <w:rFonts w:ascii="Times New Roman" w:hAnsi="Times New Roman" w:cs="Times New Roman"/>
                <w:sz w:val="24"/>
                <w:szCs w:val="24"/>
                <w:lang w:val="en-US"/>
              </w:rPr>
            </w:rPrChange>
          </w:rPr>
          <w:t xml:space="preserve"> dần tính phân cực của liên kết</w:t>
        </w:r>
        <w:r w:rsidR="000B6BA6">
          <w:rPr>
            <w:rFonts w:ascii="Times New Roman" w:hAnsi="Times New Roman" w:cs="Times New Roman"/>
            <w:sz w:val="24"/>
            <w:szCs w:val="24"/>
            <w:lang w:val="en-US"/>
          </w:rPr>
          <w:t xml:space="preserve"> </w:t>
        </w:r>
      </w:ins>
      <w:r w:rsidRPr="00C87A17">
        <w:rPr>
          <w:rFonts w:ascii="Times New Roman" w:hAnsi="Times New Roman" w:cs="Times New Roman"/>
          <w:sz w:val="24"/>
          <w:szCs w:val="24"/>
          <w:lang w:val="vi-VN"/>
        </w:rPr>
        <w:t>chứng tỏ chúng là hợp chất cộng hóa trị.</w:t>
      </w:r>
    </w:p>
    <w:p w14:paraId="41928F76"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4. Các thủy ngân(II) halogenua là chất rắn ở nhiệt độ bình thườ</w:t>
      </w:r>
      <w:bookmarkStart w:id="268" w:name="_GoBack"/>
      <w:bookmarkEnd w:id="268"/>
      <w:r w:rsidRPr="00C87A17">
        <w:rPr>
          <w:rFonts w:ascii="Times New Roman" w:hAnsi="Times New Roman" w:cs="Times New Roman"/>
          <w:sz w:val="24"/>
          <w:szCs w:val="24"/>
          <w:lang w:val="vi-VN"/>
        </w:rPr>
        <w:t>ng chứng tỏ chúng không thể có cấu trúc đảo, mạng tinh thể phân tử</w:t>
      </w:r>
    </w:p>
    <w:p w14:paraId="2E966DD9" w14:textId="77777777" w:rsidR="007701F9" w:rsidRPr="00C87A17" w:rsidRDefault="007701F9" w:rsidP="00A500DE">
      <w:pPr>
        <w:pStyle w:val="ListParagraph"/>
        <w:numPr>
          <w:ilvl w:val="0"/>
          <w:numId w:val="64"/>
        </w:numPr>
        <w:spacing w:after="0" w:line="240" w:lineRule="auto"/>
        <w:ind w:left="426"/>
        <w:rPr>
          <w:rFonts w:ascii="Times New Roman" w:hAnsi="Times New Roman"/>
          <w:color w:val="FF0000"/>
          <w:sz w:val="24"/>
          <w:szCs w:val="24"/>
          <w:lang w:val="vi-VN"/>
        </w:rPr>
        <w:sectPr w:rsidR="007701F9" w:rsidRPr="00C87A17" w:rsidSect="001F1AF2">
          <w:type w:val="continuous"/>
          <w:pgSz w:w="11906" w:h="16838"/>
          <w:pgMar w:top="1440" w:right="1440" w:bottom="1440" w:left="1440" w:header="708" w:footer="708" w:gutter="0"/>
          <w:cols w:space="708"/>
          <w:docGrid w:linePitch="360"/>
        </w:sectPr>
      </w:pPr>
    </w:p>
    <w:p w14:paraId="5C00D85A" w14:textId="77777777" w:rsidR="0013134B" w:rsidRPr="00C87A17" w:rsidRDefault="0013134B" w:rsidP="00A500DE">
      <w:pPr>
        <w:pStyle w:val="ListParagraph"/>
        <w:numPr>
          <w:ilvl w:val="0"/>
          <w:numId w:val="64"/>
        </w:numPr>
        <w:spacing w:after="0" w:line="240" w:lineRule="auto"/>
        <w:ind w:left="426"/>
        <w:rPr>
          <w:rFonts w:ascii="Times New Roman" w:hAnsi="Times New Roman"/>
          <w:color w:val="FF0000"/>
          <w:sz w:val="24"/>
          <w:szCs w:val="24"/>
        </w:rPr>
      </w:pPr>
      <w:r w:rsidRPr="00C87A17">
        <w:rPr>
          <w:rFonts w:ascii="Times New Roman" w:hAnsi="Times New Roman"/>
          <w:color w:val="FF0000"/>
          <w:sz w:val="24"/>
          <w:szCs w:val="24"/>
        </w:rPr>
        <w:lastRenderedPageBreak/>
        <w:t>Chỉ 1, 2</w:t>
      </w:r>
      <w:r w:rsidR="00981306" w:rsidRPr="00C87A17">
        <w:rPr>
          <w:rFonts w:ascii="Times New Roman" w:hAnsi="Times New Roman"/>
          <w:color w:val="FF0000"/>
          <w:sz w:val="24"/>
          <w:szCs w:val="24"/>
        </w:rPr>
        <w:t xml:space="preserve">, </w:t>
      </w:r>
      <w:r w:rsidR="00981306" w:rsidRPr="00C87A17">
        <w:rPr>
          <w:rFonts w:ascii="Times New Roman" w:hAnsi="Times New Roman"/>
          <w:color w:val="FF0000"/>
          <w:sz w:val="24"/>
          <w:szCs w:val="24"/>
          <w:rPrChange w:id="269" w:author="admin [2]" w:date="2018-09-14T10:24:00Z">
            <w:rPr>
              <w:rFonts w:ascii="Times New Roman" w:hAnsi="Times New Roman"/>
              <w:color w:val="FF0000"/>
              <w:sz w:val="24"/>
              <w:szCs w:val="24"/>
              <w:highlight w:val="yellow"/>
            </w:rPr>
          </w:rPrChange>
        </w:rPr>
        <w:t>3</w:t>
      </w:r>
      <w:r w:rsidRPr="00C87A17">
        <w:rPr>
          <w:rFonts w:ascii="Times New Roman" w:hAnsi="Times New Roman"/>
          <w:color w:val="FF0000"/>
          <w:sz w:val="24"/>
          <w:szCs w:val="24"/>
        </w:rPr>
        <w:t xml:space="preserve"> đúng</w:t>
      </w:r>
    </w:p>
    <w:p w14:paraId="2778C937" w14:textId="77777777" w:rsidR="0013134B" w:rsidRPr="00C87A17" w:rsidRDefault="0013134B" w:rsidP="00A500DE">
      <w:pPr>
        <w:pStyle w:val="ListParagraph"/>
        <w:numPr>
          <w:ilvl w:val="0"/>
          <w:numId w:val="64"/>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Chỉ 1 đúng</w:t>
      </w:r>
    </w:p>
    <w:p w14:paraId="5FCC189F" w14:textId="77777777" w:rsidR="0013134B" w:rsidRPr="00C87A17" w:rsidRDefault="0013134B" w:rsidP="00A500DE">
      <w:pPr>
        <w:pStyle w:val="ListParagraph"/>
        <w:numPr>
          <w:ilvl w:val="0"/>
          <w:numId w:val="64"/>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Chỉ 3 đúng</w:t>
      </w:r>
    </w:p>
    <w:p w14:paraId="33D97D34" w14:textId="77777777" w:rsidR="0013134B" w:rsidRPr="00C87A17" w:rsidRDefault="0013134B" w:rsidP="00A500DE">
      <w:pPr>
        <w:pStyle w:val="ListParagraph"/>
        <w:numPr>
          <w:ilvl w:val="0"/>
          <w:numId w:val="64"/>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Tất cả cùng đúng</w:t>
      </w:r>
    </w:p>
    <w:p w14:paraId="39A50DE1" w14:textId="77777777" w:rsidR="007701F9" w:rsidRPr="00C87A17" w:rsidRDefault="007701F9" w:rsidP="0017601C">
      <w:pPr>
        <w:pStyle w:val="Caption"/>
        <w:spacing w:after="0"/>
        <w:rPr>
          <w:rFonts w:ascii="Times New Roman" w:hAnsi="Times New Roman"/>
          <w:sz w:val="24"/>
          <w:szCs w:val="24"/>
        </w:rPr>
        <w:sectPr w:rsidR="007701F9" w:rsidRPr="00C87A17" w:rsidSect="007701F9">
          <w:type w:val="continuous"/>
          <w:pgSz w:w="11906" w:h="16838"/>
          <w:pgMar w:top="1440" w:right="1440" w:bottom="1440" w:left="1440" w:header="708" w:footer="708" w:gutter="0"/>
          <w:cols w:num="4" w:space="11"/>
          <w:docGrid w:linePitch="360"/>
        </w:sectPr>
      </w:pPr>
    </w:p>
    <w:p w14:paraId="0C12505A" w14:textId="77777777" w:rsidR="0013134B" w:rsidRPr="00C87A17" w:rsidRDefault="007701F9"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lastRenderedPageBreak/>
        <w:t>5.</w:t>
      </w:r>
      <w:r w:rsidR="005B6628" w:rsidRPr="00C87A17">
        <w:rPr>
          <w:rFonts w:ascii="Times New Roman" w:hAnsi="Times New Roman" w:cs="Times New Roman"/>
          <w:b/>
          <w:sz w:val="24"/>
          <w:szCs w:val="24"/>
        </w:rPr>
        <w:t>8</w:t>
      </w:r>
      <w:r w:rsidRPr="00C87A17">
        <w:rPr>
          <w:rFonts w:ascii="Times New Roman" w:hAnsi="Times New Roman" w:cs="Times New Roman"/>
          <w:sz w:val="24"/>
          <w:szCs w:val="24"/>
        </w:rPr>
        <w:t xml:space="preserve"> </w:t>
      </w:r>
      <w:r w:rsidR="0013134B" w:rsidRPr="00C87A17">
        <w:rPr>
          <w:rFonts w:ascii="Times New Roman" w:hAnsi="Times New Roman" w:cs="Times New Roman"/>
          <w:sz w:val="24"/>
          <w:szCs w:val="24"/>
        </w:rPr>
        <w:t xml:space="preserve">Chọn phương án </w:t>
      </w:r>
      <w:r w:rsidR="0013134B" w:rsidRPr="00C87A17">
        <w:rPr>
          <w:rFonts w:ascii="Times New Roman" w:hAnsi="Times New Roman" w:cs="Times New Roman"/>
          <w:b/>
          <w:sz w:val="24"/>
          <w:szCs w:val="24"/>
        </w:rPr>
        <w:t>đúng</w:t>
      </w:r>
      <w:r w:rsidR="0013134B" w:rsidRPr="00C87A17">
        <w:rPr>
          <w:rFonts w:ascii="Times New Roman" w:hAnsi="Times New Roman" w:cs="Times New Roman"/>
          <w:sz w:val="24"/>
          <w:szCs w:val="24"/>
        </w:rPr>
        <w:t>.</w:t>
      </w:r>
    </w:p>
    <w:p w14:paraId="35A1377B" w14:textId="77777777" w:rsidR="0013134B" w:rsidRPr="00C87A17" w:rsidRDefault="0013134B" w:rsidP="0017601C">
      <w:pPr>
        <w:spacing w:after="0" w:line="240" w:lineRule="auto"/>
        <w:rPr>
          <w:rFonts w:ascii="Times New Roman" w:hAnsi="Times New Roman" w:cs="Times New Roman"/>
          <w:sz w:val="24"/>
          <w:szCs w:val="24"/>
        </w:rPr>
      </w:pPr>
      <w:r w:rsidRPr="00C87A17">
        <w:rPr>
          <w:rFonts w:ascii="Times New Roman" w:hAnsi="Times New Roman" w:cs="Times New Roman"/>
          <w:sz w:val="24"/>
          <w:szCs w:val="24"/>
          <w:lang w:val="vi-VN"/>
        </w:rPr>
        <w:t>C và Si cùng là nguyên tố nhóm IVA nhưng CO</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là chất khí, dễ thăng hoa, trong khi SiO</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là chất rắn, rất cứng, khó nóng chảy. Điều này có thể giải thích là do:</w:t>
      </w:r>
    </w:p>
    <w:p w14:paraId="04DA38A9" w14:textId="77777777" w:rsidR="0013134B" w:rsidRPr="00C87A17" w:rsidRDefault="0013134B" w:rsidP="00A500DE">
      <w:pPr>
        <w:pStyle w:val="ListParagraph"/>
        <w:numPr>
          <w:ilvl w:val="0"/>
          <w:numId w:val="65"/>
        </w:numPr>
        <w:spacing w:after="0" w:line="240" w:lineRule="auto"/>
        <w:rPr>
          <w:rFonts w:ascii="Times New Roman" w:hAnsi="Times New Roman"/>
          <w:color w:val="548DD4" w:themeColor="text2" w:themeTint="99"/>
          <w:sz w:val="24"/>
          <w:szCs w:val="24"/>
          <w:lang w:val="vi-VN"/>
        </w:rPr>
      </w:pPr>
      <w:r w:rsidRPr="00C87A17">
        <w:rPr>
          <w:rFonts w:ascii="Times New Roman" w:hAnsi="Times New Roman"/>
          <w:color w:val="548DD4" w:themeColor="text2" w:themeTint="99"/>
          <w:sz w:val="24"/>
          <w:szCs w:val="24"/>
          <w:lang w:val="vi-VN"/>
        </w:rPr>
        <w:t>CO</w:t>
      </w:r>
      <w:r w:rsidRPr="00C87A17">
        <w:rPr>
          <w:rFonts w:ascii="Times New Roman" w:hAnsi="Times New Roman"/>
          <w:color w:val="548DD4" w:themeColor="text2" w:themeTint="99"/>
          <w:sz w:val="24"/>
          <w:szCs w:val="24"/>
          <w:vertAlign w:val="subscript"/>
          <w:lang w:val="vi-VN"/>
        </w:rPr>
        <w:t>2</w:t>
      </w:r>
      <w:r w:rsidRPr="00C87A17">
        <w:rPr>
          <w:rFonts w:ascii="Times New Roman" w:hAnsi="Times New Roman"/>
          <w:color w:val="548DD4" w:themeColor="text2" w:themeTint="99"/>
          <w:sz w:val="24"/>
          <w:szCs w:val="24"/>
          <w:lang w:val="vi-VN"/>
        </w:rPr>
        <w:t xml:space="preserve"> có mạng lưới phân tử, còn SiO</w:t>
      </w:r>
      <w:r w:rsidRPr="00C87A17">
        <w:rPr>
          <w:rFonts w:ascii="Times New Roman" w:hAnsi="Times New Roman"/>
          <w:color w:val="548DD4" w:themeColor="text2" w:themeTint="99"/>
          <w:sz w:val="24"/>
          <w:szCs w:val="24"/>
          <w:vertAlign w:val="subscript"/>
          <w:lang w:val="vi-VN"/>
        </w:rPr>
        <w:t>2</w:t>
      </w:r>
      <w:r w:rsidRPr="00C87A17">
        <w:rPr>
          <w:rFonts w:ascii="Times New Roman" w:hAnsi="Times New Roman"/>
          <w:color w:val="548DD4" w:themeColor="text2" w:themeTint="99"/>
          <w:sz w:val="24"/>
          <w:szCs w:val="24"/>
          <w:lang w:val="vi-VN"/>
        </w:rPr>
        <w:t xml:space="preserve"> có mạng lưới nguyên tử.</w:t>
      </w:r>
    </w:p>
    <w:p w14:paraId="42BC701B" w14:textId="77777777" w:rsidR="0013134B" w:rsidRPr="00C87A17" w:rsidRDefault="0013134B" w:rsidP="00A500DE">
      <w:pPr>
        <w:pStyle w:val="ListParagraph"/>
        <w:numPr>
          <w:ilvl w:val="0"/>
          <w:numId w:val="65"/>
        </w:numPr>
        <w:spacing w:after="0" w:line="240" w:lineRule="auto"/>
        <w:rPr>
          <w:rFonts w:ascii="Times New Roman" w:hAnsi="Times New Roman"/>
          <w:sz w:val="24"/>
          <w:szCs w:val="24"/>
          <w:lang w:val="vi-VN"/>
        </w:rPr>
      </w:pPr>
      <w:r w:rsidRPr="00C87A17">
        <w:rPr>
          <w:rFonts w:ascii="Times New Roman" w:hAnsi="Times New Roman"/>
          <w:sz w:val="24"/>
          <w:szCs w:val="24"/>
          <w:lang w:val="vi-VN"/>
        </w:rPr>
        <w:lastRenderedPageBreak/>
        <w:t>SiO</w:t>
      </w:r>
      <w:r w:rsidRPr="00C87A17">
        <w:rPr>
          <w:rFonts w:ascii="Times New Roman" w:hAnsi="Times New Roman"/>
          <w:sz w:val="24"/>
          <w:szCs w:val="24"/>
          <w:vertAlign w:val="subscript"/>
          <w:lang w:val="vi-VN"/>
        </w:rPr>
        <w:t>2</w:t>
      </w:r>
      <w:r w:rsidRPr="00C87A17">
        <w:rPr>
          <w:rFonts w:ascii="Times New Roman" w:hAnsi="Times New Roman"/>
          <w:sz w:val="24"/>
          <w:szCs w:val="24"/>
          <w:lang w:val="vi-VN"/>
        </w:rPr>
        <w:t xml:space="preserve"> có khối lượng phân tử lớn hơn CO</w:t>
      </w:r>
      <w:r w:rsidRPr="00C87A17">
        <w:rPr>
          <w:rFonts w:ascii="Times New Roman" w:hAnsi="Times New Roman"/>
          <w:sz w:val="24"/>
          <w:szCs w:val="24"/>
          <w:vertAlign w:val="subscript"/>
          <w:lang w:val="vi-VN"/>
        </w:rPr>
        <w:t>2</w:t>
      </w:r>
      <w:r w:rsidRPr="00C87A17">
        <w:rPr>
          <w:rFonts w:ascii="Times New Roman" w:hAnsi="Times New Roman"/>
          <w:sz w:val="24"/>
          <w:szCs w:val="24"/>
          <w:lang w:val="vi-VN"/>
        </w:rPr>
        <w:t>.</w:t>
      </w:r>
    </w:p>
    <w:p w14:paraId="522584F0" w14:textId="77777777" w:rsidR="0013134B" w:rsidRPr="00C87A17" w:rsidRDefault="0013134B" w:rsidP="00A500DE">
      <w:pPr>
        <w:pStyle w:val="ListParagraph"/>
        <w:numPr>
          <w:ilvl w:val="0"/>
          <w:numId w:val="65"/>
        </w:numPr>
        <w:spacing w:after="0" w:line="240" w:lineRule="auto"/>
        <w:rPr>
          <w:rFonts w:ascii="Times New Roman" w:hAnsi="Times New Roman"/>
          <w:sz w:val="24"/>
          <w:szCs w:val="24"/>
          <w:lang w:val="vi-VN"/>
        </w:rPr>
      </w:pPr>
      <w:r w:rsidRPr="00C87A17">
        <w:rPr>
          <w:rFonts w:ascii="Times New Roman" w:hAnsi="Times New Roman"/>
          <w:sz w:val="24"/>
          <w:szCs w:val="24"/>
          <w:lang w:val="vi-VN"/>
        </w:rPr>
        <w:t>CO</w:t>
      </w:r>
      <w:r w:rsidRPr="00C87A17">
        <w:rPr>
          <w:rFonts w:ascii="Times New Roman" w:hAnsi="Times New Roman"/>
          <w:sz w:val="24"/>
          <w:szCs w:val="24"/>
          <w:vertAlign w:val="subscript"/>
          <w:lang w:val="vi-VN"/>
        </w:rPr>
        <w:t>2</w:t>
      </w:r>
      <w:r w:rsidRPr="00C87A17">
        <w:rPr>
          <w:rFonts w:ascii="Times New Roman" w:hAnsi="Times New Roman"/>
          <w:sz w:val="24"/>
          <w:szCs w:val="24"/>
          <w:lang w:val="vi-VN"/>
        </w:rPr>
        <w:t xml:space="preserve"> là phân tử không cực, còn SiO</w:t>
      </w:r>
      <w:r w:rsidRPr="00C87A17">
        <w:rPr>
          <w:rFonts w:ascii="Times New Roman" w:hAnsi="Times New Roman"/>
          <w:sz w:val="24"/>
          <w:szCs w:val="24"/>
          <w:vertAlign w:val="subscript"/>
          <w:lang w:val="vi-VN"/>
        </w:rPr>
        <w:t>2</w:t>
      </w:r>
      <w:r w:rsidRPr="00C87A17">
        <w:rPr>
          <w:rFonts w:ascii="Times New Roman" w:hAnsi="Times New Roman"/>
          <w:sz w:val="24"/>
          <w:szCs w:val="24"/>
          <w:lang w:val="vi-VN"/>
        </w:rPr>
        <w:t xml:space="preserve"> là phân tử phân cực.</w:t>
      </w:r>
    </w:p>
    <w:p w14:paraId="0469CFD2" w14:textId="77777777" w:rsidR="0013134B" w:rsidRPr="00C87A17" w:rsidRDefault="0013134B" w:rsidP="00A500DE">
      <w:pPr>
        <w:pStyle w:val="ListParagraph"/>
        <w:numPr>
          <w:ilvl w:val="0"/>
          <w:numId w:val="65"/>
        </w:numPr>
        <w:spacing w:after="0" w:line="240" w:lineRule="auto"/>
        <w:rPr>
          <w:rFonts w:ascii="Times New Roman" w:hAnsi="Times New Roman"/>
          <w:sz w:val="24"/>
          <w:szCs w:val="24"/>
          <w:lang w:val="vi-VN"/>
        </w:rPr>
      </w:pPr>
      <w:r w:rsidRPr="00C87A17">
        <w:rPr>
          <w:rFonts w:ascii="Times New Roman" w:hAnsi="Times New Roman"/>
          <w:sz w:val="24"/>
          <w:szCs w:val="24"/>
          <w:lang w:val="vi-VN"/>
        </w:rPr>
        <w:t>CO</w:t>
      </w:r>
      <w:r w:rsidRPr="00C87A17">
        <w:rPr>
          <w:rFonts w:ascii="Times New Roman" w:hAnsi="Times New Roman"/>
          <w:sz w:val="24"/>
          <w:szCs w:val="24"/>
          <w:vertAlign w:val="subscript"/>
          <w:lang w:val="vi-VN"/>
        </w:rPr>
        <w:t>2</w:t>
      </w:r>
      <w:r w:rsidRPr="00C87A17">
        <w:rPr>
          <w:rFonts w:ascii="Times New Roman" w:hAnsi="Times New Roman"/>
          <w:sz w:val="24"/>
          <w:szCs w:val="24"/>
          <w:lang w:val="vi-VN"/>
        </w:rPr>
        <w:t xml:space="preserve"> là hợp chất cộng hóa trị, còn SiO</w:t>
      </w:r>
      <w:r w:rsidRPr="00C87A17">
        <w:rPr>
          <w:rFonts w:ascii="Times New Roman" w:hAnsi="Times New Roman"/>
          <w:sz w:val="24"/>
          <w:szCs w:val="24"/>
          <w:vertAlign w:val="subscript"/>
          <w:lang w:val="vi-VN"/>
        </w:rPr>
        <w:t>2</w:t>
      </w:r>
      <w:r w:rsidRPr="00C87A17">
        <w:rPr>
          <w:rFonts w:ascii="Times New Roman" w:hAnsi="Times New Roman"/>
          <w:sz w:val="24"/>
          <w:szCs w:val="24"/>
          <w:lang w:val="vi-VN"/>
        </w:rPr>
        <w:t xml:space="preserve"> là hợp chất ion.</w:t>
      </w:r>
    </w:p>
    <w:p w14:paraId="6A565C97" w14:textId="77777777" w:rsidR="0013134B" w:rsidRPr="00C87A17" w:rsidRDefault="006F5EB1"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b/>
          <w:sz w:val="24"/>
          <w:szCs w:val="24"/>
          <w:lang w:val="vi-VN"/>
        </w:rPr>
        <w:t>5.</w:t>
      </w:r>
      <w:r w:rsidR="005B6628" w:rsidRPr="00C87A17">
        <w:rPr>
          <w:rFonts w:ascii="Times New Roman" w:hAnsi="Times New Roman" w:cs="Times New Roman"/>
          <w:b/>
          <w:sz w:val="24"/>
          <w:szCs w:val="24"/>
          <w:lang w:val="vi-VN"/>
        </w:rPr>
        <w:t>9</w:t>
      </w:r>
      <w:r w:rsidRPr="00C87A17">
        <w:rPr>
          <w:rFonts w:ascii="Times New Roman" w:hAnsi="Times New Roman" w:cs="Times New Roman"/>
          <w:sz w:val="24"/>
          <w:szCs w:val="24"/>
          <w:lang w:val="vi-VN"/>
        </w:rPr>
        <w:t xml:space="preserve"> </w:t>
      </w:r>
      <w:r w:rsidR="0013134B" w:rsidRPr="00C87A17">
        <w:rPr>
          <w:rFonts w:ascii="Times New Roman" w:hAnsi="Times New Roman" w:cs="Times New Roman"/>
          <w:sz w:val="24"/>
          <w:szCs w:val="24"/>
          <w:lang w:val="vi-VN"/>
        </w:rPr>
        <w:t xml:space="preserve">Chọn phương án </w:t>
      </w:r>
      <w:r w:rsidR="0013134B" w:rsidRPr="00C87A17">
        <w:rPr>
          <w:rFonts w:ascii="Times New Roman" w:hAnsi="Times New Roman" w:cs="Times New Roman"/>
          <w:b/>
          <w:sz w:val="24"/>
          <w:szCs w:val="24"/>
          <w:lang w:val="vi-VN"/>
        </w:rPr>
        <w:t>đúng.</w:t>
      </w:r>
    </w:p>
    <w:p w14:paraId="0E2AFAA1" w14:textId="77777777" w:rsidR="0013134B" w:rsidRPr="00C87A17" w:rsidRDefault="0013134B" w:rsidP="0017601C">
      <w:pPr>
        <w:spacing w:after="0" w:line="240" w:lineRule="auto"/>
        <w:rPr>
          <w:rFonts w:ascii="Times New Roman" w:hAnsi="Times New Roman" w:cs="Times New Roman"/>
          <w:sz w:val="24"/>
          <w:szCs w:val="24"/>
          <w:vertAlign w:val="subscript"/>
          <w:lang w:val="vi-VN"/>
        </w:rPr>
      </w:pPr>
      <w:r w:rsidRPr="00C87A17">
        <w:rPr>
          <w:rFonts w:ascii="Times New Roman" w:hAnsi="Times New Roman" w:cs="Times New Roman"/>
          <w:sz w:val="24"/>
          <w:szCs w:val="24"/>
          <w:lang w:val="vi-VN"/>
        </w:rPr>
        <w:t xml:space="preserve">Cho nhiệt độ nóng chảy và nhiệt độ sôi của các </w:t>
      </w:r>
      <w:r w:rsidR="006F5EB1" w:rsidRPr="00C87A17">
        <w:rPr>
          <w:rFonts w:ascii="Times New Roman" w:hAnsi="Times New Roman" w:cs="Times New Roman"/>
          <w:sz w:val="24"/>
          <w:szCs w:val="24"/>
          <w:lang w:val="vi-VN"/>
        </w:rPr>
        <w:t>A</w:t>
      </w:r>
      <w:r w:rsidRPr="00C87A17">
        <w:rPr>
          <w:rFonts w:ascii="Times New Roman" w:hAnsi="Times New Roman" w:cs="Times New Roman"/>
          <w:sz w:val="24"/>
          <w:szCs w:val="24"/>
          <w:lang w:val="vi-VN"/>
        </w:rPr>
        <w:t>X</w:t>
      </w:r>
      <w:r w:rsidRPr="00C87A17">
        <w:rPr>
          <w:rFonts w:ascii="Times New Roman" w:hAnsi="Times New Roman" w:cs="Times New Roman"/>
          <w:sz w:val="24"/>
          <w:szCs w:val="24"/>
          <w:vertAlign w:val="subscript"/>
          <w:lang w:val="vi-VN"/>
        </w:rPr>
        <w:t>4</w:t>
      </w:r>
    </w:p>
    <w:tbl>
      <w:tblPr>
        <w:tblStyle w:val="TableGrid"/>
        <w:tblW w:w="8046" w:type="dxa"/>
        <w:tblLook w:val="04A0" w:firstRow="1" w:lastRow="0" w:firstColumn="1" w:lastColumn="0" w:noHBand="0" w:noVBand="1"/>
      </w:tblPr>
      <w:tblGrid>
        <w:gridCol w:w="687"/>
        <w:gridCol w:w="710"/>
        <w:gridCol w:w="803"/>
        <w:gridCol w:w="816"/>
        <w:gridCol w:w="656"/>
        <w:gridCol w:w="707"/>
        <w:gridCol w:w="777"/>
        <w:gridCol w:w="790"/>
        <w:gridCol w:w="640"/>
        <w:gridCol w:w="683"/>
        <w:gridCol w:w="777"/>
      </w:tblGrid>
      <w:tr w:rsidR="006F5EB1" w:rsidRPr="00C87A17" w14:paraId="1454799B" w14:textId="77777777" w:rsidTr="00881753">
        <w:tc>
          <w:tcPr>
            <w:tcW w:w="920" w:type="dxa"/>
          </w:tcPr>
          <w:p w14:paraId="21DDA9F0" w14:textId="77777777" w:rsidR="006F5EB1" w:rsidRPr="00C87A17" w:rsidRDefault="006F5EB1" w:rsidP="0017601C">
            <w:pPr>
              <w:rPr>
                <w:rFonts w:ascii="Times New Roman" w:hAnsi="Times New Roman" w:cs="Times New Roman"/>
                <w:sz w:val="24"/>
                <w:szCs w:val="24"/>
                <w:lang w:val="vi-VN"/>
              </w:rPr>
            </w:pPr>
          </w:p>
        </w:tc>
        <w:tc>
          <w:tcPr>
            <w:tcW w:w="665" w:type="dxa"/>
          </w:tcPr>
          <w:p w14:paraId="4FCD1F8C"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GeF</w:t>
            </w:r>
            <w:r w:rsidRPr="00C87A17">
              <w:rPr>
                <w:rFonts w:ascii="Times New Roman" w:hAnsi="Times New Roman" w:cs="Times New Roman"/>
                <w:sz w:val="24"/>
                <w:szCs w:val="24"/>
                <w:vertAlign w:val="subscript"/>
              </w:rPr>
              <w:t>4</w:t>
            </w:r>
          </w:p>
        </w:tc>
        <w:tc>
          <w:tcPr>
            <w:tcW w:w="791" w:type="dxa"/>
          </w:tcPr>
          <w:p w14:paraId="0B402304"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GeCl</w:t>
            </w:r>
            <w:r w:rsidRPr="00C87A17">
              <w:rPr>
                <w:rFonts w:ascii="Times New Roman" w:hAnsi="Times New Roman" w:cs="Times New Roman"/>
                <w:sz w:val="24"/>
                <w:szCs w:val="24"/>
                <w:vertAlign w:val="subscript"/>
              </w:rPr>
              <w:t>4</w:t>
            </w:r>
          </w:p>
        </w:tc>
        <w:tc>
          <w:tcPr>
            <w:tcW w:w="763" w:type="dxa"/>
          </w:tcPr>
          <w:p w14:paraId="368C0C2C"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GeBr</w:t>
            </w:r>
            <w:r w:rsidRPr="00C87A17">
              <w:rPr>
                <w:rFonts w:ascii="Times New Roman" w:hAnsi="Times New Roman" w:cs="Times New Roman"/>
                <w:sz w:val="24"/>
                <w:szCs w:val="24"/>
                <w:vertAlign w:val="subscript"/>
              </w:rPr>
              <w:t>4</w:t>
            </w:r>
          </w:p>
        </w:tc>
        <w:tc>
          <w:tcPr>
            <w:tcW w:w="655" w:type="dxa"/>
          </w:tcPr>
          <w:p w14:paraId="35BBC4E8"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GeI</w:t>
            </w:r>
            <w:r w:rsidRPr="00C87A17">
              <w:rPr>
                <w:rFonts w:ascii="Times New Roman" w:hAnsi="Times New Roman" w:cs="Times New Roman"/>
                <w:sz w:val="24"/>
                <w:szCs w:val="24"/>
                <w:vertAlign w:val="subscript"/>
              </w:rPr>
              <w:t>4</w:t>
            </w:r>
          </w:p>
        </w:tc>
        <w:tc>
          <w:tcPr>
            <w:tcW w:w="709" w:type="dxa"/>
          </w:tcPr>
          <w:p w14:paraId="7F7DD8B6"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SnF</w:t>
            </w:r>
            <w:r w:rsidRPr="00C87A17">
              <w:rPr>
                <w:rFonts w:ascii="Times New Roman" w:hAnsi="Times New Roman" w:cs="Times New Roman"/>
                <w:sz w:val="24"/>
                <w:szCs w:val="24"/>
                <w:vertAlign w:val="subscript"/>
              </w:rPr>
              <w:t>4</w:t>
            </w:r>
          </w:p>
        </w:tc>
        <w:tc>
          <w:tcPr>
            <w:tcW w:w="727" w:type="dxa"/>
          </w:tcPr>
          <w:p w14:paraId="19EFB58E"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SnCl</w:t>
            </w:r>
            <w:r w:rsidRPr="00C87A17">
              <w:rPr>
                <w:rFonts w:ascii="Times New Roman" w:hAnsi="Times New Roman" w:cs="Times New Roman"/>
                <w:sz w:val="24"/>
                <w:szCs w:val="24"/>
                <w:vertAlign w:val="subscript"/>
              </w:rPr>
              <w:t>4</w:t>
            </w:r>
          </w:p>
        </w:tc>
        <w:tc>
          <w:tcPr>
            <w:tcW w:w="739" w:type="dxa"/>
          </w:tcPr>
          <w:p w14:paraId="1C14D0BF"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SnBr</w:t>
            </w:r>
            <w:r w:rsidRPr="00C87A17">
              <w:rPr>
                <w:rFonts w:ascii="Times New Roman" w:hAnsi="Times New Roman" w:cs="Times New Roman"/>
                <w:sz w:val="24"/>
                <w:szCs w:val="24"/>
                <w:vertAlign w:val="subscript"/>
              </w:rPr>
              <w:t>4</w:t>
            </w:r>
          </w:p>
        </w:tc>
        <w:tc>
          <w:tcPr>
            <w:tcW w:w="660" w:type="dxa"/>
          </w:tcPr>
          <w:p w14:paraId="6598DFCA"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SnI</w:t>
            </w:r>
            <w:r w:rsidRPr="00C87A17">
              <w:rPr>
                <w:rFonts w:ascii="Times New Roman" w:hAnsi="Times New Roman" w:cs="Times New Roman"/>
                <w:sz w:val="24"/>
                <w:szCs w:val="24"/>
                <w:vertAlign w:val="subscript"/>
              </w:rPr>
              <w:t>4</w:t>
            </w:r>
          </w:p>
        </w:tc>
        <w:tc>
          <w:tcPr>
            <w:tcW w:w="641" w:type="dxa"/>
          </w:tcPr>
          <w:p w14:paraId="34CE2F43"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PbF</w:t>
            </w:r>
            <w:r w:rsidRPr="00C87A17">
              <w:rPr>
                <w:rFonts w:ascii="Times New Roman" w:hAnsi="Times New Roman" w:cs="Times New Roman"/>
                <w:sz w:val="24"/>
                <w:szCs w:val="24"/>
                <w:vertAlign w:val="subscript"/>
              </w:rPr>
              <w:t>4</w:t>
            </w:r>
          </w:p>
        </w:tc>
        <w:tc>
          <w:tcPr>
            <w:tcW w:w="776" w:type="dxa"/>
          </w:tcPr>
          <w:p w14:paraId="64F7DFE0"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PbCl</w:t>
            </w:r>
            <w:r w:rsidRPr="00C87A17">
              <w:rPr>
                <w:rFonts w:ascii="Times New Roman" w:hAnsi="Times New Roman" w:cs="Times New Roman"/>
                <w:sz w:val="24"/>
                <w:szCs w:val="24"/>
                <w:vertAlign w:val="subscript"/>
              </w:rPr>
              <w:t>4</w:t>
            </w:r>
          </w:p>
        </w:tc>
      </w:tr>
      <w:tr w:rsidR="006F5EB1" w:rsidRPr="00C87A17" w14:paraId="66C530CE" w14:textId="77777777" w:rsidTr="00881753">
        <w:tc>
          <w:tcPr>
            <w:tcW w:w="920" w:type="dxa"/>
          </w:tcPr>
          <w:p w14:paraId="07C9F200"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T</w:t>
            </w:r>
            <w:r w:rsidRPr="00C87A17">
              <w:rPr>
                <w:rFonts w:ascii="Times New Roman" w:hAnsi="Times New Roman" w:cs="Times New Roman"/>
                <w:sz w:val="24"/>
                <w:szCs w:val="24"/>
                <w:vertAlign w:val="subscript"/>
              </w:rPr>
              <w:t>nc</w:t>
            </w:r>
            <w:r w:rsidRPr="00C87A17">
              <w:rPr>
                <w:rFonts w:ascii="Times New Roman" w:hAnsi="Times New Roman" w:cs="Times New Roman"/>
                <w:sz w:val="24"/>
                <w:szCs w:val="24"/>
              </w:rPr>
              <w:t xml:space="preserve">, </w:t>
            </w:r>
            <w:r w:rsidRPr="00C87A17">
              <w:rPr>
                <w:rFonts w:ascii="Times New Roman" w:hAnsi="Times New Roman" w:cs="Times New Roman"/>
                <w:sz w:val="24"/>
                <w:szCs w:val="24"/>
                <w:vertAlign w:val="superscript"/>
              </w:rPr>
              <w:t>o</w:t>
            </w:r>
            <w:r w:rsidRPr="00C87A17">
              <w:rPr>
                <w:rFonts w:ascii="Times New Roman" w:hAnsi="Times New Roman" w:cs="Times New Roman"/>
                <w:sz w:val="24"/>
                <w:szCs w:val="24"/>
              </w:rPr>
              <w:t>C</w:t>
            </w:r>
          </w:p>
        </w:tc>
        <w:tc>
          <w:tcPr>
            <w:tcW w:w="665" w:type="dxa"/>
          </w:tcPr>
          <w:p w14:paraId="69559070"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-37</w:t>
            </w:r>
          </w:p>
        </w:tc>
        <w:tc>
          <w:tcPr>
            <w:tcW w:w="791" w:type="dxa"/>
          </w:tcPr>
          <w:p w14:paraId="1292F97F"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-50</w:t>
            </w:r>
          </w:p>
        </w:tc>
        <w:tc>
          <w:tcPr>
            <w:tcW w:w="763" w:type="dxa"/>
          </w:tcPr>
          <w:p w14:paraId="2B7A4AB0"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26</w:t>
            </w:r>
          </w:p>
        </w:tc>
        <w:tc>
          <w:tcPr>
            <w:tcW w:w="655" w:type="dxa"/>
          </w:tcPr>
          <w:p w14:paraId="0D901BB4"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140</w:t>
            </w:r>
          </w:p>
        </w:tc>
        <w:tc>
          <w:tcPr>
            <w:tcW w:w="709" w:type="dxa"/>
          </w:tcPr>
          <w:p w14:paraId="6C839317"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200</w:t>
            </w:r>
          </w:p>
        </w:tc>
        <w:tc>
          <w:tcPr>
            <w:tcW w:w="727" w:type="dxa"/>
          </w:tcPr>
          <w:p w14:paraId="0EAEDD3C"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-33</w:t>
            </w:r>
          </w:p>
        </w:tc>
        <w:tc>
          <w:tcPr>
            <w:tcW w:w="739" w:type="dxa"/>
          </w:tcPr>
          <w:p w14:paraId="6569EE48"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30</w:t>
            </w:r>
          </w:p>
        </w:tc>
        <w:tc>
          <w:tcPr>
            <w:tcW w:w="660" w:type="dxa"/>
          </w:tcPr>
          <w:p w14:paraId="2BE735CC"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145</w:t>
            </w:r>
          </w:p>
        </w:tc>
        <w:tc>
          <w:tcPr>
            <w:tcW w:w="641" w:type="dxa"/>
          </w:tcPr>
          <w:p w14:paraId="60078D54"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600</w:t>
            </w:r>
          </w:p>
        </w:tc>
        <w:tc>
          <w:tcPr>
            <w:tcW w:w="776" w:type="dxa"/>
          </w:tcPr>
          <w:p w14:paraId="1CC5AE87"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-15</w:t>
            </w:r>
          </w:p>
        </w:tc>
      </w:tr>
      <w:tr w:rsidR="006F5EB1" w:rsidRPr="00C87A17" w14:paraId="4F000FD2" w14:textId="77777777" w:rsidTr="00881753">
        <w:tc>
          <w:tcPr>
            <w:tcW w:w="920" w:type="dxa"/>
          </w:tcPr>
          <w:p w14:paraId="35EE3EC8"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T</w:t>
            </w:r>
            <w:r w:rsidRPr="00C87A17">
              <w:rPr>
                <w:rFonts w:ascii="Times New Roman" w:hAnsi="Times New Roman" w:cs="Times New Roman"/>
                <w:sz w:val="24"/>
                <w:szCs w:val="24"/>
                <w:vertAlign w:val="subscript"/>
              </w:rPr>
              <w:t>s</w:t>
            </w:r>
            <w:r w:rsidRPr="00C87A17">
              <w:rPr>
                <w:rFonts w:ascii="Times New Roman" w:hAnsi="Times New Roman" w:cs="Times New Roman"/>
                <w:sz w:val="24"/>
                <w:szCs w:val="24"/>
              </w:rPr>
              <w:t xml:space="preserve">, </w:t>
            </w:r>
            <w:r w:rsidRPr="00C87A17">
              <w:rPr>
                <w:rFonts w:ascii="Times New Roman" w:hAnsi="Times New Roman" w:cs="Times New Roman"/>
                <w:sz w:val="24"/>
                <w:szCs w:val="24"/>
                <w:vertAlign w:val="superscript"/>
              </w:rPr>
              <w:t>o</w:t>
            </w:r>
            <w:r w:rsidRPr="00C87A17">
              <w:rPr>
                <w:rFonts w:ascii="Times New Roman" w:hAnsi="Times New Roman" w:cs="Times New Roman"/>
                <w:sz w:val="24"/>
                <w:szCs w:val="24"/>
              </w:rPr>
              <w:t>C</w:t>
            </w:r>
          </w:p>
        </w:tc>
        <w:tc>
          <w:tcPr>
            <w:tcW w:w="665" w:type="dxa"/>
          </w:tcPr>
          <w:p w14:paraId="0FEB405F"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-15</w:t>
            </w:r>
          </w:p>
        </w:tc>
        <w:tc>
          <w:tcPr>
            <w:tcW w:w="791" w:type="dxa"/>
          </w:tcPr>
          <w:p w14:paraId="4F113B73"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80</w:t>
            </w:r>
          </w:p>
        </w:tc>
        <w:tc>
          <w:tcPr>
            <w:tcW w:w="763" w:type="dxa"/>
          </w:tcPr>
          <w:p w14:paraId="63229ACB"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186</w:t>
            </w:r>
          </w:p>
        </w:tc>
        <w:tc>
          <w:tcPr>
            <w:tcW w:w="655" w:type="dxa"/>
          </w:tcPr>
          <w:p w14:paraId="41994CCA"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377</w:t>
            </w:r>
          </w:p>
        </w:tc>
        <w:tc>
          <w:tcPr>
            <w:tcW w:w="709" w:type="dxa"/>
          </w:tcPr>
          <w:p w14:paraId="3123C291"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~700</w:t>
            </w:r>
          </w:p>
        </w:tc>
        <w:tc>
          <w:tcPr>
            <w:tcW w:w="727" w:type="dxa"/>
          </w:tcPr>
          <w:p w14:paraId="43EBFEB4"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113</w:t>
            </w:r>
          </w:p>
        </w:tc>
        <w:tc>
          <w:tcPr>
            <w:tcW w:w="739" w:type="dxa"/>
          </w:tcPr>
          <w:p w14:paraId="4F972AE9"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203</w:t>
            </w:r>
          </w:p>
        </w:tc>
        <w:tc>
          <w:tcPr>
            <w:tcW w:w="660" w:type="dxa"/>
          </w:tcPr>
          <w:p w14:paraId="75561F95" w14:textId="77777777" w:rsidR="006F5EB1" w:rsidRPr="00C87A17" w:rsidRDefault="006F5EB1" w:rsidP="0017601C">
            <w:pPr>
              <w:rPr>
                <w:rFonts w:ascii="Times New Roman" w:hAnsi="Times New Roman" w:cs="Times New Roman"/>
                <w:sz w:val="24"/>
                <w:szCs w:val="24"/>
              </w:rPr>
            </w:pPr>
            <w:r w:rsidRPr="00C87A17">
              <w:rPr>
                <w:rFonts w:ascii="Times New Roman" w:hAnsi="Times New Roman" w:cs="Times New Roman"/>
                <w:sz w:val="24"/>
                <w:szCs w:val="24"/>
              </w:rPr>
              <w:t>344</w:t>
            </w:r>
          </w:p>
        </w:tc>
        <w:tc>
          <w:tcPr>
            <w:tcW w:w="641" w:type="dxa"/>
          </w:tcPr>
          <w:p w14:paraId="04068966" w14:textId="77777777" w:rsidR="006F5EB1" w:rsidRPr="00C87A17" w:rsidRDefault="006F5EB1" w:rsidP="0017601C">
            <w:pPr>
              <w:rPr>
                <w:rFonts w:ascii="Times New Roman" w:hAnsi="Times New Roman" w:cs="Times New Roman"/>
                <w:sz w:val="24"/>
                <w:szCs w:val="24"/>
              </w:rPr>
            </w:pPr>
          </w:p>
        </w:tc>
        <w:tc>
          <w:tcPr>
            <w:tcW w:w="776" w:type="dxa"/>
          </w:tcPr>
          <w:p w14:paraId="09D1C1AF" w14:textId="77777777" w:rsidR="006F5EB1" w:rsidRPr="00C87A17" w:rsidRDefault="006F5EB1" w:rsidP="0017601C">
            <w:pPr>
              <w:rPr>
                <w:rFonts w:ascii="Times New Roman" w:hAnsi="Times New Roman" w:cs="Times New Roman"/>
                <w:sz w:val="24"/>
                <w:szCs w:val="24"/>
              </w:rPr>
            </w:pPr>
          </w:p>
        </w:tc>
      </w:tr>
    </w:tbl>
    <w:p w14:paraId="506BBC70" w14:textId="77777777" w:rsidR="0013134B" w:rsidRPr="00C87A17" w:rsidRDefault="0013134B" w:rsidP="0017601C">
      <w:pPr>
        <w:spacing w:after="0" w:line="240" w:lineRule="auto"/>
        <w:rPr>
          <w:rFonts w:ascii="Times New Roman" w:hAnsi="Times New Roman" w:cs="Times New Roman"/>
          <w:sz w:val="24"/>
          <w:szCs w:val="24"/>
        </w:rPr>
      </w:pPr>
      <w:r w:rsidRPr="00C87A17">
        <w:rPr>
          <w:rFonts w:ascii="Times New Roman" w:hAnsi="Times New Roman" w:cs="Times New Roman"/>
          <w:sz w:val="24"/>
          <w:szCs w:val="24"/>
        </w:rPr>
        <w:t>Từ các số liệu trên có thể dự đoán về mạng lưới tinh thể của các chất ở trạng thái rắn như sau:</w:t>
      </w:r>
    </w:p>
    <w:p w14:paraId="5028E3A9" w14:textId="77777777" w:rsidR="0013134B" w:rsidRPr="00C87A17" w:rsidRDefault="0013134B" w:rsidP="00A500DE">
      <w:pPr>
        <w:pStyle w:val="ListParagraph"/>
        <w:numPr>
          <w:ilvl w:val="0"/>
          <w:numId w:val="66"/>
        </w:numPr>
        <w:spacing w:after="0" w:line="240" w:lineRule="auto"/>
        <w:ind w:left="426"/>
        <w:rPr>
          <w:rFonts w:ascii="Times New Roman" w:hAnsi="Times New Roman"/>
          <w:color w:val="FF0000"/>
          <w:sz w:val="24"/>
          <w:szCs w:val="24"/>
        </w:rPr>
      </w:pPr>
      <w:r w:rsidRPr="00C87A17">
        <w:rPr>
          <w:rFonts w:ascii="Times New Roman" w:hAnsi="Times New Roman"/>
          <w:color w:val="FF0000"/>
          <w:sz w:val="24"/>
          <w:szCs w:val="24"/>
        </w:rPr>
        <w:t>SnF</w:t>
      </w:r>
      <w:r w:rsidRPr="00C87A17">
        <w:rPr>
          <w:rFonts w:ascii="Times New Roman" w:hAnsi="Times New Roman"/>
          <w:color w:val="FF0000"/>
          <w:sz w:val="24"/>
          <w:szCs w:val="24"/>
          <w:vertAlign w:val="subscript"/>
        </w:rPr>
        <w:t>4</w:t>
      </w:r>
      <w:r w:rsidRPr="00C87A17">
        <w:rPr>
          <w:rFonts w:ascii="Times New Roman" w:hAnsi="Times New Roman"/>
          <w:color w:val="FF0000"/>
          <w:sz w:val="24"/>
          <w:szCs w:val="24"/>
        </w:rPr>
        <w:t xml:space="preserve"> và PbF</w:t>
      </w:r>
      <w:r w:rsidRPr="00C87A17">
        <w:rPr>
          <w:rFonts w:ascii="Times New Roman" w:hAnsi="Times New Roman"/>
          <w:color w:val="FF0000"/>
          <w:sz w:val="24"/>
          <w:szCs w:val="24"/>
          <w:vertAlign w:val="subscript"/>
        </w:rPr>
        <w:t>4</w:t>
      </w:r>
      <w:r w:rsidRPr="00C87A17">
        <w:rPr>
          <w:rFonts w:ascii="Times New Roman" w:hAnsi="Times New Roman"/>
          <w:color w:val="FF0000"/>
          <w:sz w:val="24"/>
          <w:szCs w:val="24"/>
        </w:rPr>
        <w:t xml:space="preserve"> có nhiệt độ nóng chảy, nhiệt độ sôi cao bất thường chứng tỏ chúng có cấu trúc polymer, còn các </w:t>
      </w:r>
      <w:r w:rsidR="006F5EB1" w:rsidRPr="00C87A17">
        <w:rPr>
          <w:rFonts w:ascii="Times New Roman" w:hAnsi="Times New Roman"/>
          <w:color w:val="FF0000"/>
          <w:sz w:val="24"/>
          <w:szCs w:val="24"/>
        </w:rPr>
        <w:t>A</w:t>
      </w:r>
      <w:r w:rsidRPr="00C87A17">
        <w:rPr>
          <w:rFonts w:ascii="Times New Roman" w:hAnsi="Times New Roman"/>
          <w:color w:val="FF0000"/>
          <w:sz w:val="24"/>
          <w:szCs w:val="24"/>
        </w:rPr>
        <w:t>X</w:t>
      </w:r>
      <w:r w:rsidRPr="00C87A17">
        <w:rPr>
          <w:rFonts w:ascii="Times New Roman" w:hAnsi="Times New Roman"/>
          <w:color w:val="FF0000"/>
          <w:sz w:val="24"/>
          <w:szCs w:val="24"/>
          <w:vertAlign w:val="subscript"/>
        </w:rPr>
        <w:t>4</w:t>
      </w:r>
      <w:r w:rsidRPr="00C87A17">
        <w:rPr>
          <w:rFonts w:ascii="Times New Roman" w:hAnsi="Times New Roman"/>
          <w:color w:val="FF0000"/>
          <w:sz w:val="24"/>
          <w:szCs w:val="24"/>
        </w:rPr>
        <w:t xml:space="preserve"> còn lại đều có cấu trúc đảo, mạng phân tử vì T</w:t>
      </w:r>
      <w:r w:rsidR="00981306" w:rsidRPr="00C87A17">
        <w:rPr>
          <w:rFonts w:ascii="Times New Roman" w:hAnsi="Times New Roman"/>
          <w:color w:val="FF0000"/>
          <w:sz w:val="24"/>
          <w:szCs w:val="24"/>
          <w:vertAlign w:val="subscript"/>
        </w:rPr>
        <w:t>nc</w:t>
      </w:r>
      <w:r w:rsidRPr="00C87A17">
        <w:rPr>
          <w:rFonts w:ascii="Times New Roman" w:hAnsi="Times New Roman"/>
          <w:color w:val="FF0000"/>
          <w:sz w:val="24"/>
          <w:szCs w:val="24"/>
        </w:rPr>
        <w:t>,T</w:t>
      </w:r>
      <w:r w:rsidRPr="00C87A17">
        <w:rPr>
          <w:rFonts w:ascii="Times New Roman" w:hAnsi="Times New Roman"/>
          <w:color w:val="FF0000"/>
          <w:sz w:val="24"/>
          <w:szCs w:val="24"/>
          <w:vertAlign w:val="subscript"/>
        </w:rPr>
        <w:t>s</w:t>
      </w:r>
      <w:r w:rsidRPr="00C87A17">
        <w:rPr>
          <w:rFonts w:ascii="Times New Roman" w:hAnsi="Times New Roman"/>
          <w:color w:val="FF0000"/>
          <w:sz w:val="24"/>
          <w:szCs w:val="24"/>
        </w:rPr>
        <w:t xml:space="preserve"> thấp và tăng dần theo chiều tăng khối lượng phân tử.</w:t>
      </w:r>
    </w:p>
    <w:p w14:paraId="4BB2B577" w14:textId="77777777" w:rsidR="0013134B" w:rsidRPr="00C87A17" w:rsidRDefault="0013134B" w:rsidP="00A500DE">
      <w:pPr>
        <w:pStyle w:val="ListParagraph"/>
        <w:numPr>
          <w:ilvl w:val="0"/>
          <w:numId w:val="66"/>
        </w:numPr>
        <w:spacing w:after="0" w:line="240" w:lineRule="auto"/>
        <w:ind w:left="426"/>
        <w:rPr>
          <w:rFonts w:ascii="Times New Roman" w:hAnsi="Times New Roman"/>
          <w:sz w:val="24"/>
          <w:szCs w:val="24"/>
        </w:rPr>
      </w:pPr>
      <w:r w:rsidRPr="00C87A17">
        <w:rPr>
          <w:rFonts w:ascii="Times New Roman" w:hAnsi="Times New Roman"/>
          <w:sz w:val="24"/>
          <w:szCs w:val="24"/>
        </w:rPr>
        <w:t xml:space="preserve">Tất cả các </w:t>
      </w:r>
      <w:r w:rsidR="006F5EB1" w:rsidRPr="00C87A17">
        <w:rPr>
          <w:rFonts w:ascii="Times New Roman" w:hAnsi="Times New Roman"/>
          <w:sz w:val="24"/>
          <w:szCs w:val="24"/>
        </w:rPr>
        <w:t>A</w:t>
      </w:r>
      <w:r w:rsidRPr="00C87A17">
        <w:rPr>
          <w:rFonts w:ascii="Times New Roman" w:hAnsi="Times New Roman"/>
          <w:sz w:val="24"/>
          <w:szCs w:val="24"/>
        </w:rPr>
        <w:t>X</w:t>
      </w:r>
      <w:r w:rsidRPr="00C87A17">
        <w:rPr>
          <w:rFonts w:ascii="Times New Roman" w:hAnsi="Times New Roman"/>
          <w:sz w:val="24"/>
          <w:szCs w:val="24"/>
          <w:vertAlign w:val="subscript"/>
        </w:rPr>
        <w:t>4</w:t>
      </w:r>
      <w:r w:rsidRPr="00C87A17">
        <w:rPr>
          <w:rFonts w:ascii="Times New Roman" w:hAnsi="Times New Roman"/>
          <w:sz w:val="24"/>
          <w:szCs w:val="24"/>
        </w:rPr>
        <w:t xml:space="preserve"> đều có mạng lưới phân tử vì T</w:t>
      </w:r>
      <w:r w:rsidRPr="00C87A17">
        <w:rPr>
          <w:rFonts w:ascii="Times New Roman" w:hAnsi="Times New Roman"/>
          <w:sz w:val="24"/>
          <w:szCs w:val="24"/>
          <w:vertAlign w:val="subscript"/>
        </w:rPr>
        <w:t>nc</w:t>
      </w:r>
      <w:r w:rsidRPr="00C87A17">
        <w:rPr>
          <w:rFonts w:ascii="Times New Roman" w:hAnsi="Times New Roman"/>
          <w:sz w:val="24"/>
          <w:szCs w:val="24"/>
        </w:rPr>
        <w:t>, T</w:t>
      </w:r>
      <w:r w:rsidRPr="00C87A17">
        <w:rPr>
          <w:rFonts w:ascii="Times New Roman" w:hAnsi="Times New Roman"/>
          <w:sz w:val="24"/>
          <w:szCs w:val="24"/>
          <w:vertAlign w:val="subscript"/>
        </w:rPr>
        <w:t>s</w:t>
      </w:r>
      <w:r w:rsidRPr="00C87A17">
        <w:rPr>
          <w:rFonts w:ascii="Times New Roman" w:hAnsi="Times New Roman"/>
          <w:sz w:val="24"/>
          <w:szCs w:val="24"/>
        </w:rPr>
        <w:t xml:space="preserve"> thấp và tăng dần do khối lượng phân tử tăng.</w:t>
      </w:r>
    </w:p>
    <w:p w14:paraId="21E885BA" w14:textId="77777777" w:rsidR="0013134B" w:rsidRPr="00C87A17" w:rsidRDefault="0013134B" w:rsidP="00A500DE">
      <w:pPr>
        <w:pStyle w:val="ListParagraph"/>
        <w:numPr>
          <w:ilvl w:val="0"/>
          <w:numId w:val="66"/>
        </w:numPr>
        <w:spacing w:after="0" w:line="240" w:lineRule="auto"/>
        <w:ind w:left="426"/>
        <w:rPr>
          <w:rFonts w:ascii="Times New Roman" w:hAnsi="Times New Roman"/>
          <w:sz w:val="24"/>
          <w:szCs w:val="24"/>
        </w:rPr>
      </w:pPr>
      <w:r w:rsidRPr="00C87A17">
        <w:rPr>
          <w:rFonts w:ascii="Times New Roman" w:hAnsi="Times New Roman"/>
          <w:sz w:val="24"/>
          <w:szCs w:val="24"/>
        </w:rPr>
        <w:t xml:space="preserve">Chỉ </w:t>
      </w:r>
      <w:r w:rsidR="006F5EB1" w:rsidRPr="00C87A17">
        <w:rPr>
          <w:rFonts w:ascii="Times New Roman" w:hAnsi="Times New Roman"/>
          <w:sz w:val="24"/>
          <w:szCs w:val="24"/>
        </w:rPr>
        <w:t>A</w:t>
      </w:r>
      <w:r w:rsidRPr="00C87A17">
        <w:rPr>
          <w:rFonts w:ascii="Times New Roman" w:hAnsi="Times New Roman"/>
          <w:sz w:val="24"/>
          <w:szCs w:val="24"/>
        </w:rPr>
        <w:t>F</w:t>
      </w:r>
      <w:r w:rsidRPr="00C87A17">
        <w:rPr>
          <w:rFonts w:ascii="Times New Roman" w:hAnsi="Times New Roman"/>
          <w:sz w:val="24"/>
          <w:szCs w:val="24"/>
          <w:vertAlign w:val="subscript"/>
        </w:rPr>
        <w:t>4</w:t>
      </w:r>
      <w:r w:rsidRPr="00C87A17">
        <w:rPr>
          <w:rFonts w:ascii="Times New Roman" w:hAnsi="Times New Roman"/>
          <w:sz w:val="24"/>
          <w:szCs w:val="24"/>
        </w:rPr>
        <w:t xml:space="preserve"> và </w:t>
      </w:r>
      <w:r w:rsidR="006F5EB1" w:rsidRPr="00C87A17">
        <w:rPr>
          <w:rFonts w:ascii="Times New Roman" w:hAnsi="Times New Roman"/>
          <w:sz w:val="24"/>
          <w:szCs w:val="24"/>
        </w:rPr>
        <w:t>A</w:t>
      </w:r>
      <w:r w:rsidRPr="00C87A17">
        <w:rPr>
          <w:rFonts w:ascii="Times New Roman" w:hAnsi="Times New Roman"/>
          <w:sz w:val="24"/>
          <w:szCs w:val="24"/>
        </w:rPr>
        <w:t>Cl</w:t>
      </w:r>
      <w:r w:rsidRPr="00C87A17">
        <w:rPr>
          <w:rFonts w:ascii="Times New Roman" w:hAnsi="Times New Roman"/>
          <w:sz w:val="24"/>
          <w:szCs w:val="24"/>
          <w:vertAlign w:val="subscript"/>
        </w:rPr>
        <w:t>4</w:t>
      </w:r>
      <w:r w:rsidRPr="00C87A17">
        <w:rPr>
          <w:rFonts w:ascii="Times New Roman" w:hAnsi="Times New Roman"/>
          <w:sz w:val="24"/>
          <w:szCs w:val="24"/>
        </w:rPr>
        <w:t xml:space="preserve"> có cấu trúc đảo vì là chất khí ở nhiệt độ thường, các chất còn lại phải có cấu trúc polymer.</w:t>
      </w:r>
    </w:p>
    <w:p w14:paraId="705EEED5" w14:textId="77777777" w:rsidR="0013134B" w:rsidRPr="00C87A17" w:rsidRDefault="0013134B" w:rsidP="00A500DE">
      <w:pPr>
        <w:pStyle w:val="ListParagraph"/>
        <w:numPr>
          <w:ilvl w:val="0"/>
          <w:numId w:val="66"/>
        </w:numPr>
        <w:spacing w:after="0" w:line="240" w:lineRule="auto"/>
        <w:ind w:left="426"/>
        <w:rPr>
          <w:rFonts w:ascii="Times New Roman" w:hAnsi="Times New Roman"/>
          <w:sz w:val="24"/>
          <w:szCs w:val="24"/>
        </w:rPr>
      </w:pPr>
      <w:r w:rsidRPr="00C87A17">
        <w:rPr>
          <w:rFonts w:ascii="Times New Roman" w:hAnsi="Times New Roman"/>
          <w:sz w:val="24"/>
          <w:szCs w:val="24"/>
        </w:rPr>
        <w:t>Ở trạng thái rắn, Ge, Sn, Pb đều có số phối trí 4, nằm ở tâm các tứ diện</w:t>
      </w:r>
      <w:r w:rsidR="006F5EB1" w:rsidRPr="00C87A17">
        <w:rPr>
          <w:rFonts w:ascii="Times New Roman" w:hAnsi="Times New Roman"/>
          <w:sz w:val="24"/>
          <w:szCs w:val="24"/>
        </w:rPr>
        <w:t xml:space="preserve"> A</w:t>
      </w:r>
      <w:r w:rsidRPr="00C87A17">
        <w:rPr>
          <w:rFonts w:ascii="Times New Roman" w:hAnsi="Times New Roman"/>
          <w:sz w:val="24"/>
          <w:szCs w:val="24"/>
        </w:rPr>
        <w:t>X</w:t>
      </w:r>
      <w:r w:rsidRPr="00C87A17">
        <w:rPr>
          <w:rFonts w:ascii="Times New Roman" w:hAnsi="Times New Roman"/>
          <w:sz w:val="24"/>
          <w:szCs w:val="24"/>
          <w:vertAlign w:val="subscript"/>
        </w:rPr>
        <w:t>4</w:t>
      </w:r>
      <w:r w:rsidRPr="00C87A17">
        <w:rPr>
          <w:rFonts w:ascii="Times New Roman" w:hAnsi="Times New Roman"/>
          <w:sz w:val="24"/>
          <w:szCs w:val="24"/>
        </w:rPr>
        <w:t>.</w:t>
      </w:r>
    </w:p>
    <w:p w14:paraId="04FD5F6A" w14:textId="77777777" w:rsidR="00832435" w:rsidRPr="00C87A17" w:rsidRDefault="00E453F4" w:rsidP="0017601C">
      <w:pPr>
        <w:spacing w:after="0"/>
        <w:rPr>
          <w:rFonts w:ascii="Times New Roman" w:hAnsi="Times New Roman" w:cs="Times New Roman"/>
          <w:b/>
          <w:sz w:val="24"/>
          <w:szCs w:val="24"/>
          <w:lang w:val="it-IT"/>
        </w:rPr>
      </w:pPr>
      <w:r w:rsidRPr="00C87A17">
        <w:rPr>
          <w:rFonts w:ascii="Times New Roman" w:hAnsi="Times New Roman" w:cs="Times New Roman"/>
          <w:b/>
          <w:sz w:val="24"/>
          <w:szCs w:val="24"/>
          <w:lang w:val="it-IT"/>
        </w:rPr>
        <w:t>IV. 6. TỪ SỐ PHỐI TRÍ CỦA NGUYÊN TỬ TRUNG TÂM, DỰ ĐOÁN TÍNH CHẤT VẬT LÝ CỦA HỢP CHẤT</w:t>
      </w:r>
    </w:p>
    <w:p w14:paraId="074206B4" w14:textId="77777777" w:rsidR="0062221F" w:rsidRPr="00C87A17" w:rsidRDefault="007307AF" w:rsidP="0017601C">
      <w:pPr>
        <w:spacing w:after="0"/>
        <w:rPr>
          <w:rFonts w:ascii="Times New Roman" w:hAnsi="Times New Roman" w:cs="Times New Roman"/>
          <w:sz w:val="24"/>
          <w:szCs w:val="24"/>
          <w:lang w:val="it-IT"/>
        </w:rPr>
      </w:pPr>
      <w:r w:rsidRPr="00C87A17">
        <w:rPr>
          <w:rFonts w:ascii="Times New Roman" w:hAnsi="Times New Roman" w:cs="Times New Roman"/>
          <w:b/>
          <w:sz w:val="24"/>
          <w:szCs w:val="24"/>
          <w:lang w:val="it-IT"/>
        </w:rPr>
        <w:t>6</w:t>
      </w:r>
      <w:r w:rsidR="0062221F" w:rsidRPr="00C87A17">
        <w:rPr>
          <w:rFonts w:ascii="Times New Roman" w:hAnsi="Times New Roman" w:cs="Times New Roman"/>
          <w:b/>
          <w:sz w:val="24"/>
          <w:szCs w:val="24"/>
          <w:lang w:val="it-IT"/>
        </w:rPr>
        <w:t>.1</w:t>
      </w:r>
      <w:r w:rsidR="0062221F" w:rsidRPr="00C87A17">
        <w:rPr>
          <w:rFonts w:ascii="Times New Roman" w:hAnsi="Times New Roman" w:cs="Times New Roman"/>
          <w:sz w:val="24"/>
          <w:szCs w:val="24"/>
          <w:lang w:val="it-IT"/>
        </w:rPr>
        <w:t xml:space="preserve"> Chọn phương án </w:t>
      </w:r>
      <w:r w:rsidR="0062221F" w:rsidRPr="00C87A17">
        <w:rPr>
          <w:rFonts w:ascii="Times New Roman" w:hAnsi="Times New Roman" w:cs="Times New Roman"/>
          <w:b/>
          <w:sz w:val="24"/>
          <w:szCs w:val="24"/>
          <w:lang w:val="it-IT"/>
        </w:rPr>
        <w:t>đúng</w:t>
      </w:r>
      <w:r w:rsidR="0062221F" w:rsidRPr="00C87A17">
        <w:rPr>
          <w:rFonts w:ascii="Times New Roman" w:hAnsi="Times New Roman" w:cs="Times New Roman"/>
          <w:sz w:val="24"/>
          <w:szCs w:val="24"/>
          <w:lang w:val="it-IT"/>
        </w:rPr>
        <w:t xml:space="preserve">. </w:t>
      </w:r>
    </w:p>
    <w:p w14:paraId="0B07ECC7" w14:textId="77777777" w:rsidR="0062221F" w:rsidRPr="00C87A17" w:rsidRDefault="0062221F" w:rsidP="0017601C">
      <w:pPr>
        <w:spacing w:after="0"/>
        <w:rPr>
          <w:rFonts w:ascii="Times New Roman" w:hAnsi="Times New Roman" w:cs="Times New Roman"/>
          <w:sz w:val="24"/>
          <w:szCs w:val="24"/>
          <w:lang w:val="it-IT"/>
        </w:rPr>
      </w:pPr>
      <w:r w:rsidRPr="00C87A17">
        <w:rPr>
          <w:rFonts w:ascii="Times New Roman" w:hAnsi="Times New Roman" w:cs="Times New Roman"/>
          <w:sz w:val="24"/>
          <w:szCs w:val="24"/>
          <w:lang w:val="it-IT"/>
        </w:rPr>
        <w:t>Tinh thể HgI</w:t>
      </w:r>
      <w:r w:rsidRPr="00C87A17">
        <w:rPr>
          <w:rFonts w:ascii="Times New Roman" w:hAnsi="Times New Roman" w:cs="Times New Roman"/>
          <w:sz w:val="24"/>
          <w:szCs w:val="24"/>
          <w:vertAlign w:val="subscript"/>
          <w:lang w:val="it-IT"/>
        </w:rPr>
        <w:t>2</w:t>
      </w:r>
      <w:r w:rsidRPr="00C87A17">
        <w:rPr>
          <w:rFonts w:ascii="Times New Roman" w:hAnsi="Times New Roman" w:cs="Times New Roman"/>
          <w:sz w:val="24"/>
          <w:szCs w:val="24"/>
          <w:lang w:val="it-IT"/>
        </w:rPr>
        <w:t xml:space="preserve"> có cấu trúc dạng lớp (Hg có số phối trí </w:t>
      </w:r>
      <w:r w:rsidR="00CF0192" w:rsidRPr="00C87A17">
        <w:rPr>
          <w:rFonts w:ascii="Times New Roman" w:hAnsi="Times New Roman" w:cs="Times New Roman"/>
          <w:sz w:val="24"/>
          <w:szCs w:val="24"/>
          <w:lang w:val="it-IT"/>
        </w:rPr>
        <w:t>6</w:t>
      </w:r>
      <w:r w:rsidRPr="00C87A17">
        <w:rPr>
          <w:rFonts w:ascii="Times New Roman" w:hAnsi="Times New Roman" w:cs="Times New Roman"/>
          <w:sz w:val="24"/>
          <w:szCs w:val="24"/>
          <w:lang w:val="it-IT"/>
        </w:rPr>
        <w:t>). Suy ra:</w:t>
      </w:r>
    </w:p>
    <w:p w14:paraId="4A134969" w14:textId="77777777" w:rsidR="0062221F" w:rsidRPr="00C87A17" w:rsidRDefault="0062221F" w:rsidP="0017601C">
      <w:pPr>
        <w:spacing w:after="0" w:line="240" w:lineRule="auto"/>
        <w:ind w:left="360"/>
        <w:rPr>
          <w:rFonts w:ascii="Times New Roman" w:hAnsi="Times New Roman" w:cs="Times New Roman"/>
          <w:sz w:val="24"/>
          <w:szCs w:val="24"/>
          <w:lang w:val="it-IT"/>
        </w:rPr>
        <w:sectPr w:rsidR="0062221F" w:rsidRPr="00C87A17" w:rsidSect="001F1AF2">
          <w:type w:val="continuous"/>
          <w:pgSz w:w="11906" w:h="16838"/>
          <w:pgMar w:top="1440" w:right="1440" w:bottom="1440" w:left="1440" w:header="708" w:footer="708" w:gutter="0"/>
          <w:cols w:space="708"/>
          <w:docGrid w:linePitch="360"/>
        </w:sectPr>
      </w:pPr>
    </w:p>
    <w:p w14:paraId="60F4270C" w14:textId="77777777" w:rsidR="0062221F" w:rsidRPr="00C87A17" w:rsidRDefault="0062221F" w:rsidP="0017601C">
      <w:pPr>
        <w:spacing w:after="0" w:line="240" w:lineRule="auto"/>
        <w:ind w:left="360"/>
        <w:rPr>
          <w:rFonts w:ascii="Times New Roman" w:hAnsi="Times New Roman" w:cs="Times New Roman"/>
          <w:sz w:val="24"/>
          <w:szCs w:val="24"/>
          <w:lang w:val="it-IT"/>
        </w:rPr>
      </w:pPr>
      <w:r w:rsidRPr="00C87A17">
        <w:rPr>
          <w:rFonts w:ascii="Times New Roman" w:hAnsi="Times New Roman" w:cs="Times New Roman"/>
          <w:sz w:val="24"/>
          <w:szCs w:val="24"/>
          <w:lang w:val="it-IT"/>
        </w:rPr>
        <w:lastRenderedPageBreak/>
        <w:t>1. Có tính dễ tách lớp</w:t>
      </w:r>
    </w:p>
    <w:p w14:paraId="118AD267" w14:textId="77777777" w:rsidR="0062221F" w:rsidRPr="00C87A17" w:rsidRDefault="0062221F" w:rsidP="0017601C">
      <w:pPr>
        <w:spacing w:after="0" w:line="240" w:lineRule="auto"/>
        <w:ind w:left="360"/>
        <w:rPr>
          <w:rFonts w:ascii="Times New Roman" w:hAnsi="Times New Roman" w:cs="Times New Roman"/>
          <w:color w:val="FF0000"/>
          <w:sz w:val="24"/>
          <w:szCs w:val="24"/>
        </w:rPr>
      </w:pPr>
      <w:r w:rsidRPr="00C87A17">
        <w:rPr>
          <w:rFonts w:ascii="Times New Roman" w:hAnsi="Times New Roman" w:cs="Times New Roman"/>
          <w:color w:val="FF0000"/>
          <w:sz w:val="24"/>
          <w:szCs w:val="24"/>
        </w:rPr>
        <w:t>2. Cứng.</w:t>
      </w:r>
    </w:p>
    <w:p w14:paraId="15B66122" w14:textId="77777777" w:rsidR="0062221F" w:rsidRPr="00C87A17" w:rsidRDefault="0062221F"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lastRenderedPageBreak/>
        <w:t xml:space="preserve">3. I có số phối trí </w:t>
      </w:r>
      <w:r w:rsidR="00B72078" w:rsidRPr="00C87A17">
        <w:rPr>
          <w:rFonts w:ascii="Times New Roman" w:hAnsi="Times New Roman" w:cs="Times New Roman"/>
          <w:sz w:val="24"/>
          <w:szCs w:val="24"/>
          <w:rPrChange w:id="270" w:author="admin [2]" w:date="2018-09-14T10:24:00Z">
            <w:rPr>
              <w:rFonts w:ascii="Times New Roman" w:hAnsi="Times New Roman" w:cs="Times New Roman"/>
              <w:sz w:val="24"/>
              <w:szCs w:val="24"/>
              <w:highlight w:val="yellow"/>
            </w:rPr>
          </w:rPrChange>
        </w:rPr>
        <w:t>3</w:t>
      </w:r>
    </w:p>
    <w:p w14:paraId="10B9132C" w14:textId="77777777" w:rsidR="0062221F" w:rsidRPr="00C87A17" w:rsidRDefault="0062221F" w:rsidP="0017601C">
      <w:pPr>
        <w:spacing w:after="0" w:line="240" w:lineRule="auto"/>
        <w:ind w:left="360"/>
        <w:rPr>
          <w:rFonts w:ascii="Times New Roman" w:hAnsi="Times New Roman" w:cs="Times New Roman"/>
          <w:color w:val="FF0000"/>
          <w:sz w:val="24"/>
          <w:szCs w:val="24"/>
        </w:rPr>
      </w:pPr>
      <w:r w:rsidRPr="00C87A17">
        <w:rPr>
          <w:rFonts w:ascii="Times New Roman" w:hAnsi="Times New Roman" w:cs="Times New Roman"/>
          <w:color w:val="FF0000"/>
          <w:sz w:val="24"/>
          <w:szCs w:val="24"/>
        </w:rPr>
        <w:t>4. Có tính đẳng hướng.</w:t>
      </w:r>
    </w:p>
    <w:p w14:paraId="27212CD8" w14:textId="77777777" w:rsidR="0062221F" w:rsidRPr="00C87A17" w:rsidRDefault="0062221F" w:rsidP="0017601C">
      <w:pPr>
        <w:spacing w:after="0"/>
        <w:rPr>
          <w:rFonts w:ascii="Times New Roman" w:hAnsi="Times New Roman" w:cs="Times New Roman"/>
          <w:sz w:val="24"/>
          <w:szCs w:val="24"/>
        </w:rPr>
        <w:sectPr w:rsidR="0062221F" w:rsidRPr="00C87A17" w:rsidSect="0062221F">
          <w:type w:val="continuous"/>
          <w:pgSz w:w="11906" w:h="16838"/>
          <w:pgMar w:top="1440" w:right="1440" w:bottom="1440" w:left="1440" w:header="708" w:footer="708" w:gutter="0"/>
          <w:cols w:num="2" w:space="708"/>
          <w:docGrid w:linePitch="360"/>
        </w:sectPr>
      </w:pPr>
    </w:p>
    <w:p w14:paraId="3EC2143D" w14:textId="77777777" w:rsidR="0062221F" w:rsidRPr="00C87A17" w:rsidRDefault="0062221F" w:rsidP="00A500DE">
      <w:pPr>
        <w:pStyle w:val="ListParagraph"/>
        <w:numPr>
          <w:ilvl w:val="0"/>
          <w:numId w:val="89"/>
        </w:numPr>
        <w:spacing w:after="0"/>
        <w:rPr>
          <w:rFonts w:ascii="Times New Roman" w:hAnsi="Times New Roman"/>
          <w:sz w:val="24"/>
          <w:szCs w:val="24"/>
        </w:rPr>
      </w:pPr>
      <w:r w:rsidRPr="00C87A17">
        <w:rPr>
          <w:rFonts w:ascii="Times New Roman" w:hAnsi="Times New Roman"/>
          <w:sz w:val="24"/>
          <w:szCs w:val="24"/>
        </w:rPr>
        <w:lastRenderedPageBreak/>
        <w:t>2,4 đúng</w:t>
      </w:r>
    </w:p>
    <w:p w14:paraId="368F43B9" w14:textId="77777777" w:rsidR="0062221F" w:rsidRPr="00C87A17" w:rsidRDefault="0062221F" w:rsidP="00A500DE">
      <w:pPr>
        <w:pStyle w:val="ListParagraph"/>
        <w:numPr>
          <w:ilvl w:val="0"/>
          <w:numId w:val="89"/>
        </w:numPr>
        <w:spacing w:after="0"/>
        <w:rPr>
          <w:rFonts w:ascii="Times New Roman" w:hAnsi="Times New Roman"/>
          <w:color w:val="FF0000"/>
          <w:sz w:val="24"/>
          <w:szCs w:val="24"/>
        </w:rPr>
      </w:pPr>
      <w:r w:rsidRPr="00C87A17">
        <w:rPr>
          <w:rFonts w:ascii="Times New Roman" w:hAnsi="Times New Roman"/>
          <w:color w:val="FF0000"/>
          <w:sz w:val="24"/>
          <w:szCs w:val="24"/>
        </w:rPr>
        <w:lastRenderedPageBreak/>
        <w:t>1,3 đúng</w:t>
      </w:r>
    </w:p>
    <w:p w14:paraId="3125E8B3" w14:textId="77777777" w:rsidR="0062221F" w:rsidRPr="00C87A17" w:rsidRDefault="0062221F" w:rsidP="00A500DE">
      <w:pPr>
        <w:pStyle w:val="ListParagraph"/>
        <w:numPr>
          <w:ilvl w:val="0"/>
          <w:numId w:val="89"/>
        </w:numPr>
        <w:spacing w:after="0"/>
        <w:rPr>
          <w:rFonts w:ascii="Times New Roman" w:hAnsi="Times New Roman"/>
          <w:sz w:val="24"/>
          <w:szCs w:val="24"/>
        </w:rPr>
      </w:pPr>
      <w:r w:rsidRPr="00C87A17">
        <w:rPr>
          <w:rFonts w:ascii="Times New Roman" w:hAnsi="Times New Roman"/>
          <w:sz w:val="24"/>
          <w:szCs w:val="24"/>
        </w:rPr>
        <w:lastRenderedPageBreak/>
        <w:t>1,2 đúng</w:t>
      </w:r>
    </w:p>
    <w:p w14:paraId="165CE25D" w14:textId="77777777" w:rsidR="0062221F" w:rsidRPr="00C87A17" w:rsidRDefault="0062221F" w:rsidP="00A500DE">
      <w:pPr>
        <w:pStyle w:val="ListParagraph"/>
        <w:numPr>
          <w:ilvl w:val="0"/>
          <w:numId w:val="89"/>
        </w:numPr>
        <w:spacing w:after="0"/>
        <w:rPr>
          <w:rFonts w:ascii="Times New Roman" w:hAnsi="Times New Roman"/>
          <w:sz w:val="24"/>
          <w:szCs w:val="24"/>
        </w:rPr>
      </w:pPr>
      <w:r w:rsidRPr="00C87A17">
        <w:rPr>
          <w:rFonts w:ascii="Times New Roman" w:hAnsi="Times New Roman"/>
          <w:sz w:val="24"/>
          <w:szCs w:val="24"/>
        </w:rPr>
        <w:lastRenderedPageBreak/>
        <w:t>3,4 đúng</w:t>
      </w:r>
    </w:p>
    <w:p w14:paraId="0464BA45" w14:textId="77777777" w:rsidR="0062221F" w:rsidRPr="00C87A17" w:rsidRDefault="0062221F" w:rsidP="0017601C">
      <w:pPr>
        <w:spacing w:after="0"/>
        <w:rPr>
          <w:rFonts w:ascii="Times New Roman" w:hAnsi="Times New Roman" w:cs="Times New Roman"/>
          <w:sz w:val="24"/>
          <w:szCs w:val="24"/>
        </w:rPr>
        <w:sectPr w:rsidR="0062221F" w:rsidRPr="00C87A17" w:rsidSect="0062221F">
          <w:type w:val="continuous"/>
          <w:pgSz w:w="11906" w:h="16838"/>
          <w:pgMar w:top="1440" w:right="1440" w:bottom="1440" w:left="1440" w:header="708" w:footer="708" w:gutter="0"/>
          <w:cols w:num="4" w:space="709"/>
          <w:docGrid w:linePitch="360"/>
        </w:sectPr>
      </w:pPr>
    </w:p>
    <w:p w14:paraId="274A8A30" w14:textId="77777777" w:rsidR="0013134B" w:rsidRPr="00C87A17" w:rsidRDefault="007307AF"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b/>
          <w:sz w:val="24"/>
          <w:szCs w:val="24"/>
          <w:lang w:val="en-US"/>
        </w:rPr>
        <w:lastRenderedPageBreak/>
        <w:t>6</w:t>
      </w:r>
      <w:r w:rsidR="005B6628" w:rsidRPr="00C87A17">
        <w:rPr>
          <w:rFonts w:ascii="Times New Roman" w:hAnsi="Times New Roman" w:cs="Times New Roman"/>
          <w:b/>
          <w:sz w:val="24"/>
          <w:szCs w:val="24"/>
          <w:lang w:val="en-US"/>
        </w:rPr>
        <w:t>.</w:t>
      </w:r>
      <w:r w:rsidR="0062221F" w:rsidRPr="00C87A17">
        <w:rPr>
          <w:rFonts w:ascii="Times New Roman" w:hAnsi="Times New Roman" w:cs="Times New Roman"/>
          <w:b/>
          <w:sz w:val="24"/>
          <w:szCs w:val="24"/>
          <w:lang w:val="en-US"/>
        </w:rPr>
        <w:t>3</w:t>
      </w:r>
      <w:r w:rsidR="005B6628" w:rsidRPr="00C87A17">
        <w:rPr>
          <w:rFonts w:ascii="Times New Roman" w:hAnsi="Times New Roman" w:cs="Times New Roman"/>
          <w:sz w:val="24"/>
          <w:szCs w:val="24"/>
          <w:lang w:val="en-US"/>
        </w:rPr>
        <w:t xml:space="preserve"> </w:t>
      </w:r>
      <w:r w:rsidR="0013134B" w:rsidRPr="00C87A17">
        <w:rPr>
          <w:rFonts w:ascii="Times New Roman" w:hAnsi="Times New Roman" w:cs="Times New Roman"/>
          <w:sz w:val="24"/>
          <w:szCs w:val="24"/>
          <w:lang w:val="vi-VN"/>
        </w:rPr>
        <w:t xml:space="preserve">Chọn phương án </w:t>
      </w:r>
      <w:r w:rsidR="0013134B" w:rsidRPr="00C87A17">
        <w:rPr>
          <w:rFonts w:ascii="Times New Roman" w:hAnsi="Times New Roman" w:cs="Times New Roman"/>
          <w:b/>
          <w:sz w:val="24"/>
          <w:szCs w:val="24"/>
          <w:lang w:val="vi-VN"/>
        </w:rPr>
        <w:t>đúng</w:t>
      </w:r>
      <w:r w:rsidR="0013134B" w:rsidRPr="00C87A17">
        <w:rPr>
          <w:rFonts w:ascii="Times New Roman" w:hAnsi="Times New Roman" w:cs="Times New Roman"/>
          <w:sz w:val="24"/>
          <w:szCs w:val="24"/>
          <w:lang w:val="vi-VN"/>
        </w:rPr>
        <w:t>.</w:t>
      </w:r>
    </w:p>
    <w:p w14:paraId="71A411DA"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Cho giá trị trong dấu () là số phối trí của nguyên tử trung tâm ở trạng thái rắn. So sánh nhiệt độ nóng chảy của các chất:</w:t>
      </w:r>
    </w:p>
    <w:p w14:paraId="3E4DBDCC" w14:textId="77777777" w:rsidR="0062221F" w:rsidRPr="00C87A17" w:rsidRDefault="0062221F" w:rsidP="0017601C">
      <w:pPr>
        <w:spacing w:after="0" w:line="240" w:lineRule="auto"/>
        <w:ind w:left="360"/>
        <w:rPr>
          <w:rFonts w:ascii="Times New Roman" w:hAnsi="Times New Roman" w:cs="Times New Roman"/>
          <w:sz w:val="24"/>
          <w:szCs w:val="24"/>
          <w:lang w:val="vi-VN"/>
        </w:rPr>
        <w:sectPr w:rsidR="0062221F" w:rsidRPr="00C87A17" w:rsidSect="001F1AF2">
          <w:type w:val="continuous"/>
          <w:pgSz w:w="11906" w:h="16838"/>
          <w:pgMar w:top="1440" w:right="1440" w:bottom="1440" w:left="1440" w:header="708" w:footer="708" w:gutter="0"/>
          <w:cols w:space="708"/>
          <w:docGrid w:linePitch="360"/>
        </w:sectPr>
      </w:pPr>
    </w:p>
    <w:p w14:paraId="477720A3" w14:textId="77777777" w:rsidR="0013134B" w:rsidRPr="00C87A17" w:rsidRDefault="0013134B" w:rsidP="0017601C">
      <w:pPr>
        <w:spacing w:after="0" w:line="240" w:lineRule="auto"/>
        <w:ind w:left="360"/>
        <w:rPr>
          <w:rFonts w:ascii="Times New Roman" w:hAnsi="Times New Roman" w:cs="Times New Roman"/>
          <w:sz w:val="24"/>
          <w:szCs w:val="24"/>
          <w:lang w:val="vi-VN"/>
        </w:rPr>
      </w:pPr>
      <w:r w:rsidRPr="00C87A17">
        <w:rPr>
          <w:rFonts w:ascii="Times New Roman" w:hAnsi="Times New Roman" w:cs="Times New Roman"/>
          <w:sz w:val="24"/>
          <w:szCs w:val="24"/>
          <w:lang w:val="vi-VN"/>
        </w:rPr>
        <w:lastRenderedPageBreak/>
        <w:t>1. FeCl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(6) &gt; 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(6)</w:t>
      </w:r>
    </w:p>
    <w:p w14:paraId="402BEBC6" w14:textId="77777777" w:rsidR="0013134B" w:rsidRPr="00C87A17" w:rsidRDefault="0013134B"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t>2. SnI</w:t>
      </w:r>
      <w:r w:rsidRPr="00C87A17">
        <w:rPr>
          <w:rFonts w:ascii="Times New Roman" w:hAnsi="Times New Roman" w:cs="Times New Roman"/>
          <w:sz w:val="24"/>
          <w:szCs w:val="24"/>
          <w:vertAlign w:val="subscript"/>
        </w:rPr>
        <w:t>4</w:t>
      </w:r>
      <w:r w:rsidRPr="00C87A17">
        <w:rPr>
          <w:rFonts w:ascii="Times New Roman" w:hAnsi="Times New Roman" w:cs="Times New Roman"/>
          <w:sz w:val="24"/>
          <w:szCs w:val="24"/>
        </w:rPr>
        <w:t xml:space="preserve"> (4) &gt; SnCl</w:t>
      </w:r>
      <w:r w:rsidRPr="00C87A17">
        <w:rPr>
          <w:rFonts w:ascii="Times New Roman" w:hAnsi="Times New Roman" w:cs="Times New Roman"/>
          <w:sz w:val="24"/>
          <w:szCs w:val="24"/>
          <w:vertAlign w:val="subscript"/>
        </w:rPr>
        <w:t>4</w:t>
      </w:r>
      <w:r w:rsidRPr="00C87A17">
        <w:rPr>
          <w:rFonts w:ascii="Times New Roman" w:hAnsi="Times New Roman" w:cs="Times New Roman"/>
          <w:sz w:val="24"/>
          <w:szCs w:val="24"/>
        </w:rPr>
        <w:t xml:space="preserve"> (4)</w:t>
      </w:r>
    </w:p>
    <w:p w14:paraId="7000ED9C" w14:textId="77777777" w:rsidR="0013134B" w:rsidRPr="00C87A17" w:rsidRDefault="0013134B"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lastRenderedPageBreak/>
        <w:t>3. SnCl</w:t>
      </w:r>
      <w:r w:rsidRPr="00C87A17">
        <w:rPr>
          <w:rFonts w:ascii="Times New Roman" w:hAnsi="Times New Roman" w:cs="Times New Roman"/>
          <w:sz w:val="24"/>
          <w:szCs w:val="24"/>
          <w:vertAlign w:val="subscript"/>
        </w:rPr>
        <w:t>4</w:t>
      </w:r>
      <w:r w:rsidRPr="00C87A17">
        <w:rPr>
          <w:rFonts w:ascii="Times New Roman" w:hAnsi="Times New Roman" w:cs="Times New Roman"/>
          <w:sz w:val="24"/>
          <w:szCs w:val="24"/>
        </w:rPr>
        <w:t xml:space="preserve"> (4) &gt; SnF</w:t>
      </w:r>
      <w:r w:rsidRPr="00C87A17">
        <w:rPr>
          <w:rFonts w:ascii="Times New Roman" w:hAnsi="Times New Roman" w:cs="Times New Roman"/>
          <w:sz w:val="24"/>
          <w:szCs w:val="24"/>
          <w:vertAlign w:val="subscript"/>
        </w:rPr>
        <w:t>4</w:t>
      </w:r>
      <w:r w:rsidRPr="00C87A17">
        <w:rPr>
          <w:rFonts w:ascii="Times New Roman" w:hAnsi="Times New Roman" w:cs="Times New Roman"/>
          <w:sz w:val="24"/>
          <w:szCs w:val="24"/>
        </w:rPr>
        <w:t>(6)</w:t>
      </w:r>
    </w:p>
    <w:p w14:paraId="6EA85BFA" w14:textId="77777777" w:rsidR="0013134B" w:rsidRPr="00C87A17" w:rsidRDefault="0013134B" w:rsidP="0017601C">
      <w:pPr>
        <w:spacing w:after="0" w:line="240" w:lineRule="auto"/>
        <w:ind w:left="360"/>
        <w:rPr>
          <w:rFonts w:ascii="Times New Roman" w:hAnsi="Times New Roman" w:cs="Times New Roman"/>
          <w:sz w:val="24"/>
          <w:szCs w:val="24"/>
        </w:rPr>
      </w:pPr>
      <w:r w:rsidRPr="00C87A17">
        <w:rPr>
          <w:rFonts w:ascii="Times New Roman" w:hAnsi="Times New Roman" w:cs="Times New Roman"/>
          <w:sz w:val="24"/>
          <w:szCs w:val="24"/>
        </w:rPr>
        <w:t>4. Cr</w:t>
      </w:r>
      <w:r w:rsidRPr="00C87A17">
        <w:rPr>
          <w:rFonts w:ascii="Times New Roman" w:hAnsi="Times New Roman" w:cs="Times New Roman"/>
          <w:sz w:val="24"/>
          <w:szCs w:val="24"/>
          <w:vertAlign w:val="subscript"/>
        </w:rPr>
        <w:t>2</w:t>
      </w:r>
      <w:r w:rsidRPr="00C87A17">
        <w:rPr>
          <w:rFonts w:ascii="Times New Roman" w:hAnsi="Times New Roman" w:cs="Times New Roman"/>
          <w:sz w:val="24"/>
          <w:szCs w:val="24"/>
        </w:rPr>
        <w:t>O</w:t>
      </w:r>
      <w:r w:rsidRPr="00C87A17">
        <w:rPr>
          <w:rFonts w:ascii="Times New Roman" w:hAnsi="Times New Roman" w:cs="Times New Roman"/>
          <w:sz w:val="24"/>
          <w:szCs w:val="24"/>
          <w:vertAlign w:val="subscript"/>
        </w:rPr>
        <w:t>3</w:t>
      </w:r>
      <w:r w:rsidRPr="00C87A17">
        <w:rPr>
          <w:rFonts w:ascii="Times New Roman" w:hAnsi="Times New Roman" w:cs="Times New Roman"/>
          <w:sz w:val="24"/>
          <w:szCs w:val="24"/>
        </w:rPr>
        <w:t xml:space="preserve"> (6) &gt; CrO</w:t>
      </w:r>
      <w:r w:rsidRPr="00C87A17">
        <w:rPr>
          <w:rFonts w:ascii="Times New Roman" w:hAnsi="Times New Roman" w:cs="Times New Roman"/>
          <w:sz w:val="24"/>
          <w:szCs w:val="24"/>
          <w:vertAlign w:val="subscript"/>
        </w:rPr>
        <w:t>3</w:t>
      </w:r>
      <w:r w:rsidRPr="00C87A17">
        <w:rPr>
          <w:rFonts w:ascii="Times New Roman" w:hAnsi="Times New Roman" w:cs="Times New Roman"/>
          <w:sz w:val="24"/>
          <w:szCs w:val="24"/>
        </w:rPr>
        <w:t xml:space="preserve"> (4)</w:t>
      </w:r>
    </w:p>
    <w:p w14:paraId="4BDD6BA6" w14:textId="77777777" w:rsidR="0062221F" w:rsidRPr="00C87A17" w:rsidRDefault="0062221F" w:rsidP="0017601C">
      <w:pPr>
        <w:pStyle w:val="Caption"/>
        <w:spacing w:after="0"/>
        <w:rPr>
          <w:rFonts w:ascii="Times New Roman" w:hAnsi="Times New Roman"/>
          <w:sz w:val="24"/>
          <w:szCs w:val="24"/>
        </w:rPr>
        <w:sectPr w:rsidR="0062221F" w:rsidRPr="00C87A17" w:rsidSect="0062221F">
          <w:type w:val="continuous"/>
          <w:pgSz w:w="11906" w:h="16838"/>
          <w:pgMar w:top="1440" w:right="1440" w:bottom="1440" w:left="1440" w:header="708" w:footer="708" w:gutter="0"/>
          <w:cols w:num="2" w:space="708"/>
          <w:docGrid w:linePitch="360"/>
        </w:sectPr>
      </w:pPr>
    </w:p>
    <w:p w14:paraId="08779374" w14:textId="77777777" w:rsidR="0013134B" w:rsidRPr="00C87A17" w:rsidRDefault="0013134B" w:rsidP="00A500DE">
      <w:pPr>
        <w:pStyle w:val="ListParagraph"/>
        <w:numPr>
          <w:ilvl w:val="0"/>
          <w:numId w:val="70"/>
        </w:numPr>
        <w:spacing w:after="0" w:line="240" w:lineRule="auto"/>
        <w:ind w:left="567"/>
        <w:rPr>
          <w:rFonts w:ascii="Times New Roman" w:hAnsi="Times New Roman"/>
          <w:color w:val="00B050"/>
          <w:sz w:val="24"/>
          <w:szCs w:val="24"/>
        </w:rPr>
      </w:pPr>
      <w:r w:rsidRPr="00C87A17">
        <w:rPr>
          <w:rFonts w:ascii="Times New Roman" w:hAnsi="Times New Roman"/>
          <w:color w:val="00B050"/>
          <w:sz w:val="24"/>
          <w:szCs w:val="24"/>
        </w:rPr>
        <w:lastRenderedPageBreak/>
        <w:t xml:space="preserve">1,2,4 đúng </w:t>
      </w:r>
    </w:p>
    <w:p w14:paraId="6E607BF1" w14:textId="77777777" w:rsidR="0013134B" w:rsidRPr="00C87A17" w:rsidRDefault="0013134B" w:rsidP="00A500DE">
      <w:pPr>
        <w:pStyle w:val="ListParagraph"/>
        <w:numPr>
          <w:ilvl w:val="0"/>
          <w:numId w:val="70"/>
        </w:numPr>
        <w:spacing w:after="0" w:line="240" w:lineRule="auto"/>
        <w:ind w:left="567"/>
        <w:rPr>
          <w:rFonts w:ascii="Times New Roman" w:hAnsi="Times New Roman"/>
          <w:sz w:val="24"/>
          <w:szCs w:val="24"/>
        </w:rPr>
      </w:pPr>
      <w:r w:rsidRPr="00C87A17">
        <w:rPr>
          <w:rFonts w:ascii="Times New Roman" w:hAnsi="Times New Roman"/>
          <w:sz w:val="24"/>
          <w:szCs w:val="24"/>
        </w:rPr>
        <w:t>Chỉ 1,4 đúng</w:t>
      </w:r>
    </w:p>
    <w:p w14:paraId="067FAC3D" w14:textId="77777777" w:rsidR="0013134B" w:rsidRPr="00C87A17" w:rsidRDefault="0013134B" w:rsidP="00A500DE">
      <w:pPr>
        <w:pStyle w:val="ListParagraph"/>
        <w:numPr>
          <w:ilvl w:val="0"/>
          <w:numId w:val="70"/>
        </w:numPr>
        <w:spacing w:after="0" w:line="240" w:lineRule="auto"/>
        <w:ind w:left="567"/>
        <w:rPr>
          <w:rFonts w:ascii="Times New Roman" w:hAnsi="Times New Roman"/>
          <w:sz w:val="24"/>
          <w:szCs w:val="24"/>
        </w:rPr>
      </w:pPr>
      <w:r w:rsidRPr="00C87A17">
        <w:rPr>
          <w:rFonts w:ascii="Times New Roman" w:hAnsi="Times New Roman"/>
          <w:sz w:val="24"/>
          <w:szCs w:val="24"/>
        </w:rPr>
        <w:lastRenderedPageBreak/>
        <w:t>Chưa đủ cơ sở để kết luận.</w:t>
      </w:r>
    </w:p>
    <w:p w14:paraId="6AFF51FC" w14:textId="77777777" w:rsidR="0013134B" w:rsidRPr="00C87A17" w:rsidRDefault="0013134B" w:rsidP="00A500DE">
      <w:pPr>
        <w:pStyle w:val="ListParagraph"/>
        <w:numPr>
          <w:ilvl w:val="0"/>
          <w:numId w:val="70"/>
        </w:numPr>
        <w:spacing w:after="0" w:line="240" w:lineRule="auto"/>
        <w:ind w:left="567"/>
        <w:rPr>
          <w:rFonts w:ascii="Times New Roman" w:hAnsi="Times New Roman"/>
          <w:sz w:val="24"/>
          <w:szCs w:val="24"/>
        </w:rPr>
      </w:pPr>
      <w:r w:rsidRPr="00C87A17">
        <w:rPr>
          <w:rFonts w:ascii="Times New Roman" w:hAnsi="Times New Roman"/>
          <w:sz w:val="24"/>
          <w:szCs w:val="24"/>
        </w:rPr>
        <w:t>Chỉ 2,3 đúng</w:t>
      </w:r>
    </w:p>
    <w:p w14:paraId="5FF928BB" w14:textId="77777777" w:rsidR="0062221F" w:rsidRPr="00C87A17" w:rsidRDefault="0062221F" w:rsidP="0017601C">
      <w:pPr>
        <w:pStyle w:val="Caption"/>
        <w:spacing w:after="0"/>
        <w:rPr>
          <w:rFonts w:ascii="Times New Roman" w:hAnsi="Times New Roman"/>
          <w:sz w:val="24"/>
          <w:szCs w:val="24"/>
        </w:rPr>
        <w:sectPr w:rsidR="0062221F" w:rsidRPr="00C87A17" w:rsidSect="0062221F">
          <w:type w:val="continuous"/>
          <w:pgSz w:w="11906" w:h="16838"/>
          <w:pgMar w:top="1440" w:right="1440" w:bottom="1440" w:left="1440" w:header="708" w:footer="708" w:gutter="0"/>
          <w:cols w:num="2" w:space="708"/>
          <w:docGrid w:linePitch="360"/>
        </w:sectPr>
      </w:pPr>
    </w:p>
    <w:p w14:paraId="749C7542" w14:textId="77777777" w:rsidR="0062221F" w:rsidRPr="00C87A17" w:rsidRDefault="007307AF"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lastRenderedPageBreak/>
        <w:t>6</w:t>
      </w:r>
      <w:r w:rsidR="0062221F" w:rsidRPr="00C87A17">
        <w:rPr>
          <w:rFonts w:ascii="Times New Roman" w:hAnsi="Times New Roman" w:cs="Times New Roman"/>
          <w:b/>
          <w:sz w:val="24"/>
          <w:szCs w:val="24"/>
        </w:rPr>
        <w:t>.4</w:t>
      </w:r>
      <w:r w:rsidR="0062221F" w:rsidRPr="00C87A17">
        <w:rPr>
          <w:rFonts w:ascii="Times New Roman" w:hAnsi="Times New Roman" w:cs="Times New Roman"/>
          <w:sz w:val="24"/>
          <w:szCs w:val="24"/>
        </w:rPr>
        <w:t xml:space="preserve"> Chọn phương án </w:t>
      </w:r>
      <w:r w:rsidR="0062221F" w:rsidRPr="00C87A17">
        <w:rPr>
          <w:rFonts w:ascii="Times New Roman" w:hAnsi="Times New Roman" w:cs="Times New Roman"/>
          <w:b/>
          <w:sz w:val="24"/>
          <w:szCs w:val="24"/>
        </w:rPr>
        <w:t>đúng</w:t>
      </w:r>
      <w:r w:rsidR="0062221F" w:rsidRPr="00C87A17">
        <w:rPr>
          <w:rFonts w:ascii="Times New Roman" w:hAnsi="Times New Roman" w:cs="Times New Roman"/>
          <w:sz w:val="24"/>
          <w:szCs w:val="24"/>
        </w:rPr>
        <w:t>.</w:t>
      </w:r>
    </w:p>
    <w:p w14:paraId="314B5153" w14:textId="77777777" w:rsidR="0062221F" w:rsidRPr="00C87A17" w:rsidRDefault="0062221F"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Ở trạng thái rắn FeCl</w:t>
      </w:r>
      <w:r w:rsidR="00083C59" w:rsidRPr="00C87A17">
        <w:rPr>
          <w:rFonts w:ascii="Times New Roman" w:hAnsi="Times New Roman" w:cs="Times New Roman"/>
          <w:sz w:val="24"/>
          <w:szCs w:val="24"/>
          <w:vertAlign w:val="subscript"/>
          <w:lang w:val="en-US"/>
        </w:rPr>
        <w:t>2</w:t>
      </w:r>
      <w:r w:rsidRPr="00C87A17">
        <w:rPr>
          <w:rFonts w:ascii="Times New Roman" w:hAnsi="Times New Roman" w:cs="Times New Roman"/>
          <w:sz w:val="24"/>
          <w:szCs w:val="24"/>
          <w:lang w:val="vi-VN"/>
        </w:rPr>
        <w:t xml:space="preserve"> và 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cùng có số phối trí 6. So sánh nhiệt độ nóng chảy của FeCl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và 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w:t>
      </w:r>
    </w:p>
    <w:p w14:paraId="317BA9CE" w14:textId="77777777" w:rsidR="0062221F" w:rsidRPr="00C87A17" w:rsidRDefault="0062221F"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1. T</w:t>
      </w:r>
      <w:r w:rsidRPr="00C87A17">
        <w:rPr>
          <w:rFonts w:ascii="Times New Roman" w:hAnsi="Times New Roman" w:cs="Times New Roman"/>
          <w:sz w:val="24"/>
          <w:szCs w:val="24"/>
          <w:vertAlign w:val="subscript"/>
          <w:lang w:val="vi-VN"/>
        </w:rPr>
        <w:t>nc</w:t>
      </w:r>
      <w:r w:rsidRPr="00C87A17">
        <w:rPr>
          <w:rFonts w:ascii="Times New Roman" w:hAnsi="Times New Roman" w:cs="Times New Roman"/>
          <w:sz w:val="24"/>
          <w:szCs w:val="24"/>
          <w:lang w:val="vi-VN"/>
        </w:rPr>
        <w:t>(FeCl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&gt; T</w:t>
      </w:r>
      <w:r w:rsidRPr="00C87A17">
        <w:rPr>
          <w:rFonts w:ascii="Times New Roman" w:hAnsi="Times New Roman" w:cs="Times New Roman"/>
          <w:sz w:val="24"/>
          <w:szCs w:val="24"/>
          <w:vertAlign w:val="subscript"/>
          <w:lang w:val="vi-VN"/>
        </w:rPr>
        <w:t>nc</w:t>
      </w:r>
      <w:r w:rsidRPr="00C87A17">
        <w:rPr>
          <w:rFonts w:ascii="Times New Roman" w:hAnsi="Times New Roman" w:cs="Times New Roman"/>
          <w:sz w:val="24"/>
          <w:szCs w:val="24"/>
          <w:lang w:val="vi-VN"/>
        </w:rPr>
        <w:t>(FeCl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vì FeCl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mang nhiều tính ion, còn 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mang nhiều tính cộng hóa trị.</w:t>
      </w:r>
    </w:p>
    <w:p w14:paraId="702E16B4" w14:textId="475D8E92" w:rsidR="0062221F" w:rsidRPr="00C87A17" w:rsidRDefault="0062221F"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2.T</w:t>
      </w:r>
      <w:r w:rsidRPr="00C87A17">
        <w:rPr>
          <w:rFonts w:ascii="Times New Roman" w:hAnsi="Times New Roman" w:cs="Times New Roman"/>
          <w:sz w:val="24"/>
          <w:szCs w:val="24"/>
          <w:vertAlign w:val="subscript"/>
          <w:lang w:val="vi-VN"/>
        </w:rPr>
        <w:t>nc</w:t>
      </w:r>
      <w:r w:rsidRPr="00C87A17">
        <w:rPr>
          <w:rFonts w:ascii="Times New Roman" w:hAnsi="Times New Roman" w:cs="Times New Roman"/>
          <w:sz w:val="24"/>
          <w:szCs w:val="24"/>
          <w:lang w:val="vi-VN"/>
        </w:rPr>
        <w:t>(FeCl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&gt; T</w:t>
      </w:r>
      <w:r w:rsidRPr="00C87A17">
        <w:rPr>
          <w:rFonts w:ascii="Times New Roman" w:hAnsi="Times New Roman" w:cs="Times New Roman"/>
          <w:sz w:val="24"/>
          <w:szCs w:val="24"/>
          <w:vertAlign w:val="subscript"/>
          <w:lang w:val="vi-VN"/>
        </w:rPr>
        <w:t>nc</w:t>
      </w:r>
      <w:r w:rsidRPr="00C87A17">
        <w:rPr>
          <w:rFonts w:ascii="Times New Roman" w:hAnsi="Times New Roman" w:cs="Times New Roman"/>
          <w:sz w:val="24"/>
          <w:szCs w:val="24"/>
          <w:lang w:val="vi-VN"/>
        </w:rPr>
        <w:t>(FeCl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vì mật độ liên kết Fe – Cl được tạo thành trong tinh thể FeCl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cao hơn vì tinh thể FeCl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có cấu trúc lớp được tạo thành từ các bát diện dùng chung </w:t>
      </w:r>
      <w:del w:id="271" w:author="admin" w:date="2016-10-03T08:40:00Z">
        <w:r w:rsidRPr="00C87A17" w:rsidDel="006614AE">
          <w:rPr>
            <w:rFonts w:ascii="Times New Roman" w:hAnsi="Times New Roman" w:cs="Times New Roman"/>
            <w:strike/>
            <w:sz w:val="24"/>
            <w:szCs w:val="24"/>
            <w:lang w:val="vi-VN"/>
            <w:rPrChange w:id="272" w:author="admin [2]" w:date="2018-09-14T10:24:00Z">
              <w:rPr>
                <w:rFonts w:ascii="Times New Roman" w:hAnsi="Times New Roman" w:cs="Times New Roman"/>
                <w:sz w:val="24"/>
                <w:szCs w:val="24"/>
                <w:lang w:val="vi-VN"/>
              </w:rPr>
            </w:rPrChange>
          </w:rPr>
          <w:delText>cả</w:delText>
        </w:r>
        <w:r w:rsidRPr="00C87A17" w:rsidDel="006614AE">
          <w:rPr>
            <w:rFonts w:ascii="Times New Roman" w:hAnsi="Times New Roman" w:cs="Times New Roman"/>
            <w:sz w:val="24"/>
            <w:szCs w:val="24"/>
            <w:lang w:val="vi-VN"/>
          </w:rPr>
          <w:delText xml:space="preserve"> </w:delText>
        </w:r>
      </w:del>
      <w:r w:rsidRPr="00C87A17">
        <w:rPr>
          <w:rFonts w:ascii="Times New Roman" w:hAnsi="Times New Roman" w:cs="Times New Roman"/>
          <w:sz w:val="24"/>
          <w:szCs w:val="24"/>
          <w:lang w:val="vi-VN"/>
        </w:rPr>
        <w:t>6 cạnh, còn tinh thể  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w:t>
      </w:r>
      <w:ins w:id="273" w:author="admin" w:date="2016-09-29T08:36:00Z">
        <w:r w:rsidR="008045E4" w:rsidRPr="00C87A17">
          <w:rPr>
            <w:rFonts w:ascii="Times New Roman" w:hAnsi="Times New Roman" w:cs="Times New Roman"/>
            <w:sz w:val="24"/>
            <w:szCs w:val="24"/>
            <w:lang w:val="en-US"/>
          </w:rPr>
          <w:t xml:space="preserve">có cấu trúc lớp </w:t>
        </w:r>
      </w:ins>
      <w:r w:rsidRPr="00C87A17">
        <w:rPr>
          <w:rFonts w:ascii="Times New Roman" w:hAnsi="Times New Roman" w:cs="Times New Roman"/>
          <w:sz w:val="24"/>
          <w:szCs w:val="24"/>
          <w:lang w:val="vi-VN"/>
        </w:rPr>
        <w:t>được tạo thành từ các bát diện dùng chung 3 cạnh.</w:t>
      </w:r>
    </w:p>
    <w:p w14:paraId="3329F38C" w14:textId="77777777" w:rsidR="0062221F" w:rsidRPr="00C87A17" w:rsidRDefault="0062221F"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3. T</w:t>
      </w:r>
      <w:r w:rsidRPr="00C87A17">
        <w:rPr>
          <w:rFonts w:ascii="Times New Roman" w:hAnsi="Times New Roman" w:cs="Times New Roman"/>
          <w:sz w:val="24"/>
          <w:szCs w:val="24"/>
          <w:vertAlign w:val="subscript"/>
          <w:lang w:val="vi-VN"/>
        </w:rPr>
        <w:t>nc</w:t>
      </w:r>
      <w:r w:rsidRPr="00C87A17">
        <w:rPr>
          <w:rFonts w:ascii="Times New Roman" w:hAnsi="Times New Roman" w:cs="Times New Roman"/>
          <w:sz w:val="24"/>
          <w:szCs w:val="24"/>
          <w:lang w:val="vi-VN"/>
        </w:rPr>
        <w:t>(FeCl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&lt; T</w:t>
      </w:r>
      <w:r w:rsidRPr="00C87A17">
        <w:rPr>
          <w:rFonts w:ascii="Times New Roman" w:hAnsi="Times New Roman" w:cs="Times New Roman"/>
          <w:sz w:val="24"/>
          <w:szCs w:val="24"/>
          <w:vertAlign w:val="subscript"/>
          <w:lang w:val="vi-VN"/>
        </w:rPr>
        <w:t>nc</w:t>
      </w:r>
      <w:r w:rsidRPr="00C87A17">
        <w:rPr>
          <w:rFonts w:ascii="Times New Roman" w:hAnsi="Times New Roman" w:cs="Times New Roman"/>
          <w:sz w:val="24"/>
          <w:szCs w:val="24"/>
          <w:lang w:val="vi-VN"/>
        </w:rPr>
        <w:t>(FeCl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vì khối lượng phân tử 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lớn hơn.</w:t>
      </w:r>
    </w:p>
    <w:p w14:paraId="6B711AF2" w14:textId="77777777" w:rsidR="0062221F" w:rsidRPr="00C87A17" w:rsidRDefault="0062221F"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4. T</w:t>
      </w:r>
      <w:r w:rsidRPr="00C87A17">
        <w:rPr>
          <w:rFonts w:ascii="Times New Roman" w:hAnsi="Times New Roman" w:cs="Times New Roman"/>
          <w:sz w:val="24"/>
          <w:szCs w:val="24"/>
          <w:vertAlign w:val="subscript"/>
          <w:lang w:val="vi-VN"/>
        </w:rPr>
        <w:t>nc</w:t>
      </w:r>
      <w:r w:rsidRPr="00C87A17">
        <w:rPr>
          <w:rFonts w:ascii="Times New Roman" w:hAnsi="Times New Roman" w:cs="Times New Roman"/>
          <w:sz w:val="24"/>
          <w:szCs w:val="24"/>
          <w:lang w:val="vi-VN"/>
        </w:rPr>
        <w:t>(FeCl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w:t>
      </w:r>
      <w:r w:rsidRPr="00C87A17">
        <w:rPr>
          <w:rFonts w:ascii="Times New Roman" w:hAnsi="Times New Roman" w:cs="Times New Roman" w:hint="eastAsia"/>
          <w:sz w:val="24"/>
          <w:szCs w:val="24"/>
          <w:lang w:val="vi-VN"/>
        </w:rPr>
        <w:t>≈</w:t>
      </w:r>
      <w:r w:rsidRPr="00C87A17">
        <w:rPr>
          <w:rFonts w:ascii="Times New Roman" w:hAnsi="Times New Roman" w:cs="Times New Roman"/>
          <w:sz w:val="24"/>
          <w:szCs w:val="24"/>
          <w:lang w:val="vi-VN"/>
        </w:rPr>
        <w:t xml:space="preserve"> T</w:t>
      </w:r>
      <w:r w:rsidRPr="00C87A17">
        <w:rPr>
          <w:rFonts w:ascii="Times New Roman" w:hAnsi="Times New Roman" w:cs="Times New Roman"/>
          <w:sz w:val="24"/>
          <w:szCs w:val="24"/>
          <w:vertAlign w:val="subscript"/>
          <w:lang w:val="vi-VN"/>
        </w:rPr>
        <w:t>nc</w:t>
      </w:r>
      <w:r w:rsidRPr="00C87A17">
        <w:rPr>
          <w:rFonts w:ascii="Times New Roman" w:hAnsi="Times New Roman" w:cs="Times New Roman"/>
          <w:sz w:val="24"/>
          <w:szCs w:val="24"/>
          <w:lang w:val="vi-VN"/>
        </w:rPr>
        <w:t>(FeCl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vì cùng là hợp chất của Fe và Cl.</w:t>
      </w:r>
    </w:p>
    <w:p w14:paraId="6D23B4FD" w14:textId="77777777" w:rsidR="0062221F" w:rsidRPr="00C87A17" w:rsidRDefault="0062221F" w:rsidP="00A500DE">
      <w:pPr>
        <w:pStyle w:val="ListParagraph"/>
        <w:numPr>
          <w:ilvl w:val="0"/>
          <w:numId w:val="73"/>
        </w:numPr>
        <w:tabs>
          <w:tab w:val="left" w:pos="426"/>
        </w:tabs>
        <w:spacing w:after="0" w:line="240" w:lineRule="auto"/>
        <w:ind w:left="426"/>
        <w:rPr>
          <w:rFonts w:ascii="Times New Roman" w:hAnsi="Times New Roman"/>
          <w:color w:val="FF0000"/>
          <w:sz w:val="24"/>
          <w:szCs w:val="24"/>
          <w:lang w:val="vi-VN"/>
        </w:rPr>
        <w:sectPr w:rsidR="0062221F" w:rsidRPr="00C87A17" w:rsidSect="001F1AF2">
          <w:type w:val="continuous"/>
          <w:pgSz w:w="11906" w:h="16838"/>
          <w:pgMar w:top="1440" w:right="1440" w:bottom="1440" w:left="1440" w:header="708" w:footer="708" w:gutter="0"/>
          <w:cols w:space="708"/>
          <w:docGrid w:linePitch="360"/>
        </w:sectPr>
      </w:pPr>
    </w:p>
    <w:p w14:paraId="0DE35083" w14:textId="77777777" w:rsidR="0062221F" w:rsidRPr="00C87A17" w:rsidRDefault="0062221F" w:rsidP="00A500DE">
      <w:pPr>
        <w:pStyle w:val="ListParagraph"/>
        <w:numPr>
          <w:ilvl w:val="0"/>
          <w:numId w:val="73"/>
        </w:numPr>
        <w:tabs>
          <w:tab w:val="left" w:pos="426"/>
        </w:tabs>
        <w:spacing w:after="0" w:line="240" w:lineRule="auto"/>
        <w:ind w:left="426"/>
        <w:rPr>
          <w:rFonts w:ascii="Times New Roman" w:hAnsi="Times New Roman"/>
          <w:color w:val="FF0000"/>
          <w:sz w:val="24"/>
          <w:szCs w:val="24"/>
        </w:rPr>
      </w:pPr>
      <w:r w:rsidRPr="00C87A17">
        <w:rPr>
          <w:rFonts w:ascii="Times New Roman" w:hAnsi="Times New Roman"/>
          <w:color w:val="FF0000"/>
          <w:sz w:val="24"/>
          <w:szCs w:val="24"/>
        </w:rPr>
        <w:lastRenderedPageBreak/>
        <w:t>1, 2 đúng</w:t>
      </w:r>
    </w:p>
    <w:p w14:paraId="64947C24" w14:textId="77777777" w:rsidR="0062221F" w:rsidRPr="00C87A17" w:rsidRDefault="0062221F" w:rsidP="00A500DE">
      <w:pPr>
        <w:pStyle w:val="ListParagraph"/>
        <w:numPr>
          <w:ilvl w:val="0"/>
          <w:numId w:val="73"/>
        </w:numPr>
        <w:tabs>
          <w:tab w:val="left" w:pos="426"/>
        </w:tabs>
        <w:spacing w:after="0" w:line="240" w:lineRule="auto"/>
        <w:ind w:left="426"/>
        <w:rPr>
          <w:rFonts w:ascii="Times New Roman" w:hAnsi="Times New Roman"/>
          <w:sz w:val="24"/>
          <w:szCs w:val="24"/>
        </w:rPr>
      </w:pPr>
      <w:r w:rsidRPr="00C87A17">
        <w:rPr>
          <w:rFonts w:ascii="Times New Roman" w:hAnsi="Times New Roman"/>
          <w:sz w:val="24"/>
          <w:szCs w:val="24"/>
        </w:rPr>
        <w:lastRenderedPageBreak/>
        <w:t xml:space="preserve">Chỉ 1 đúng </w:t>
      </w:r>
    </w:p>
    <w:p w14:paraId="2F6B6704" w14:textId="77777777" w:rsidR="0062221F" w:rsidRPr="00C87A17" w:rsidRDefault="0062221F" w:rsidP="00A500DE">
      <w:pPr>
        <w:pStyle w:val="ListParagraph"/>
        <w:numPr>
          <w:ilvl w:val="0"/>
          <w:numId w:val="73"/>
        </w:numPr>
        <w:tabs>
          <w:tab w:val="left" w:pos="426"/>
        </w:tabs>
        <w:spacing w:after="0" w:line="240" w:lineRule="auto"/>
        <w:ind w:left="426"/>
        <w:rPr>
          <w:rFonts w:ascii="Times New Roman" w:hAnsi="Times New Roman"/>
          <w:sz w:val="24"/>
          <w:szCs w:val="24"/>
        </w:rPr>
      </w:pPr>
      <w:r w:rsidRPr="00C87A17">
        <w:rPr>
          <w:rFonts w:ascii="Times New Roman" w:hAnsi="Times New Roman"/>
          <w:sz w:val="24"/>
          <w:szCs w:val="24"/>
        </w:rPr>
        <w:lastRenderedPageBreak/>
        <w:t>3 đúng</w:t>
      </w:r>
    </w:p>
    <w:p w14:paraId="465BDA8C" w14:textId="77777777" w:rsidR="0062221F" w:rsidRPr="00C87A17" w:rsidRDefault="0062221F" w:rsidP="00A500DE">
      <w:pPr>
        <w:pStyle w:val="ListParagraph"/>
        <w:numPr>
          <w:ilvl w:val="0"/>
          <w:numId w:val="73"/>
        </w:numPr>
        <w:tabs>
          <w:tab w:val="left" w:pos="426"/>
        </w:tabs>
        <w:spacing w:after="0" w:line="240" w:lineRule="auto"/>
        <w:ind w:left="426"/>
        <w:rPr>
          <w:rFonts w:ascii="Times New Roman" w:hAnsi="Times New Roman"/>
          <w:sz w:val="24"/>
          <w:szCs w:val="24"/>
        </w:rPr>
      </w:pPr>
      <w:r w:rsidRPr="00C87A17">
        <w:rPr>
          <w:rFonts w:ascii="Times New Roman" w:hAnsi="Times New Roman"/>
          <w:sz w:val="24"/>
          <w:szCs w:val="24"/>
        </w:rPr>
        <w:lastRenderedPageBreak/>
        <w:t>4 đúng</w:t>
      </w:r>
    </w:p>
    <w:p w14:paraId="4CDBFB62" w14:textId="77777777" w:rsidR="0062221F" w:rsidRPr="00C87A17" w:rsidRDefault="0062221F" w:rsidP="0017601C">
      <w:pPr>
        <w:spacing w:after="0" w:line="240" w:lineRule="auto"/>
        <w:rPr>
          <w:rFonts w:ascii="Times New Roman" w:hAnsi="Times New Roman" w:cs="Times New Roman"/>
          <w:b/>
          <w:sz w:val="24"/>
          <w:szCs w:val="24"/>
        </w:rPr>
        <w:sectPr w:rsidR="0062221F" w:rsidRPr="00C87A17" w:rsidSect="0062221F">
          <w:type w:val="continuous"/>
          <w:pgSz w:w="11906" w:h="16838"/>
          <w:pgMar w:top="1440" w:right="1440" w:bottom="1440" w:left="1440" w:header="708" w:footer="708" w:gutter="0"/>
          <w:cols w:num="4" w:space="709"/>
          <w:docGrid w:linePitch="360"/>
        </w:sectPr>
      </w:pPr>
    </w:p>
    <w:p w14:paraId="2E47C63B" w14:textId="77777777" w:rsidR="0013134B" w:rsidRPr="00C87A17" w:rsidRDefault="007307AF"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lastRenderedPageBreak/>
        <w:t>6</w:t>
      </w:r>
      <w:r w:rsidR="0062221F" w:rsidRPr="00C87A17">
        <w:rPr>
          <w:rFonts w:ascii="Times New Roman" w:hAnsi="Times New Roman" w:cs="Times New Roman"/>
          <w:b/>
          <w:sz w:val="24"/>
          <w:szCs w:val="24"/>
        </w:rPr>
        <w:t>.</w:t>
      </w:r>
      <w:r w:rsidRPr="00C87A17">
        <w:rPr>
          <w:rFonts w:ascii="Times New Roman" w:hAnsi="Times New Roman" w:cs="Times New Roman"/>
          <w:b/>
          <w:sz w:val="24"/>
          <w:szCs w:val="24"/>
        </w:rPr>
        <w:t>5</w:t>
      </w:r>
      <w:r w:rsidR="0062221F" w:rsidRPr="00C87A17">
        <w:rPr>
          <w:rFonts w:ascii="Times New Roman" w:hAnsi="Times New Roman" w:cs="Times New Roman"/>
          <w:sz w:val="24"/>
          <w:szCs w:val="24"/>
        </w:rPr>
        <w:t xml:space="preserve"> </w:t>
      </w:r>
      <w:r w:rsidR="0013134B" w:rsidRPr="00C87A17">
        <w:rPr>
          <w:rFonts w:ascii="Times New Roman" w:hAnsi="Times New Roman" w:cs="Times New Roman"/>
          <w:sz w:val="24"/>
          <w:szCs w:val="24"/>
        </w:rPr>
        <w:t xml:space="preserve">Chọn phương án </w:t>
      </w:r>
      <w:r w:rsidR="0013134B" w:rsidRPr="00C87A17">
        <w:rPr>
          <w:rFonts w:ascii="Times New Roman" w:hAnsi="Times New Roman" w:cs="Times New Roman"/>
          <w:b/>
          <w:sz w:val="24"/>
          <w:szCs w:val="24"/>
        </w:rPr>
        <w:t>đúng</w:t>
      </w:r>
      <w:r w:rsidR="0013134B" w:rsidRPr="00C87A17">
        <w:rPr>
          <w:rFonts w:ascii="Times New Roman" w:hAnsi="Times New Roman" w:cs="Times New Roman"/>
          <w:sz w:val="24"/>
          <w:szCs w:val="24"/>
        </w:rPr>
        <w:t>.</w:t>
      </w:r>
    </w:p>
    <w:p w14:paraId="128C80EE"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Ở trạng thái tinh thể SnCl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và SnCl</w:t>
      </w:r>
      <w:r w:rsidRPr="00C87A17">
        <w:rPr>
          <w:rFonts w:ascii="Times New Roman" w:hAnsi="Times New Roman" w:cs="Times New Roman"/>
          <w:sz w:val="24"/>
          <w:szCs w:val="24"/>
          <w:vertAlign w:val="subscript"/>
          <w:lang w:val="vi-VN"/>
        </w:rPr>
        <w:t>4</w:t>
      </w:r>
      <w:r w:rsidRPr="00C87A17">
        <w:rPr>
          <w:rFonts w:ascii="Times New Roman" w:hAnsi="Times New Roman" w:cs="Times New Roman"/>
          <w:sz w:val="24"/>
          <w:szCs w:val="24"/>
          <w:lang w:val="vi-VN"/>
        </w:rPr>
        <w:t xml:space="preserve"> đều có số phối trí 4. So sánh nhiệt độ nóng chảy của chúng:</w:t>
      </w:r>
    </w:p>
    <w:p w14:paraId="333AE67B"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1. SnCl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có nhiệt độ nóng chảy cao hơn vì SnCl</w:t>
      </w:r>
      <w:r w:rsidRPr="00C87A17">
        <w:rPr>
          <w:rFonts w:ascii="Times New Roman" w:hAnsi="Times New Roman" w:cs="Times New Roman"/>
          <w:sz w:val="24"/>
          <w:szCs w:val="24"/>
          <w:vertAlign w:val="subscript"/>
          <w:lang w:val="vi-VN"/>
        </w:rPr>
        <w:t xml:space="preserve">2 </w:t>
      </w:r>
      <w:r w:rsidRPr="00C87A17">
        <w:rPr>
          <w:rFonts w:ascii="Times New Roman" w:hAnsi="Times New Roman" w:cs="Times New Roman"/>
          <w:sz w:val="24"/>
          <w:szCs w:val="24"/>
          <w:lang w:val="vi-VN"/>
        </w:rPr>
        <w:t>có cấu trúc mạch gồm các tứ diện dùng chung hai cạnh, còn SnCl</w:t>
      </w:r>
      <w:r w:rsidRPr="00C87A17">
        <w:rPr>
          <w:rFonts w:ascii="Times New Roman" w:hAnsi="Times New Roman" w:cs="Times New Roman"/>
          <w:sz w:val="24"/>
          <w:szCs w:val="24"/>
          <w:vertAlign w:val="subscript"/>
          <w:lang w:val="vi-VN"/>
        </w:rPr>
        <w:t>4</w:t>
      </w:r>
      <w:r w:rsidRPr="00C87A17">
        <w:rPr>
          <w:rFonts w:ascii="Times New Roman" w:hAnsi="Times New Roman" w:cs="Times New Roman"/>
          <w:sz w:val="24"/>
          <w:szCs w:val="24"/>
          <w:lang w:val="vi-VN"/>
        </w:rPr>
        <w:t xml:space="preserve"> có cấu trúc đảo.</w:t>
      </w:r>
    </w:p>
    <w:p w14:paraId="75A8C31D"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lastRenderedPageBreak/>
        <w:t>2. Bằng nhau vì cùng là hợp chất của Sn và Cl và có số phối trí bằng nhau.</w:t>
      </w:r>
    </w:p>
    <w:p w14:paraId="665225D8"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3. SnCl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có nhiệt độ nóng chảy thấp hơn vì SnCl</w:t>
      </w:r>
      <w:r w:rsidRPr="00C87A17">
        <w:rPr>
          <w:rFonts w:ascii="Times New Roman" w:hAnsi="Times New Roman" w:cs="Times New Roman"/>
          <w:sz w:val="24"/>
          <w:szCs w:val="24"/>
          <w:vertAlign w:val="subscript"/>
          <w:lang w:val="vi-VN"/>
        </w:rPr>
        <w:t xml:space="preserve">2 </w:t>
      </w:r>
      <w:r w:rsidRPr="00C87A17">
        <w:rPr>
          <w:rFonts w:ascii="Times New Roman" w:hAnsi="Times New Roman" w:cs="Times New Roman"/>
          <w:sz w:val="24"/>
          <w:szCs w:val="24"/>
          <w:lang w:val="vi-VN"/>
        </w:rPr>
        <w:t>có khối lượng phân tử nhỏ hơn.</w:t>
      </w:r>
    </w:p>
    <w:p w14:paraId="7882C87A"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4. SnCl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có nhiệt độ nóng chảy cao hơn vì liên kết trong SnCl</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mang nhiều tính ion hơn, còn trong SnCl</w:t>
      </w:r>
      <w:r w:rsidRPr="00C87A17">
        <w:rPr>
          <w:rFonts w:ascii="Times New Roman" w:hAnsi="Times New Roman" w:cs="Times New Roman"/>
          <w:sz w:val="24"/>
          <w:szCs w:val="24"/>
          <w:vertAlign w:val="subscript"/>
          <w:lang w:val="vi-VN"/>
        </w:rPr>
        <w:t>4</w:t>
      </w:r>
      <w:r w:rsidRPr="00C87A17">
        <w:rPr>
          <w:rFonts w:ascii="Times New Roman" w:hAnsi="Times New Roman" w:cs="Times New Roman"/>
          <w:sz w:val="24"/>
          <w:szCs w:val="24"/>
          <w:lang w:val="vi-VN"/>
        </w:rPr>
        <w:t xml:space="preserve"> mang nhiều tính cộng hóa trị hơn.</w:t>
      </w:r>
    </w:p>
    <w:p w14:paraId="4C51D792" w14:textId="77777777" w:rsidR="007307AF" w:rsidRPr="00C87A17" w:rsidRDefault="007307AF" w:rsidP="00A500DE">
      <w:pPr>
        <w:pStyle w:val="ListParagraph"/>
        <w:numPr>
          <w:ilvl w:val="0"/>
          <w:numId w:val="71"/>
        </w:numPr>
        <w:spacing w:after="0" w:line="240" w:lineRule="auto"/>
        <w:ind w:left="426"/>
        <w:rPr>
          <w:rFonts w:ascii="Times New Roman" w:hAnsi="Times New Roman"/>
          <w:color w:val="548DD4" w:themeColor="text2" w:themeTint="99"/>
          <w:sz w:val="24"/>
          <w:szCs w:val="24"/>
          <w:lang w:val="vi-VN"/>
        </w:rPr>
        <w:sectPr w:rsidR="007307AF" w:rsidRPr="00C87A17" w:rsidSect="001F1AF2">
          <w:type w:val="continuous"/>
          <w:pgSz w:w="11906" w:h="16838"/>
          <w:pgMar w:top="1440" w:right="1440" w:bottom="1440" w:left="1440" w:header="708" w:footer="708" w:gutter="0"/>
          <w:cols w:space="708"/>
          <w:docGrid w:linePitch="360"/>
        </w:sectPr>
      </w:pPr>
    </w:p>
    <w:p w14:paraId="7AC7E190" w14:textId="77777777" w:rsidR="0013134B" w:rsidRPr="00C87A17" w:rsidRDefault="0013134B" w:rsidP="00A500DE">
      <w:pPr>
        <w:pStyle w:val="ListParagraph"/>
        <w:numPr>
          <w:ilvl w:val="0"/>
          <w:numId w:val="71"/>
        </w:numPr>
        <w:spacing w:after="0" w:line="240" w:lineRule="auto"/>
        <w:ind w:left="426"/>
        <w:rPr>
          <w:rFonts w:ascii="Times New Roman" w:hAnsi="Times New Roman"/>
          <w:color w:val="548DD4" w:themeColor="text2" w:themeTint="99"/>
          <w:sz w:val="24"/>
          <w:szCs w:val="24"/>
        </w:rPr>
      </w:pPr>
      <w:r w:rsidRPr="00C87A17">
        <w:rPr>
          <w:rFonts w:ascii="Times New Roman" w:hAnsi="Times New Roman"/>
          <w:color w:val="548DD4" w:themeColor="text2" w:themeTint="99"/>
          <w:sz w:val="24"/>
          <w:szCs w:val="24"/>
        </w:rPr>
        <w:lastRenderedPageBreak/>
        <w:t>1,4 đúng</w:t>
      </w:r>
    </w:p>
    <w:p w14:paraId="6125563C" w14:textId="77777777" w:rsidR="0013134B" w:rsidRPr="00C87A17" w:rsidRDefault="0013134B" w:rsidP="00A500DE">
      <w:pPr>
        <w:pStyle w:val="ListParagraph"/>
        <w:numPr>
          <w:ilvl w:val="0"/>
          <w:numId w:val="71"/>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 xml:space="preserve">Chỉ 1 đúng </w:t>
      </w:r>
    </w:p>
    <w:p w14:paraId="706A1EA0" w14:textId="77777777" w:rsidR="0013134B" w:rsidRPr="00C87A17" w:rsidRDefault="0013134B" w:rsidP="00A500DE">
      <w:pPr>
        <w:pStyle w:val="ListParagraph"/>
        <w:numPr>
          <w:ilvl w:val="0"/>
          <w:numId w:val="71"/>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2 đúng</w:t>
      </w:r>
    </w:p>
    <w:p w14:paraId="3225D05E" w14:textId="77777777" w:rsidR="0013134B" w:rsidRPr="00C87A17" w:rsidRDefault="0013134B" w:rsidP="00A500DE">
      <w:pPr>
        <w:pStyle w:val="ListParagraph"/>
        <w:numPr>
          <w:ilvl w:val="0"/>
          <w:numId w:val="71"/>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3 đúng</w:t>
      </w:r>
    </w:p>
    <w:p w14:paraId="6FB783E2" w14:textId="77777777" w:rsidR="007307AF" w:rsidRPr="00C87A17" w:rsidRDefault="007307AF" w:rsidP="0017601C">
      <w:pPr>
        <w:pStyle w:val="Caption"/>
        <w:spacing w:after="0"/>
        <w:rPr>
          <w:rFonts w:ascii="Times New Roman" w:hAnsi="Times New Roman"/>
          <w:sz w:val="24"/>
          <w:szCs w:val="24"/>
        </w:rPr>
        <w:sectPr w:rsidR="007307AF" w:rsidRPr="00C87A17" w:rsidSect="007307AF">
          <w:type w:val="continuous"/>
          <w:pgSz w:w="11906" w:h="16838"/>
          <w:pgMar w:top="1440" w:right="1440" w:bottom="1440" w:left="1440" w:header="708" w:footer="708" w:gutter="0"/>
          <w:cols w:num="4" w:space="709"/>
          <w:docGrid w:linePitch="360"/>
        </w:sectPr>
      </w:pPr>
    </w:p>
    <w:p w14:paraId="6E4B57DB" w14:textId="77777777" w:rsidR="0013134B" w:rsidRPr="00C87A17" w:rsidRDefault="007307AF"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lastRenderedPageBreak/>
        <w:t>6.6</w:t>
      </w:r>
      <w:r w:rsidRPr="00C87A17">
        <w:rPr>
          <w:rFonts w:ascii="Times New Roman" w:hAnsi="Times New Roman" w:cs="Times New Roman"/>
          <w:sz w:val="24"/>
          <w:szCs w:val="24"/>
        </w:rPr>
        <w:t xml:space="preserve"> </w:t>
      </w:r>
      <w:r w:rsidR="0013134B" w:rsidRPr="00C87A17">
        <w:rPr>
          <w:rFonts w:ascii="Times New Roman" w:hAnsi="Times New Roman" w:cs="Times New Roman"/>
          <w:sz w:val="24"/>
          <w:szCs w:val="24"/>
        </w:rPr>
        <w:t xml:space="preserve">Chọn phương án </w:t>
      </w:r>
      <w:r w:rsidR="0013134B" w:rsidRPr="00C87A17">
        <w:rPr>
          <w:rFonts w:ascii="Times New Roman" w:hAnsi="Times New Roman" w:cs="Times New Roman"/>
          <w:b/>
          <w:sz w:val="24"/>
          <w:szCs w:val="24"/>
        </w:rPr>
        <w:t>đúng</w:t>
      </w:r>
      <w:r w:rsidR="0013134B" w:rsidRPr="00C87A17">
        <w:rPr>
          <w:rFonts w:ascii="Times New Roman" w:hAnsi="Times New Roman" w:cs="Times New Roman"/>
          <w:sz w:val="24"/>
          <w:szCs w:val="24"/>
        </w:rPr>
        <w:t>.</w:t>
      </w:r>
    </w:p>
    <w:p w14:paraId="5B7655FB" w14:textId="77777777" w:rsidR="0013134B" w:rsidRPr="00C87A17" w:rsidRDefault="0013134B" w:rsidP="0017601C">
      <w:pPr>
        <w:spacing w:after="0" w:line="240" w:lineRule="auto"/>
        <w:rPr>
          <w:rFonts w:ascii="Times New Roman" w:hAnsi="Times New Roman" w:cs="Times New Roman"/>
          <w:sz w:val="24"/>
          <w:szCs w:val="24"/>
        </w:rPr>
      </w:pPr>
      <w:r w:rsidRPr="00C87A17">
        <w:rPr>
          <w:rFonts w:ascii="Times New Roman" w:hAnsi="Times New Roman" w:cs="Times New Roman"/>
          <w:sz w:val="24"/>
          <w:szCs w:val="24"/>
          <w:lang w:val="vi-VN"/>
        </w:rPr>
        <w:t>Ở trạng thái tinh thể SnF</w:t>
      </w:r>
      <w:r w:rsidRPr="00C87A17">
        <w:rPr>
          <w:rFonts w:ascii="Times New Roman" w:hAnsi="Times New Roman" w:cs="Times New Roman"/>
          <w:sz w:val="24"/>
          <w:szCs w:val="24"/>
          <w:vertAlign w:val="subscript"/>
          <w:lang w:val="vi-VN"/>
        </w:rPr>
        <w:t>4</w:t>
      </w:r>
      <w:r w:rsidRPr="00C87A17">
        <w:rPr>
          <w:rFonts w:ascii="Times New Roman" w:hAnsi="Times New Roman" w:cs="Times New Roman"/>
          <w:sz w:val="24"/>
          <w:szCs w:val="24"/>
          <w:lang w:val="vi-VN"/>
        </w:rPr>
        <w:t xml:space="preserve"> có số phối trí 6 còn SnCl</w:t>
      </w:r>
      <w:r w:rsidRPr="00C87A17">
        <w:rPr>
          <w:rFonts w:ascii="Times New Roman" w:hAnsi="Times New Roman" w:cs="Times New Roman"/>
          <w:sz w:val="24"/>
          <w:szCs w:val="24"/>
          <w:vertAlign w:val="subscript"/>
          <w:lang w:val="vi-VN"/>
        </w:rPr>
        <w:t>4</w:t>
      </w:r>
      <w:r w:rsidRPr="00C87A17">
        <w:rPr>
          <w:rFonts w:ascii="Times New Roman" w:hAnsi="Times New Roman" w:cs="Times New Roman"/>
          <w:sz w:val="24"/>
          <w:szCs w:val="24"/>
          <w:lang w:val="vi-VN"/>
        </w:rPr>
        <w:t xml:space="preserve"> có số phối trí 4. Nhiệt độ nóng chảy của SnF</w:t>
      </w:r>
      <w:r w:rsidRPr="00C87A17">
        <w:rPr>
          <w:rFonts w:ascii="Times New Roman" w:hAnsi="Times New Roman" w:cs="Times New Roman"/>
          <w:sz w:val="24"/>
          <w:szCs w:val="24"/>
          <w:vertAlign w:val="subscript"/>
          <w:lang w:val="vi-VN"/>
        </w:rPr>
        <w:t xml:space="preserve">4 </w:t>
      </w:r>
      <w:r w:rsidRPr="00C87A17">
        <w:rPr>
          <w:rFonts w:ascii="Times New Roman" w:hAnsi="Times New Roman" w:cs="Times New Roman"/>
          <w:sz w:val="24"/>
          <w:szCs w:val="24"/>
          <w:lang w:val="vi-VN"/>
        </w:rPr>
        <w:t>(200</w:t>
      </w:r>
      <w:r w:rsidRPr="00C87A17">
        <w:rPr>
          <w:rFonts w:ascii="Times New Roman" w:hAnsi="Times New Roman" w:cs="Times New Roman"/>
          <w:sz w:val="24"/>
          <w:szCs w:val="24"/>
          <w:vertAlign w:val="superscript"/>
          <w:lang w:val="vi-VN"/>
        </w:rPr>
        <w:t>0</w:t>
      </w:r>
      <w:r w:rsidRPr="00C87A17">
        <w:rPr>
          <w:rFonts w:ascii="Times New Roman" w:hAnsi="Times New Roman" w:cs="Times New Roman"/>
          <w:sz w:val="24"/>
          <w:szCs w:val="24"/>
          <w:lang w:val="vi-VN"/>
        </w:rPr>
        <w:t>C) cao hơn của SnCl</w:t>
      </w:r>
      <w:r w:rsidRPr="00C87A17">
        <w:rPr>
          <w:rFonts w:ascii="Times New Roman" w:hAnsi="Times New Roman" w:cs="Times New Roman"/>
          <w:sz w:val="24"/>
          <w:szCs w:val="24"/>
          <w:vertAlign w:val="subscript"/>
          <w:lang w:val="vi-VN"/>
        </w:rPr>
        <w:t>4</w:t>
      </w:r>
      <w:r w:rsidRPr="00C87A17">
        <w:rPr>
          <w:rFonts w:ascii="Times New Roman" w:hAnsi="Times New Roman" w:cs="Times New Roman"/>
          <w:sz w:val="24"/>
          <w:szCs w:val="24"/>
          <w:lang w:val="vi-VN"/>
        </w:rPr>
        <w:t xml:space="preserve"> (-33</w:t>
      </w:r>
      <w:r w:rsidRPr="00C87A17">
        <w:rPr>
          <w:rFonts w:ascii="Times New Roman" w:hAnsi="Times New Roman" w:cs="Times New Roman"/>
          <w:sz w:val="24"/>
          <w:szCs w:val="24"/>
          <w:vertAlign w:val="superscript"/>
          <w:lang w:val="vi-VN"/>
        </w:rPr>
        <w:t>0</w:t>
      </w:r>
      <w:r w:rsidRPr="00C87A17">
        <w:rPr>
          <w:rFonts w:ascii="Times New Roman" w:hAnsi="Times New Roman" w:cs="Times New Roman"/>
          <w:sz w:val="24"/>
          <w:szCs w:val="24"/>
          <w:lang w:val="vi-VN"/>
        </w:rPr>
        <w:t xml:space="preserve">C). </w:t>
      </w:r>
      <w:r w:rsidRPr="00C87A17">
        <w:rPr>
          <w:rFonts w:ascii="Times New Roman" w:hAnsi="Times New Roman" w:cs="Times New Roman"/>
          <w:sz w:val="24"/>
          <w:szCs w:val="24"/>
        </w:rPr>
        <w:t xml:space="preserve">Điều này có thể giải thích là do: </w:t>
      </w:r>
    </w:p>
    <w:p w14:paraId="65CD6DE6" w14:textId="77777777" w:rsidR="0013134B" w:rsidRPr="00C87A17" w:rsidRDefault="0013134B" w:rsidP="00A500DE">
      <w:pPr>
        <w:pStyle w:val="ListParagraph"/>
        <w:numPr>
          <w:ilvl w:val="0"/>
          <w:numId w:val="72"/>
        </w:numPr>
        <w:spacing w:after="0" w:line="240" w:lineRule="auto"/>
        <w:ind w:left="426"/>
        <w:rPr>
          <w:rFonts w:ascii="Times New Roman" w:hAnsi="Times New Roman"/>
          <w:color w:val="548DD4" w:themeColor="text2" w:themeTint="99"/>
          <w:sz w:val="24"/>
          <w:szCs w:val="24"/>
        </w:rPr>
      </w:pPr>
      <w:r w:rsidRPr="00C87A17">
        <w:rPr>
          <w:rFonts w:ascii="Times New Roman" w:hAnsi="Times New Roman"/>
          <w:color w:val="548DD4" w:themeColor="text2" w:themeTint="99"/>
          <w:sz w:val="24"/>
          <w:szCs w:val="24"/>
        </w:rPr>
        <w:t>SnF</w:t>
      </w:r>
      <w:r w:rsidRPr="00C87A17">
        <w:rPr>
          <w:rFonts w:ascii="Times New Roman" w:hAnsi="Times New Roman"/>
          <w:color w:val="548DD4" w:themeColor="text2" w:themeTint="99"/>
          <w:sz w:val="24"/>
          <w:szCs w:val="24"/>
          <w:vertAlign w:val="subscript"/>
        </w:rPr>
        <w:t xml:space="preserve">4  </w:t>
      </w:r>
      <w:r w:rsidRPr="00C87A17">
        <w:rPr>
          <w:rFonts w:ascii="Times New Roman" w:hAnsi="Times New Roman"/>
          <w:color w:val="548DD4" w:themeColor="text2" w:themeTint="99"/>
          <w:sz w:val="24"/>
          <w:szCs w:val="24"/>
        </w:rPr>
        <w:t>có cấu trúc lớp gồm các bát diện dùng chung 4 đỉnh F, còn SnCl</w:t>
      </w:r>
      <w:r w:rsidRPr="00C87A17">
        <w:rPr>
          <w:rFonts w:ascii="Times New Roman" w:hAnsi="Times New Roman"/>
          <w:color w:val="548DD4" w:themeColor="text2" w:themeTint="99"/>
          <w:sz w:val="24"/>
          <w:szCs w:val="24"/>
          <w:vertAlign w:val="subscript"/>
        </w:rPr>
        <w:t>4</w:t>
      </w:r>
      <w:r w:rsidRPr="00C87A17">
        <w:rPr>
          <w:rFonts w:ascii="Times New Roman" w:hAnsi="Times New Roman"/>
          <w:color w:val="548DD4" w:themeColor="text2" w:themeTint="99"/>
          <w:sz w:val="24"/>
          <w:szCs w:val="24"/>
        </w:rPr>
        <w:t xml:space="preserve"> có cấu trúc đảo.</w:t>
      </w:r>
    </w:p>
    <w:p w14:paraId="14FE0A17" w14:textId="77777777" w:rsidR="0013134B" w:rsidRPr="00C87A17" w:rsidRDefault="0013134B" w:rsidP="00A500DE">
      <w:pPr>
        <w:pStyle w:val="ListParagraph"/>
        <w:numPr>
          <w:ilvl w:val="0"/>
          <w:numId w:val="72"/>
        </w:numPr>
        <w:spacing w:after="0" w:line="240" w:lineRule="auto"/>
        <w:ind w:left="426"/>
        <w:rPr>
          <w:rFonts w:ascii="Times New Roman" w:hAnsi="Times New Roman"/>
          <w:sz w:val="24"/>
          <w:szCs w:val="24"/>
        </w:rPr>
      </w:pPr>
      <w:r w:rsidRPr="00C87A17">
        <w:rPr>
          <w:rFonts w:ascii="Times New Roman" w:hAnsi="Times New Roman"/>
          <w:sz w:val="24"/>
          <w:szCs w:val="24"/>
        </w:rPr>
        <w:t>Tính cộng hóa trị của liên kết trong SnF</w:t>
      </w:r>
      <w:r w:rsidRPr="00C87A17">
        <w:rPr>
          <w:rFonts w:ascii="Times New Roman" w:hAnsi="Times New Roman"/>
          <w:sz w:val="24"/>
          <w:szCs w:val="24"/>
          <w:vertAlign w:val="subscript"/>
        </w:rPr>
        <w:t>4</w:t>
      </w:r>
      <w:r w:rsidRPr="00C87A17">
        <w:rPr>
          <w:rFonts w:ascii="Times New Roman" w:hAnsi="Times New Roman"/>
          <w:sz w:val="24"/>
          <w:szCs w:val="24"/>
        </w:rPr>
        <w:t xml:space="preserve"> cao hơn.</w:t>
      </w:r>
    </w:p>
    <w:p w14:paraId="70D5DFA8" w14:textId="77777777" w:rsidR="0013134B" w:rsidRPr="00C87A17" w:rsidRDefault="0013134B" w:rsidP="00A500DE">
      <w:pPr>
        <w:pStyle w:val="ListParagraph"/>
        <w:numPr>
          <w:ilvl w:val="0"/>
          <w:numId w:val="72"/>
        </w:numPr>
        <w:spacing w:after="0" w:line="240" w:lineRule="auto"/>
        <w:ind w:left="426"/>
        <w:rPr>
          <w:rFonts w:ascii="Times New Roman" w:hAnsi="Times New Roman"/>
          <w:sz w:val="24"/>
          <w:szCs w:val="24"/>
        </w:rPr>
      </w:pPr>
      <w:r w:rsidRPr="00C87A17">
        <w:rPr>
          <w:rFonts w:ascii="Times New Roman" w:hAnsi="Times New Roman"/>
          <w:sz w:val="24"/>
          <w:szCs w:val="24"/>
        </w:rPr>
        <w:t>Phân tử SnF</w:t>
      </w:r>
      <w:r w:rsidRPr="00C87A17">
        <w:rPr>
          <w:rFonts w:ascii="Times New Roman" w:hAnsi="Times New Roman"/>
          <w:sz w:val="24"/>
          <w:szCs w:val="24"/>
          <w:vertAlign w:val="subscript"/>
        </w:rPr>
        <w:t>4</w:t>
      </w:r>
      <w:r w:rsidRPr="00C87A17">
        <w:rPr>
          <w:rFonts w:ascii="Times New Roman" w:hAnsi="Times New Roman"/>
          <w:sz w:val="24"/>
          <w:szCs w:val="24"/>
        </w:rPr>
        <w:t xml:space="preserve"> phân cực, còn phân tử SnCl</w:t>
      </w:r>
      <w:r w:rsidRPr="00C87A17">
        <w:rPr>
          <w:rFonts w:ascii="Times New Roman" w:hAnsi="Times New Roman"/>
          <w:sz w:val="24"/>
          <w:szCs w:val="24"/>
          <w:vertAlign w:val="subscript"/>
        </w:rPr>
        <w:t>4</w:t>
      </w:r>
      <w:r w:rsidRPr="00C87A17">
        <w:rPr>
          <w:rFonts w:ascii="Times New Roman" w:hAnsi="Times New Roman"/>
          <w:sz w:val="24"/>
          <w:szCs w:val="24"/>
        </w:rPr>
        <w:t xml:space="preserve"> là không cực.</w:t>
      </w:r>
    </w:p>
    <w:p w14:paraId="57F21EED" w14:textId="77777777" w:rsidR="0013134B" w:rsidRPr="00C87A17" w:rsidRDefault="0013134B" w:rsidP="00A500DE">
      <w:pPr>
        <w:pStyle w:val="ListParagraph"/>
        <w:numPr>
          <w:ilvl w:val="0"/>
          <w:numId w:val="72"/>
        </w:numPr>
        <w:spacing w:after="0" w:line="240" w:lineRule="auto"/>
        <w:ind w:left="426"/>
        <w:rPr>
          <w:rFonts w:ascii="Times New Roman" w:hAnsi="Times New Roman"/>
          <w:sz w:val="24"/>
          <w:szCs w:val="24"/>
        </w:rPr>
      </w:pPr>
      <w:r w:rsidRPr="00C87A17">
        <w:rPr>
          <w:rFonts w:ascii="Times New Roman" w:hAnsi="Times New Roman"/>
          <w:sz w:val="24"/>
          <w:szCs w:val="24"/>
        </w:rPr>
        <w:t>Số phối trí của Sn trong SnF</w:t>
      </w:r>
      <w:r w:rsidRPr="00C87A17">
        <w:rPr>
          <w:rFonts w:ascii="Times New Roman" w:hAnsi="Times New Roman"/>
          <w:sz w:val="24"/>
          <w:szCs w:val="24"/>
          <w:vertAlign w:val="subscript"/>
        </w:rPr>
        <w:t>4</w:t>
      </w:r>
      <w:r w:rsidRPr="00C87A17">
        <w:rPr>
          <w:rFonts w:ascii="Times New Roman" w:hAnsi="Times New Roman"/>
          <w:sz w:val="24"/>
          <w:szCs w:val="24"/>
        </w:rPr>
        <w:t xml:space="preserve"> cao hơn trong SnCl</w:t>
      </w:r>
      <w:r w:rsidRPr="00C87A17">
        <w:rPr>
          <w:rFonts w:ascii="Times New Roman" w:hAnsi="Times New Roman"/>
          <w:sz w:val="24"/>
          <w:szCs w:val="24"/>
          <w:vertAlign w:val="subscript"/>
        </w:rPr>
        <w:t>4</w:t>
      </w:r>
    </w:p>
    <w:p w14:paraId="7E993D57" w14:textId="77777777" w:rsidR="0013134B" w:rsidRPr="00C87A17" w:rsidRDefault="007307AF"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t>6.7</w:t>
      </w:r>
      <w:r w:rsidRPr="00C87A17">
        <w:rPr>
          <w:rFonts w:ascii="Times New Roman" w:hAnsi="Times New Roman" w:cs="Times New Roman"/>
          <w:sz w:val="24"/>
          <w:szCs w:val="24"/>
        </w:rPr>
        <w:t xml:space="preserve"> </w:t>
      </w:r>
      <w:r w:rsidR="0013134B" w:rsidRPr="00C87A17">
        <w:rPr>
          <w:rFonts w:ascii="Times New Roman" w:hAnsi="Times New Roman" w:cs="Times New Roman"/>
          <w:sz w:val="24"/>
          <w:szCs w:val="24"/>
        </w:rPr>
        <w:t xml:space="preserve">Chọn phương án </w:t>
      </w:r>
      <w:r w:rsidR="0013134B" w:rsidRPr="00C87A17">
        <w:rPr>
          <w:rFonts w:ascii="Times New Roman" w:hAnsi="Times New Roman" w:cs="Times New Roman"/>
          <w:b/>
          <w:sz w:val="24"/>
          <w:szCs w:val="24"/>
        </w:rPr>
        <w:t>đúng.</w:t>
      </w:r>
    </w:p>
    <w:p w14:paraId="57D32B3D"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Biết rằng: FeF</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w:t>
      </w:r>
      <w:r w:rsidRPr="00C87A17">
        <w:rPr>
          <w:rFonts w:ascii="Times New Roman" w:hAnsi="Times New Roman" w:cs="Times New Roman"/>
          <w:sz w:val="24"/>
          <w:szCs w:val="24"/>
        </w:rPr>
        <w:t xml:space="preserve">Fe có </w:t>
      </w:r>
      <w:r w:rsidRPr="00C87A17">
        <w:rPr>
          <w:rFonts w:ascii="Times New Roman" w:hAnsi="Times New Roman" w:cs="Times New Roman"/>
          <w:sz w:val="24"/>
          <w:szCs w:val="24"/>
          <w:lang w:val="vi-VN"/>
        </w:rPr>
        <w:t>số phối trí 6) khó nóng chảy, thăng hoa ở trên 1000</w:t>
      </w:r>
      <w:r w:rsidRPr="00C87A17">
        <w:rPr>
          <w:rFonts w:ascii="Times New Roman" w:hAnsi="Times New Roman" w:cs="Times New Roman"/>
          <w:sz w:val="24"/>
          <w:szCs w:val="24"/>
          <w:vertAlign w:val="superscript"/>
          <w:lang w:val="vi-VN"/>
        </w:rPr>
        <w:t>o</w:t>
      </w:r>
      <w:r w:rsidRPr="00C87A17">
        <w:rPr>
          <w:rFonts w:ascii="Times New Roman" w:hAnsi="Times New Roman" w:cs="Times New Roman"/>
          <w:sz w:val="24"/>
          <w:szCs w:val="24"/>
          <w:lang w:val="vi-VN"/>
        </w:rPr>
        <w:t>C; 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w:t>
      </w:r>
      <w:r w:rsidRPr="00C87A17">
        <w:rPr>
          <w:rFonts w:ascii="Times New Roman" w:hAnsi="Times New Roman" w:cs="Times New Roman"/>
          <w:sz w:val="24"/>
          <w:szCs w:val="24"/>
        </w:rPr>
        <w:t xml:space="preserve">(Fe có số phối trí 6) </w:t>
      </w:r>
      <w:r w:rsidRPr="00C87A17">
        <w:rPr>
          <w:rFonts w:ascii="Times New Roman" w:hAnsi="Times New Roman" w:cs="Times New Roman"/>
          <w:sz w:val="24"/>
          <w:szCs w:val="24"/>
          <w:lang w:val="vi-VN"/>
        </w:rPr>
        <w:t>có T</w:t>
      </w:r>
      <w:r w:rsidRPr="00C87A17">
        <w:rPr>
          <w:rFonts w:ascii="Times New Roman" w:hAnsi="Times New Roman" w:cs="Times New Roman"/>
          <w:sz w:val="24"/>
          <w:szCs w:val="24"/>
          <w:vertAlign w:val="subscript"/>
          <w:lang w:val="vi-VN"/>
        </w:rPr>
        <w:t>nc</w:t>
      </w:r>
      <w:r w:rsidRPr="00C87A17">
        <w:rPr>
          <w:rFonts w:ascii="Times New Roman" w:hAnsi="Times New Roman" w:cs="Times New Roman"/>
          <w:sz w:val="24"/>
          <w:szCs w:val="24"/>
          <w:lang w:val="vi-VN"/>
        </w:rPr>
        <w:t xml:space="preserve"> = 308</w:t>
      </w:r>
      <w:r w:rsidRPr="00C87A17">
        <w:rPr>
          <w:rFonts w:ascii="Times New Roman" w:hAnsi="Times New Roman" w:cs="Times New Roman"/>
          <w:sz w:val="24"/>
          <w:szCs w:val="24"/>
          <w:vertAlign w:val="superscript"/>
          <w:lang w:val="vi-VN"/>
        </w:rPr>
        <w:t>o</w:t>
      </w:r>
      <w:r w:rsidRPr="00C87A17">
        <w:rPr>
          <w:rFonts w:ascii="Times New Roman" w:hAnsi="Times New Roman" w:cs="Times New Roman"/>
          <w:sz w:val="24"/>
          <w:szCs w:val="24"/>
          <w:lang w:val="vi-VN"/>
        </w:rPr>
        <w:t>C, T</w:t>
      </w:r>
      <w:r w:rsidRPr="00C87A17">
        <w:rPr>
          <w:rFonts w:ascii="Times New Roman" w:hAnsi="Times New Roman" w:cs="Times New Roman"/>
          <w:sz w:val="24"/>
          <w:szCs w:val="24"/>
          <w:vertAlign w:val="subscript"/>
          <w:lang w:val="vi-VN"/>
        </w:rPr>
        <w:t>s</w:t>
      </w:r>
      <w:r w:rsidRPr="00C87A17">
        <w:rPr>
          <w:rFonts w:ascii="Times New Roman" w:hAnsi="Times New Roman" w:cs="Times New Roman"/>
          <w:sz w:val="24"/>
          <w:szCs w:val="24"/>
          <w:lang w:val="vi-VN"/>
        </w:rPr>
        <w:t xml:space="preserve"> = 315</w:t>
      </w:r>
      <w:r w:rsidRPr="00C87A17">
        <w:rPr>
          <w:rFonts w:ascii="Times New Roman" w:hAnsi="Times New Roman" w:cs="Times New Roman"/>
          <w:sz w:val="24"/>
          <w:szCs w:val="24"/>
          <w:vertAlign w:val="superscript"/>
          <w:lang w:val="vi-VN"/>
        </w:rPr>
        <w:t>o</w:t>
      </w:r>
      <w:r w:rsidRPr="00C87A17">
        <w:rPr>
          <w:rFonts w:ascii="Times New Roman" w:hAnsi="Times New Roman" w:cs="Times New Roman"/>
          <w:sz w:val="24"/>
          <w:szCs w:val="24"/>
          <w:lang w:val="vi-VN"/>
        </w:rPr>
        <w:t>C; FeBr</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là chất kém bền, trên 100</w:t>
      </w:r>
      <w:r w:rsidRPr="00C87A17">
        <w:rPr>
          <w:rFonts w:ascii="Times New Roman" w:hAnsi="Times New Roman" w:cs="Times New Roman"/>
          <w:sz w:val="24"/>
          <w:szCs w:val="24"/>
          <w:vertAlign w:val="superscript"/>
          <w:lang w:val="vi-VN"/>
        </w:rPr>
        <w:t>o</w:t>
      </w:r>
      <w:r w:rsidRPr="00C87A17">
        <w:rPr>
          <w:rFonts w:ascii="Times New Roman" w:hAnsi="Times New Roman" w:cs="Times New Roman"/>
          <w:sz w:val="24"/>
          <w:szCs w:val="24"/>
          <w:lang w:val="vi-VN"/>
        </w:rPr>
        <w:t>C phân hủy thành FeBr</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và Br</w:t>
      </w:r>
      <w:r w:rsidRPr="00C87A17">
        <w:rPr>
          <w:rFonts w:ascii="Times New Roman" w:hAnsi="Times New Roman" w:cs="Times New Roman"/>
          <w:sz w:val="24"/>
          <w:szCs w:val="24"/>
          <w:vertAlign w:val="subscript"/>
          <w:lang w:val="vi-VN"/>
        </w:rPr>
        <w:t>2</w:t>
      </w:r>
      <w:r w:rsidRPr="00C87A17">
        <w:rPr>
          <w:rFonts w:ascii="Times New Roman" w:hAnsi="Times New Roman" w:cs="Times New Roman"/>
          <w:sz w:val="24"/>
          <w:szCs w:val="24"/>
          <w:lang w:val="vi-VN"/>
        </w:rPr>
        <w:t xml:space="preserve">. Chọn giải thích </w:t>
      </w:r>
      <w:r w:rsidRPr="00C87A17">
        <w:rPr>
          <w:rFonts w:ascii="Times New Roman" w:hAnsi="Times New Roman" w:cs="Times New Roman"/>
          <w:b/>
          <w:sz w:val="24"/>
          <w:szCs w:val="24"/>
          <w:lang w:val="vi-VN"/>
        </w:rPr>
        <w:t>đúng</w:t>
      </w:r>
      <w:r w:rsidRPr="00C87A17">
        <w:rPr>
          <w:rFonts w:ascii="Times New Roman" w:hAnsi="Times New Roman" w:cs="Times New Roman"/>
          <w:sz w:val="24"/>
          <w:szCs w:val="24"/>
          <w:lang w:val="vi-VN"/>
        </w:rPr>
        <w:t>:</w:t>
      </w:r>
    </w:p>
    <w:p w14:paraId="5B2EAE15"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1. FeF</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có cấu trúc phối trí gồm các bát diện dung chung tất cả các đỉnh F nên rất bền.</w:t>
      </w:r>
    </w:p>
    <w:p w14:paraId="28D93D30" w14:textId="77777777" w:rsidR="0013134B" w:rsidRPr="00C87A17" w:rsidRDefault="0013134B" w:rsidP="0017601C">
      <w:pPr>
        <w:spacing w:after="0" w:line="240" w:lineRule="auto"/>
        <w:rPr>
          <w:rFonts w:ascii="Times New Roman" w:hAnsi="Times New Roman" w:cs="Times New Roman"/>
          <w:sz w:val="24"/>
          <w:szCs w:val="24"/>
          <w:lang w:val="vi-VN"/>
        </w:rPr>
      </w:pPr>
      <w:r w:rsidRPr="00C87A17">
        <w:rPr>
          <w:rFonts w:ascii="Times New Roman" w:hAnsi="Times New Roman" w:cs="Times New Roman"/>
          <w:sz w:val="24"/>
          <w:szCs w:val="24"/>
          <w:lang w:val="vi-VN"/>
        </w:rPr>
        <w:t>2. FeCl</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có cấu trúc lớp gồm các bát diện dung chung </w:t>
      </w:r>
      <w:r w:rsidR="00C01F8C" w:rsidRPr="00C87A17">
        <w:rPr>
          <w:rFonts w:ascii="Times New Roman" w:hAnsi="Times New Roman" w:cs="Times New Roman"/>
          <w:sz w:val="24"/>
          <w:szCs w:val="24"/>
          <w:lang w:val="vi-VN"/>
          <w:rPrChange w:id="274" w:author="admin [2]" w:date="2018-09-14T10:24:00Z">
            <w:rPr>
              <w:rFonts w:ascii="Times New Roman" w:hAnsi="Times New Roman" w:cs="Times New Roman"/>
              <w:sz w:val="24"/>
              <w:szCs w:val="24"/>
              <w:highlight w:val="yellow"/>
              <w:lang w:val="vi-VN"/>
            </w:rPr>
          </w:rPrChange>
        </w:rPr>
        <w:t>3</w:t>
      </w:r>
      <w:r w:rsidRPr="00C87A17">
        <w:rPr>
          <w:rFonts w:ascii="Times New Roman" w:hAnsi="Times New Roman" w:cs="Times New Roman"/>
          <w:sz w:val="24"/>
          <w:szCs w:val="24"/>
          <w:lang w:val="vi-VN"/>
        </w:rPr>
        <w:t xml:space="preserve"> cạnh nên kém bến hơn so với FeF</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w:t>
      </w:r>
    </w:p>
    <w:p w14:paraId="310D20F2" w14:textId="40F28B97" w:rsidR="0013134B" w:rsidRPr="00C87A17" w:rsidRDefault="0013134B" w:rsidP="0017601C">
      <w:pPr>
        <w:spacing w:after="0" w:line="240" w:lineRule="auto"/>
        <w:rPr>
          <w:rFonts w:ascii="Times New Roman" w:hAnsi="Times New Roman" w:cs="Times New Roman"/>
          <w:sz w:val="24"/>
          <w:szCs w:val="24"/>
          <w:lang w:val="vi-VN"/>
        </w:rPr>
      </w:pPr>
      <w:del w:id="275" w:author="admin" w:date="2016-09-27T10:25:00Z">
        <w:r w:rsidRPr="00C87A17" w:rsidDel="00304556">
          <w:rPr>
            <w:rFonts w:ascii="Times New Roman" w:hAnsi="Times New Roman" w:cs="Times New Roman"/>
            <w:sz w:val="24"/>
            <w:szCs w:val="24"/>
            <w:lang w:val="vi-VN"/>
          </w:rPr>
          <w:delText xml:space="preserve">3. </w:delText>
        </w:r>
      </w:del>
      <w:ins w:id="276" w:author="admin" w:date="2016-09-27T10:25:00Z">
        <w:r w:rsidR="00CC1F98" w:rsidRPr="00C87A17">
          <w:rPr>
            <w:rFonts w:ascii="Times New Roman" w:hAnsi="Times New Roman" w:cs="Times New Roman"/>
            <w:sz w:val="24"/>
            <w:szCs w:val="24"/>
            <w:lang w:val="en-US"/>
          </w:rPr>
          <w:t>3</w:t>
        </w:r>
      </w:ins>
      <w:ins w:id="277" w:author="admin" w:date="2016-09-26T20:09:00Z">
        <w:r w:rsidR="0019257E" w:rsidRPr="00C87A17">
          <w:rPr>
            <w:rFonts w:ascii="Times New Roman" w:hAnsi="Times New Roman" w:cs="Times New Roman"/>
            <w:sz w:val="24"/>
            <w:szCs w:val="24"/>
            <w:lang w:val="en-US"/>
          </w:rPr>
          <w:t xml:space="preserve">. </w:t>
        </w:r>
      </w:ins>
      <w:r w:rsidRPr="00C87A17">
        <w:rPr>
          <w:rFonts w:ascii="Times New Roman" w:hAnsi="Times New Roman" w:cs="Times New Roman"/>
          <w:sz w:val="24"/>
          <w:szCs w:val="24"/>
          <w:lang w:val="vi-VN"/>
        </w:rPr>
        <w:t>Độ bền của FeX</w:t>
      </w:r>
      <w:r w:rsidRPr="00C87A17">
        <w:rPr>
          <w:rFonts w:ascii="Times New Roman" w:hAnsi="Times New Roman" w:cs="Times New Roman"/>
          <w:sz w:val="24"/>
          <w:szCs w:val="24"/>
          <w:vertAlign w:val="subscript"/>
          <w:lang w:val="vi-VN"/>
        </w:rPr>
        <w:t>3</w:t>
      </w:r>
      <w:r w:rsidRPr="00C87A17">
        <w:rPr>
          <w:rFonts w:ascii="Times New Roman" w:hAnsi="Times New Roman" w:cs="Times New Roman"/>
          <w:sz w:val="24"/>
          <w:szCs w:val="24"/>
          <w:lang w:val="vi-VN"/>
        </w:rPr>
        <w:t xml:space="preserve"> giảm dần do năng lượng mạng lưới tinh thể</w:t>
      </w:r>
      <w:ins w:id="278" w:author="admin" w:date="2016-09-26T20:09:00Z">
        <w:r w:rsidR="0019257E" w:rsidRPr="00C87A17">
          <w:rPr>
            <w:rFonts w:ascii="Times New Roman" w:hAnsi="Times New Roman" w:cs="Times New Roman"/>
            <w:sz w:val="24"/>
            <w:szCs w:val="24"/>
            <w:lang w:val="en-US"/>
          </w:rPr>
          <w:t xml:space="preserve"> ion </w:t>
        </w:r>
      </w:ins>
      <w:del w:id="279" w:author="admin" w:date="2016-09-26T20:10:00Z">
        <w:r w:rsidRPr="00C87A17" w:rsidDel="0019257E">
          <w:rPr>
            <w:rFonts w:ascii="Times New Roman" w:hAnsi="Times New Roman" w:cs="Times New Roman"/>
            <w:sz w:val="24"/>
            <w:szCs w:val="24"/>
            <w:lang w:val="vi-VN"/>
          </w:rPr>
          <w:delText xml:space="preserve"> </w:delText>
        </w:r>
      </w:del>
      <w:r w:rsidRPr="00C87A17">
        <w:rPr>
          <w:rFonts w:ascii="Times New Roman" w:hAnsi="Times New Roman" w:cs="Times New Roman"/>
          <w:sz w:val="24"/>
          <w:szCs w:val="24"/>
          <w:lang w:val="vi-VN"/>
        </w:rPr>
        <w:t>giảm vì bán kính X</w:t>
      </w:r>
      <w:r w:rsidRPr="00C87A17">
        <w:rPr>
          <w:rFonts w:ascii="Times New Roman" w:hAnsi="Times New Roman" w:cs="Times New Roman"/>
          <w:sz w:val="24"/>
          <w:szCs w:val="24"/>
          <w:vertAlign w:val="superscript"/>
          <w:lang w:val="vi-VN"/>
        </w:rPr>
        <w:t>-</w:t>
      </w:r>
      <w:r w:rsidRPr="00C87A17">
        <w:rPr>
          <w:rFonts w:ascii="Times New Roman" w:hAnsi="Times New Roman" w:cs="Times New Roman"/>
          <w:sz w:val="24"/>
          <w:szCs w:val="24"/>
          <w:lang w:val="vi-VN"/>
        </w:rPr>
        <w:t xml:space="preserve"> tăng dần.</w:t>
      </w:r>
    </w:p>
    <w:p w14:paraId="28F01EC1" w14:textId="7E1B4002" w:rsidR="00304556" w:rsidRPr="00C87A17" w:rsidRDefault="00CC1F98">
      <w:pPr>
        <w:spacing w:after="0" w:line="240" w:lineRule="auto"/>
        <w:rPr>
          <w:ins w:id="280" w:author="admin" w:date="2016-09-27T10:25:00Z"/>
          <w:rFonts w:ascii="Times New Roman" w:hAnsi="Times New Roman"/>
          <w:sz w:val="24"/>
          <w:szCs w:val="24"/>
          <w:vertAlign w:val="subscript"/>
          <w:rPrChange w:id="281" w:author="admin [2]" w:date="2018-09-14T10:24:00Z">
            <w:rPr>
              <w:ins w:id="282" w:author="admin" w:date="2016-09-27T10:25:00Z"/>
              <w:vertAlign w:val="subscript"/>
            </w:rPr>
          </w:rPrChange>
        </w:rPr>
        <w:pPrChange w:id="283" w:author="admin" w:date="2016-09-27T10:25:00Z">
          <w:pPr>
            <w:pStyle w:val="ListParagraph"/>
            <w:numPr>
              <w:numId w:val="74"/>
            </w:numPr>
            <w:spacing w:after="0" w:line="240" w:lineRule="auto"/>
            <w:ind w:hanging="360"/>
          </w:pPr>
        </w:pPrChange>
      </w:pPr>
      <w:ins w:id="284" w:author="admin" w:date="2016-09-27T10:25:00Z">
        <w:r w:rsidRPr="00C87A17">
          <w:rPr>
            <w:rFonts w:ascii="Times New Roman" w:hAnsi="Times New Roman"/>
            <w:sz w:val="24"/>
            <w:szCs w:val="24"/>
            <w:lang w:val="en-US"/>
            <w:rPrChange w:id="285" w:author="admin [2]" w:date="2018-09-14T10:24:00Z">
              <w:rPr>
                <w:rFonts w:ascii="Times New Roman" w:hAnsi="Times New Roman"/>
                <w:sz w:val="24"/>
                <w:szCs w:val="24"/>
              </w:rPr>
            </w:rPrChange>
          </w:rPr>
          <w:t>4</w:t>
        </w:r>
        <w:r w:rsidR="00304556" w:rsidRPr="00C87A17">
          <w:rPr>
            <w:rFonts w:ascii="Times New Roman" w:hAnsi="Times New Roman"/>
            <w:sz w:val="24"/>
            <w:szCs w:val="24"/>
            <w:lang w:val="vi-VN"/>
            <w:rPrChange w:id="286" w:author="admin [2]" w:date="2018-09-14T10:24:00Z">
              <w:rPr>
                <w:lang w:val="vi-VN"/>
              </w:rPr>
            </w:rPrChange>
          </w:rPr>
          <w:t xml:space="preserve">. </w:t>
        </w:r>
        <w:r w:rsidR="00304556" w:rsidRPr="00C87A17">
          <w:rPr>
            <w:rFonts w:ascii="Times New Roman" w:hAnsi="Times New Roman"/>
            <w:sz w:val="24"/>
            <w:szCs w:val="24"/>
            <w:rPrChange w:id="287" w:author="admin [2]" w:date="2018-09-14T10:24:00Z">
              <w:rPr/>
            </w:rPrChange>
          </w:rPr>
          <w:t>Do Br</w:t>
        </w:r>
        <w:r w:rsidR="00304556" w:rsidRPr="00C87A17">
          <w:rPr>
            <w:rFonts w:ascii="Times New Roman" w:hAnsi="Times New Roman"/>
            <w:sz w:val="24"/>
            <w:szCs w:val="24"/>
            <w:vertAlign w:val="superscript"/>
            <w:rPrChange w:id="288" w:author="admin [2]" w:date="2018-09-14T10:24:00Z">
              <w:rPr>
                <w:vertAlign w:val="superscript"/>
              </w:rPr>
            </w:rPrChange>
          </w:rPr>
          <w:t>-</w:t>
        </w:r>
        <w:r w:rsidR="00304556" w:rsidRPr="00C87A17">
          <w:rPr>
            <w:rFonts w:ascii="Times New Roman" w:hAnsi="Times New Roman"/>
            <w:sz w:val="24"/>
            <w:szCs w:val="24"/>
            <w:rPrChange w:id="289" w:author="admin [2]" w:date="2018-09-14T10:24:00Z">
              <w:rPr/>
            </w:rPrChange>
          </w:rPr>
          <w:t xml:space="preserve"> có kích thước lớn, bị phân cực mạnh nên dễ nhường e cho Fe</w:t>
        </w:r>
        <w:r w:rsidR="00304556" w:rsidRPr="00C87A17">
          <w:rPr>
            <w:rFonts w:ascii="Times New Roman" w:hAnsi="Times New Roman"/>
            <w:sz w:val="24"/>
            <w:szCs w:val="24"/>
            <w:vertAlign w:val="superscript"/>
            <w:rPrChange w:id="290" w:author="admin [2]" w:date="2018-09-14T10:24:00Z">
              <w:rPr>
                <w:vertAlign w:val="superscript"/>
              </w:rPr>
            </w:rPrChange>
          </w:rPr>
          <w:t>3+</w:t>
        </w:r>
        <w:r w:rsidR="00304556" w:rsidRPr="00C87A17">
          <w:rPr>
            <w:rFonts w:ascii="Times New Roman" w:hAnsi="Times New Roman"/>
            <w:sz w:val="24"/>
            <w:szCs w:val="24"/>
            <w:rPrChange w:id="291" w:author="admin [2]" w:date="2018-09-14T10:24:00Z">
              <w:rPr/>
            </w:rPrChange>
          </w:rPr>
          <w:t>, làm giảm độ bền của FeBr</w:t>
        </w:r>
        <w:r w:rsidR="00304556" w:rsidRPr="00C87A17">
          <w:rPr>
            <w:rFonts w:ascii="Times New Roman" w:hAnsi="Times New Roman"/>
            <w:sz w:val="24"/>
            <w:szCs w:val="24"/>
            <w:vertAlign w:val="subscript"/>
            <w:rPrChange w:id="292" w:author="admin [2]" w:date="2018-09-14T10:24:00Z">
              <w:rPr>
                <w:vertAlign w:val="subscript"/>
              </w:rPr>
            </w:rPrChange>
          </w:rPr>
          <w:t>3.</w:t>
        </w:r>
      </w:ins>
    </w:p>
    <w:p w14:paraId="5FB5BAD4" w14:textId="77777777" w:rsidR="007307AF" w:rsidRPr="00C87A17" w:rsidRDefault="007307AF" w:rsidP="00A500DE">
      <w:pPr>
        <w:pStyle w:val="ListParagraph"/>
        <w:numPr>
          <w:ilvl w:val="0"/>
          <w:numId w:val="74"/>
        </w:numPr>
        <w:spacing w:after="0" w:line="240" w:lineRule="auto"/>
        <w:ind w:left="426"/>
        <w:rPr>
          <w:rFonts w:ascii="Times New Roman" w:hAnsi="Times New Roman"/>
          <w:color w:val="FF0000"/>
          <w:sz w:val="24"/>
          <w:szCs w:val="24"/>
          <w:lang w:val="vi-VN"/>
        </w:rPr>
        <w:sectPr w:rsidR="007307AF" w:rsidRPr="00C87A17" w:rsidSect="001F1AF2">
          <w:type w:val="continuous"/>
          <w:pgSz w:w="11906" w:h="16838"/>
          <w:pgMar w:top="1440" w:right="1440" w:bottom="1440" w:left="1440" w:header="708" w:footer="708" w:gutter="0"/>
          <w:cols w:space="708"/>
          <w:docGrid w:linePitch="360"/>
        </w:sectPr>
      </w:pPr>
    </w:p>
    <w:p w14:paraId="59CD4BD4" w14:textId="47297848" w:rsidR="0013134B" w:rsidRPr="00C87A17" w:rsidRDefault="0013134B" w:rsidP="00A500DE">
      <w:pPr>
        <w:pStyle w:val="ListParagraph"/>
        <w:numPr>
          <w:ilvl w:val="0"/>
          <w:numId w:val="74"/>
        </w:numPr>
        <w:spacing w:after="0" w:line="240" w:lineRule="auto"/>
        <w:ind w:left="426"/>
        <w:rPr>
          <w:rFonts w:ascii="Times New Roman" w:hAnsi="Times New Roman"/>
          <w:color w:val="FF0000"/>
          <w:sz w:val="24"/>
          <w:szCs w:val="24"/>
        </w:rPr>
      </w:pPr>
      <w:del w:id="293" w:author="admin" w:date="2016-09-26T20:10:00Z">
        <w:r w:rsidRPr="00C87A17" w:rsidDel="0019257E">
          <w:rPr>
            <w:rFonts w:ascii="Times New Roman" w:hAnsi="Times New Roman"/>
            <w:color w:val="FF0000"/>
            <w:sz w:val="24"/>
            <w:szCs w:val="24"/>
          </w:rPr>
          <w:lastRenderedPageBreak/>
          <w:delText>Tất cả cùng</w:delText>
        </w:r>
      </w:del>
      <w:ins w:id="294" w:author="admin" w:date="2016-09-26T20:10:00Z">
        <w:r w:rsidR="0019257E" w:rsidRPr="00C87A17">
          <w:rPr>
            <w:rFonts w:ascii="Times New Roman" w:hAnsi="Times New Roman"/>
            <w:color w:val="FF0000"/>
            <w:sz w:val="24"/>
            <w:szCs w:val="24"/>
          </w:rPr>
          <w:t>1,2,</w:t>
        </w:r>
      </w:ins>
      <w:ins w:id="295" w:author="admin" w:date="2016-09-27T10:25:00Z">
        <w:r w:rsidR="00CC1F98" w:rsidRPr="00C87A17">
          <w:rPr>
            <w:rFonts w:ascii="Times New Roman" w:hAnsi="Times New Roman"/>
            <w:color w:val="FF0000"/>
            <w:sz w:val="24"/>
            <w:szCs w:val="24"/>
          </w:rPr>
          <w:t>4</w:t>
        </w:r>
      </w:ins>
      <w:r w:rsidRPr="00C87A17">
        <w:rPr>
          <w:rFonts w:ascii="Times New Roman" w:hAnsi="Times New Roman"/>
          <w:color w:val="FF0000"/>
          <w:sz w:val="24"/>
          <w:szCs w:val="24"/>
        </w:rPr>
        <w:t xml:space="preserve"> đúng.</w:t>
      </w:r>
    </w:p>
    <w:p w14:paraId="33E2E4AD" w14:textId="63052963" w:rsidR="0013134B" w:rsidRPr="00C87A17" w:rsidRDefault="0013134B" w:rsidP="00A500DE">
      <w:pPr>
        <w:pStyle w:val="ListParagraph"/>
        <w:numPr>
          <w:ilvl w:val="0"/>
          <w:numId w:val="74"/>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 xml:space="preserve">Chỉ </w:t>
      </w:r>
      <w:del w:id="296" w:author="admin" w:date="2016-09-26T20:10:00Z">
        <w:r w:rsidRPr="00C87A17" w:rsidDel="0019257E">
          <w:rPr>
            <w:rFonts w:ascii="Times New Roman" w:hAnsi="Times New Roman"/>
            <w:sz w:val="24"/>
            <w:szCs w:val="24"/>
          </w:rPr>
          <w:delText xml:space="preserve"> </w:delText>
        </w:r>
      </w:del>
      <w:r w:rsidRPr="00C87A17">
        <w:rPr>
          <w:rFonts w:ascii="Times New Roman" w:hAnsi="Times New Roman"/>
          <w:sz w:val="24"/>
          <w:szCs w:val="24"/>
        </w:rPr>
        <w:t>1,2 đúng</w:t>
      </w:r>
    </w:p>
    <w:p w14:paraId="226B8077" w14:textId="77777777" w:rsidR="0013134B" w:rsidRPr="00C87A17" w:rsidRDefault="0013134B" w:rsidP="00A500DE">
      <w:pPr>
        <w:pStyle w:val="ListParagraph"/>
        <w:numPr>
          <w:ilvl w:val="0"/>
          <w:numId w:val="74"/>
        </w:numPr>
        <w:spacing w:after="0" w:line="240" w:lineRule="auto"/>
        <w:ind w:left="426"/>
        <w:rPr>
          <w:rFonts w:ascii="Times New Roman" w:hAnsi="Times New Roman"/>
          <w:sz w:val="24"/>
          <w:szCs w:val="24"/>
        </w:rPr>
      </w:pPr>
      <w:r w:rsidRPr="00C87A17">
        <w:rPr>
          <w:rFonts w:ascii="Times New Roman" w:hAnsi="Times New Roman"/>
          <w:sz w:val="24"/>
          <w:szCs w:val="24"/>
        </w:rPr>
        <w:lastRenderedPageBreak/>
        <w:t>Chỉ 2,3 đúng</w:t>
      </w:r>
    </w:p>
    <w:p w14:paraId="112C10E0" w14:textId="1297AB21" w:rsidR="0013134B" w:rsidRPr="00C87A17" w:rsidRDefault="0013134B" w:rsidP="00A500DE">
      <w:pPr>
        <w:pStyle w:val="ListParagraph"/>
        <w:numPr>
          <w:ilvl w:val="0"/>
          <w:numId w:val="74"/>
        </w:numPr>
        <w:spacing w:after="0" w:line="240" w:lineRule="auto"/>
        <w:ind w:left="426"/>
        <w:rPr>
          <w:rFonts w:ascii="Times New Roman" w:hAnsi="Times New Roman"/>
          <w:sz w:val="24"/>
          <w:szCs w:val="24"/>
        </w:rPr>
      </w:pPr>
      <w:del w:id="297" w:author="admin" w:date="2016-09-26T20:10:00Z">
        <w:r w:rsidRPr="00C87A17" w:rsidDel="0019257E">
          <w:rPr>
            <w:rFonts w:ascii="Times New Roman" w:hAnsi="Times New Roman"/>
            <w:sz w:val="24"/>
            <w:szCs w:val="24"/>
          </w:rPr>
          <w:lastRenderedPageBreak/>
          <w:delText>Chỉ 1,3</w:delText>
        </w:r>
      </w:del>
      <w:ins w:id="298" w:author="admin" w:date="2016-09-26T20:10:00Z">
        <w:r w:rsidR="0019257E" w:rsidRPr="00C87A17">
          <w:rPr>
            <w:rFonts w:ascii="Times New Roman" w:hAnsi="Times New Roman"/>
            <w:sz w:val="24"/>
            <w:szCs w:val="24"/>
          </w:rPr>
          <w:t>1,2,3,4</w:t>
        </w:r>
      </w:ins>
      <w:r w:rsidRPr="00C87A17">
        <w:rPr>
          <w:rFonts w:ascii="Times New Roman" w:hAnsi="Times New Roman"/>
          <w:sz w:val="24"/>
          <w:szCs w:val="24"/>
        </w:rPr>
        <w:t xml:space="preserve"> đúng</w:t>
      </w:r>
    </w:p>
    <w:p w14:paraId="62902B54" w14:textId="77777777" w:rsidR="007307AF" w:rsidRPr="00C87A17" w:rsidRDefault="007307AF" w:rsidP="0017601C">
      <w:pPr>
        <w:spacing w:after="0"/>
        <w:rPr>
          <w:rFonts w:ascii="Times New Roman" w:hAnsi="Times New Roman" w:cs="Times New Roman"/>
          <w:sz w:val="24"/>
          <w:szCs w:val="24"/>
          <w:lang w:val="en-US"/>
        </w:rPr>
        <w:sectPr w:rsidR="007307AF" w:rsidRPr="00C87A17" w:rsidSect="007307AF">
          <w:type w:val="continuous"/>
          <w:pgSz w:w="11906" w:h="16838"/>
          <w:pgMar w:top="1440" w:right="1440" w:bottom="1440" w:left="1440" w:header="708" w:footer="708" w:gutter="0"/>
          <w:cols w:num="4" w:space="14"/>
          <w:docGrid w:linePitch="360"/>
        </w:sectPr>
      </w:pPr>
    </w:p>
    <w:p w14:paraId="4FDB1A12" w14:textId="77777777" w:rsidR="0013134B" w:rsidRPr="00C87A17" w:rsidRDefault="0013134B" w:rsidP="0017601C">
      <w:pPr>
        <w:spacing w:after="0"/>
        <w:rPr>
          <w:rFonts w:ascii="Times New Roman" w:hAnsi="Times New Roman" w:cs="Times New Roman"/>
          <w:sz w:val="24"/>
          <w:szCs w:val="24"/>
          <w:lang w:val="en-US"/>
        </w:rPr>
      </w:pPr>
    </w:p>
    <w:p w14:paraId="2383F53D" w14:textId="77777777" w:rsidR="00E453F4" w:rsidRPr="00C87A17" w:rsidRDefault="00E453F4" w:rsidP="0017601C">
      <w:pPr>
        <w:spacing w:after="0"/>
        <w:rPr>
          <w:rFonts w:ascii="Times New Roman" w:hAnsi="Times New Roman" w:cs="Times New Roman"/>
          <w:sz w:val="24"/>
          <w:szCs w:val="24"/>
          <w:lang w:val="en-US"/>
        </w:rPr>
      </w:pPr>
      <w:r w:rsidRPr="00C87A17">
        <w:rPr>
          <w:rFonts w:ascii="Times New Roman" w:hAnsi="Times New Roman" w:cs="Times New Roman"/>
          <w:sz w:val="24"/>
          <w:szCs w:val="24"/>
          <w:lang w:val="en-US"/>
        </w:rPr>
        <w:t>IV.7 DỰ ĐOÁN TÍNH CHẤT VẬT LÝ CỦA HỢP CHẤT CỘNG HÓA TRỊ</w:t>
      </w:r>
    </w:p>
    <w:p w14:paraId="1863F0B1" w14:textId="77777777" w:rsidR="002428D0" w:rsidRPr="00C87A17" w:rsidRDefault="002428D0" w:rsidP="002428D0">
      <w:pPr>
        <w:spacing w:after="0"/>
        <w:rPr>
          <w:rFonts w:ascii="Times New Roman" w:hAnsi="Times New Roman" w:cs="Times New Roman"/>
          <w:sz w:val="24"/>
          <w:szCs w:val="24"/>
        </w:rPr>
      </w:pPr>
      <w:r w:rsidRPr="00C87A17">
        <w:rPr>
          <w:rFonts w:ascii="Times New Roman" w:hAnsi="Times New Roman" w:cs="Times New Roman"/>
          <w:b/>
          <w:sz w:val="24"/>
          <w:szCs w:val="24"/>
        </w:rPr>
        <w:t>6.2</w:t>
      </w:r>
      <w:r w:rsidRPr="00C87A17">
        <w:rPr>
          <w:rFonts w:ascii="Times New Roman" w:hAnsi="Times New Roman" w:cs="Times New Roman"/>
          <w:sz w:val="24"/>
          <w:szCs w:val="24"/>
        </w:rPr>
        <w:t xml:space="preserve"> Chọn những phương án </w:t>
      </w:r>
      <w:r w:rsidRPr="00C87A17">
        <w:rPr>
          <w:rFonts w:ascii="Times New Roman" w:hAnsi="Times New Roman" w:cs="Times New Roman"/>
          <w:b/>
          <w:sz w:val="24"/>
          <w:szCs w:val="24"/>
        </w:rPr>
        <w:t>đúng</w:t>
      </w:r>
      <w:r w:rsidRPr="00C87A17">
        <w:rPr>
          <w:rFonts w:ascii="Times New Roman" w:hAnsi="Times New Roman" w:cs="Times New Roman"/>
          <w:sz w:val="24"/>
          <w:szCs w:val="24"/>
        </w:rPr>
        <w:t xml:space="preserve">. </w:t>
      </w:r>
    </w:p>
    <w:p w14:paraId="4D156D5F" w14:textId="77777777" w:rsidR="002428D0" w:rsidRPr="00C87A17" w:rsidRDefault="002428D0" w:rsidP="002428D0">
      <w:pPr>
        <w:spacing w:after="0"/>
        <w:rPr>
          <w:rFonts w:ascii="Times New Roman" w:hAnsi="Times New Roman" w:cs="Times New Roman"/>
          <w:sz w:val="24"/>
          <w:szCs w:val="24"/>
        </w:rPr>
      </w:pPr>
      <w:r w:rsidRPr="00C87A17">
        <w:rPr>
          <w:rFonts w:ascii="Times New Roman" w:hAnsi="Times New Roman" w:cs="Times New Roman"/>
          <w:sz w:val="24"/>
          <w:szCs w:val="24"/>
        </w:rPr>
        <w:t>SF</w:t>
      </w:r>
      <w:r w:rsidRPr="00C87A17">
        <w:rPr>
          <w:rFonts w:ascii="Times New Roman" w:hAnsi="Times New Roman" w:cs="Times New Roman"/>
          <w:sz w:val="24"/>
          <w:szCs w:val="24"/>
          <w:vertAlign w:val="subscript"/>
        </w:rPr>
        <w:t>6</w:t>
      </w:r>
      <w:r w:rsidRPr="00C87A17">
        <w:rPr>
          <w:rFonts w:ascii="Times New Roman" w:hAnsi="Times New Roman" w:cs="Times New Roman"/>
          <w:sz w:val="24"/>
          <w:szCs w:val="24"/>
        </w:rPr>
        <w:t xml:space="preserve"> </w:t>
      </w:r>
      <w:r w:rsidRPr="00C87A17">
        <w:rPr>
          <w:rFonts w:ascii="Times New Roman" w:hAnsi="Times New Roman" w:cs="Times New Roman"/>
          <w:sz w:val="24"/>
          <w:szCs w:val="24"/>
          <w:lang w:val="vi-VN"/>
        </w:rPr>
        <w:t xml:space="preserve">là chất khí không màu </w:t>
      </w:r>
      <w:r w:rsidRPr="00C87A17">
        <w:rPr>
          <w:rFonts w:ascii="Times New Roman" w:hAnsi="Times New Roman" w:cs="Times New Roman"/>
          <w:sz w:val="24"/>
          <w:szCs w:val="24"/>
          <w:lang w:val="en-US"/>
        </w:rPr>
        <w:t>ở</w:t>
      </w:r>
      <w:r w:rsidRPr="00C87A17">
        <w:rPr>
          <w:rFonts w:ascii="Times New Roman" w:hAnsi="Times New Roman" w:cs="Times New Roman"/>
          <w:sz w:val="24"/>
          <w:szCs w:val="24"/>
          <w:lang w:val="vi-VN"/>
        </w:rPr>
        <w:t xml:space="preserve"> nhiệt độ thường,</w:t>
      </w:r>
      <w:r w:rsidRPr="00C87A17">
        <w:rPr>
          <w:rFonts w:ascii="Times New Roman" w:hAnsi="Times New Roman" w:cs="Times New Roman"/>
          <w:sz w:val="24"/>
          <w:szCs w:val="24"/>
        </w:rPr>
        <w:t xml:space="preserve"> </w:t>
      </w:r>
      <w:r w:rsidRPr="00C87A17">
        <w:rPr>
          <w:rFonts w:ascii="Times New Roman" w:hAnsi="Times New Roman" w:cs="Times New Roman"/>
          <w:sz w:val="24"/>
          <w:szCs w:val="24"/>
          <w:lang w:val="vi-VN"/>
        </w:rPr>
        <w:t xml:space="preserve">nên ở trạng thái rắn </w:t>
      </w:r>
      <w:r w:rsidRPr="00C87A17">
        <w:rPr>
          <w:rFonts w:ascii="Times New Roman" w:hAnsi="Times New Roman" w:cs="Times New Roman"/>
          <w:sz w:val="24"/>
          <w:szCs w:val="24"/>
        </w:rPr>
        <w:t>có tính chất sau:</w:t>
      </w:r>
    </w:p>
    <w:p w14:paraId="4A11C2C2" w14:textId="77777777" w:rsidR="002428D0" w:rsidRPr="00C87A17" w:rsidRDefault="002428D0" w:rsidP="002428D0">
      <w:pPr>
        <w:pStyle w:val="ListParagraph"/>
        <w:numPr>
          <w:ilvl w:val="0"/>
          <w:numId w:val="100"/>
        </w:numPr>
        <w:spacing w:after="0" w:line="240" w:lineRule="auto"/>
        <w:rPr>
          <w:rFonts w:ascii="Times New Roman" w:hAnsi="Times New Roman"/>
          <w:color w:val="FF0000"/>
          <w:sz w:val="24"/>
          <w:szCs w:val="24"/>
        </w:rPr>
        <w:sectPr w:rsidR="002428D0" w:rsidRPr="00C87A17" w:rsidSect="001F1AF2">
          <w:type w:val="continuous"/>
          <w:pgSz w:w="11906" w:h="16838"/>
          <w:pgMar w:top="1440" w:right="1440" w:bottom="1440" w:left="1440" w:header="708" w:footer="708" w:gutter="0"/>
          <w:cols w:space="708"/>
          <w:docGrid w:linePitch="360"/>
        </w:sectPr>
      </w:pPr>
    </w:p>
    <w:p w14:paraId="26695FE0" w14:textId="77777777" w:rsidR="002428D0" w:rsidRPr="00C87A17" w:rsidRDefault="002428D0" w:rsidP="002428D0">
      <w:pPr>
        <w:pStyle w:val="ListParagraph"/>
        <w:numPr>
          <w:ilvl w:val="0"/>
          <w:numId w:val="100"/>
        </w:numPr>
        <w:spacing w:after="0" w:line="240" w:lineRule="auto"/>
        <w:ind w:left="709"/>
        <w:rPr>
          <w:rFonts w:ascii="Times New Roman" w:hAnsi="Times New Roman"/>
          <w:color w:val="FF0000"/>
          <w:sz w:val="24"/>
          <w:szCs w:val="24"/>
        </w:rPr>
      </w:pPr>
      <w:r w:rsidRPr="00C87A17">
        <w:rPr>
          <w:rFonts w:ascii="Times New Roman" w:hAnsi="Times New Roman"/>
          <w:color w:val="FF0000"/>
          <w:sz w:val="24"/>
          <w:szCs w:val="24"/>
          <w:lang w:val="vi-VN"/>
        </w:rPr>
        <w:lastRenderedPageBreak/>
        <w:t xml:space="preserve">Dễ </w:t>
      </w:r>
      <w:r w:rsidRPr="00C87A17">
        <w:rPr>
          <w:rFonts w:ascii="Times New Roman" w:hAnsi="Times New Roman"/>
          <w:color w:val="FF0000"/>
          <w:sz w:val="24"/>
          <w:szCs w:val="24"/>
        </w:rPr>
        <w:t>bay hơi.</w:t>
      </w:r>
    </w:p>
    <w:p w14:paraId="338FCE39" w14:textId="77777777" w:rsidR="002428D0" w:rsidRPr="00C87A17" w:rsidRDefault="002428D0" w:rsidP="002428D0">
      <w:pPr>
        <w:pStyle w:val="ListParagraph"/>
        <w:numPr>
          <w:ilvl w:val="0"/>
          <w:numId w:val="100"/>
        </w:numPr>
        <w:spacing w:after="0" w:line="240" w:lineRule="auto"/>
        <w:ind w:left="709"/>
        <w:rPr>
          <w:rFonts w:ascii="Times New Roman" w:hAnsi="Times New Roman"/>
          <w:sz w:val="24"/>
          <w:szCs w:val="24"/>
        </w:rPr>
      </w:pPr>
      <w:r w:rsidRPr="00C87A17">
        <w:rPr>
          <w:rFonts w:ascii="Times New Roman" w:hAnsi="Times New Roman"/>
          <w:sz w:val="24"/>
          <w:szCs w:val="24"/>
          <w:lang w:val="vi-VN"/>
        </w:rPr>
        <w:t xml:space="preserve">Nhiệt độ nóng chảy </w:t>
      </w:r>
      <w:r w:rsidRPr="00C87A17">
        <w:rPr>
          <w:rFonts w:ascii="Times New Roman" w:hAnsi="Times New Roman"/>
          <w:sz w:val="24"/>
          <w:szCs w:val="24"/>
        </w:rPr>
        <w:t>cao.</w:t>
      </w:r>
    </w:p>
    <w:p w14:paraId="2EE71CE0" w14:textId="77777777" w:rsidR="002428D0" w:rsidRPr="00C87A17" w:rsidRDefault="002428D0" w:rsidP="002428D0">
      <w:pPr>
        <w:pStyle w:val="ListParagraph"/>
        <w:numPr>
          <w:ilvl w:val="0"/>
          <w:numId w:val="100"/>
        </w:numPr>
        <w:spacing w:after="0" w:line="240" w:lineRule="auto"/>
        <w:ind w:left="709"/>
        <w:rPr>
          <w:rFonts w:ascii="Times New Roman" w:hAnsi="Times New Roman"/>
          <w:sz w:val="24"/>
          <w:szCs w:val="24"/>
        </w:rPr>
      </w:pPr>
      <w:r w:rsidRPr="00C87A17">
        <w:rPr>
          <w:rFonts w:ascii="Times New Roman" w:hAnsi="Times New Roman"/>
          <w:sz w:val="24"/>
          <w:szCs w:val="24"/>
        </w:rPr>
        <w:lastRenderedPageBreak/>
        <w:t>Dẫn điện</w:t>
      </w:r>
      <w:r w:rsidRPr="00C87A17">
        <w:rPr>
          <w:rFonts w:ascii="Times New Roman" w:hAnsi="Times New Roman"/>
          <w:sz w:val="24"/>
          <w:szCs w:val="24"/>
          <w:lang w:val="vi-VN"/>
        </w:rPr>
        <w:t>.</w:t>
      </w:r>
    </w:p>
    <w:p w14:paraId="734B91BE" w14:textId="77777777" w:rsidR="002428D0" w:rsidRPr="00C87A17" w:rsidRDefault="002428D0" w:rsidP="002428D0">
      <w:pPr>
        <w:pStyle w:val="ListParagraph"/>
        <w:numPr>
          <w:ilvl w:val="0"/>
          <w:numId w:val="100"/>
        </w:numPr>
        <w:spacing w:after="0" w:line="240" w:lineRule="auto"/>
        <w:ind w:left="709"/>
        <w:rPr>
          <w:rFonts w:ascii="Times New Roman" w:hAnsi="Times New Roman"/>
          <w:sz w:val="24"/>
          <w:szCs w:val="24"/>
        </w:rPr>
      </w:pPr>
      <w:r w:rsidRPr="00C87A17">
        <w:rPr>
          <w:rFonts w:ascii="Times New Roman" w:hAnsi="Times New Roman"/>
          <w:sz w:val="24"/>
          <w:szCs w:val="24"/>
          <w:lang w:val="vi-VN"/>
        </w:rPr>
        <w:t>Thuộc cấu trúc phối trí</w:t>
      </w:r>
      <w:r w:rsidRPr="00C87A17">
        <w:rPr>
          <w:rFonts w:ascii="Times New Roman" w:hAnsi="Times New Roman"/>
          <w:sz w:val="24"/>
          <w:szCs w:val="24"/>
        </w:rPr>
        <w:t>.</w:t>
      </w:r>
    </w:p>
    <w:p w14:paraId="35231418" w14:textId="77777777" w:rsidR="002428D0" w:rsidRPr="00C87A17" w:rsidRDefault="002428D0" w:rsidP="002428D0">
      <w:pPr>
        <w:spacing w:after="0"/>
        <w:rPr>
          <w:rFonts w:ascii="Times New Roman" w:hAnsi="Times New Roman" w:cs="Times New Roman"/>
          <w:sz w:val="24"/>
          <w:szCs w:val="24"/>
          <w:lang w:val="en-US"/>
        </w:rPr>
        <w:sectPr w:rsidR="002428D0" w:rsidRPr="00C87A17" w:rsidSect="0062221F">
          <w:type w:val="continuous"/>
          <w:pgSz w:w="11906" w:h="16838"/>
          <w:pgMar w:top="1440" w:right="1440" w:bottom="1440" w:left="1440" w:header="708" w:footer="708" w:gutter="0"/>
          <w:cols w:num="2" w:space="708"/>
          <w:docGrid w:linePitch="360"/>
        </w:sectPr>
      </w:pPr>
    </w:p>
    <w:p w14:paraId="1DC6B01E" w14:textId="77777777" w:rsidR="002825DE" w:rsidRPr="00C87A17" w:rsidRDefault="002825DE" w:rsidP="0017601C">
      <w:pPr>
        <w:spacing w:after="0" w:line="240" w:lineRule="auto"/>
        <w:rPr>
          <w:rFonts w:ascii="Times New Roman" w:hAnsi="Times New Roman" w:cs="Times New Roman"/>
          <w:sz w:val="24"/>
          <w:szCs w:val="24"/>
          <w:lang w:val="pt-BR"/>
        </w:rPr>
      </w:pPr>
      <w:r w:rsidRPr="00C87A17">
        <w:rPr>
          <w:rFonts w:ascii="Times New Roman" w:hAnsi="Times New Roman" w:cs="Times New Roman"/>
          <w:b/>
          <w:sz w:val="24"/>
          <w:szCs w:val="24"/>
          <w:lang w:val="pt-BR"/>
        </w:rPr>
        <w:lastRenderedPageBreak/>
        <w:t>7.3</w:t>
      </w:r>
      <w:r w:rsidRPr="00C87A17">
        <w:rPr>
          <w:rFonts w:ascii="Times New Roman" w:hAnsi="Times New Roman" w:cs="Times New Roman"/>
          <w:sz w:val="24"/>
          <w:szCs w:val="24"/>
          <w:lang w:val="pt-BR"/>
        </w:rPr>
        <w:t xml:space="preserve"> Chọn câu trả lời đúng nhất, SiO</w:t>
      </w:r>
      <w:r w:rsidRPr="00C87A17">
        <w:rPr>
          <w:rFonts w:ascii="Times New Roman" w:hAnsi="Times New Roman" w:cs="Times New Roman"/>
          <w:sz w:val="24"/>
          <w:szCs w:val="24"/>
          <w:vertAlign w:val="subscript"/>
          <w:lang w:val="pt-BR"/>
        </w:rPr>
        <w:t>2</w:t>
      </w:r>
      <w:r w:rsidRPr="00C87A17">
        <w:rPr>
          <w:rFonts w:ascii="Times New Roman" w:hAnsi="Times New Roman" w:cs="Times New Roman"/>
          <w:sz w:val="24"/>
          <w:szCs w:val="24"/>
          <w:lang w:val="pt-BR"/>
        </w:rPr>
        <w:t xml:space="preserve"> có kiểu mạng nguyên tử nên có các tính chất sau:</w:t>
      </w:r>
    </w:p>
    <w:p w14:paraId="6A5F28BE" w14:textId="77777777" w:rsidR="002825DE" w:rsidRPr="00C87A17" w:rsidRDefault="002825DE" w:rsidP="00A500DE">
      <w:pPr>
        <w:pStyle w:val="ListParagraph"/>
        <w:numPr>
          <w:ilvl w:val="0"/>
          <w:numId w:val="81"/>
        </w:numPr>
        <w:spacing w:after="0" w:line="240" w:lineRule="auto"/>
        <w:rPr>
          <w:rFonts w:ascii="Times New Roman" w:hAnsi="Times New Roman"/>
          <w:color w:val="FF0000"/>
          <w:sz w:val="24"/>
          <w:szCs w:val="24"/>
          <w:lang w:val="pt-BR"/>
        </w:rPr>
      </w:pPr>
      <w:r w:rsidRPr="00C87A17">
        <w:rPr>
          <w:rFonts w:ascii="Times New Roman" w:hAnsi="Times New Roman"/>
          <w:color w:val="FF0000"/>
          <w:sz w:val="24"/>
          <w:szCs w:val="24"/>
          <w:lang w:val="pt-BR"/>
        </w:rPr>
        <w:t>Nhiệt độ nóng chảy cao, khó bay hơi, hầu như không tan trong bất cứ dung môi nào.</w:t>
      </w:r>
    </w:p>
    <w:p w14:paraId="5FAAE38D" w14:textId="77777777" w:rsidR="002825DE" w:rsidRPr="00C87A17" w:rsidRDefault="002825DE" w:rsidP="00A500DE">
      <w:pPr>
        <w:pStyle w:val="ListParagraph"/>
        <w:numPr>
          <w:ilvl w:val="0"/>
          <w:numId w:val="81"/>
        </w:numPr>
        <w:spacing w:after="0" w:line="240" w:lineRule="auto"/>
        <w:rPr>
          <w:rFonts w:ascii="Times New Roman" w:hAnsi="Times New Roman"/>
          <w:sz w:val="24"/>
          <w:szCs w:val="24"/>
          <w:lang w:val="pt-BR"/>
        </w:rPr>
      </w:pPr>
      <w:r w:rsidRPr="00C87A17">
        <w:rPr>
          <w:rFonts w:ascii="Times New Roman" w:hAnsi="Times New Roman"/>
          <w:sz w:val="24"/>
          <w:szCs w:val="24"/>
          <w:lang w:val="pt-BR"/>
        </w:rPr>
        <w:t>Nhiệt độ nóng chảy cao, khó bay hơi, tan dễ trong dung môi phân cực tạo thành ion bị solvate hóa.</w:t>
      </w:r>
    </w:p>
    <w:p w14:paraId="39E892F5" w14:textId="77777777" w:rsidR="002825DE" w:rsidRPr="00C87A17" w:rsidRDefault="002825DE" w:rsidP="00A500DE">
      <w:pPr>
        <w:pStyle w:val="ListParagraph"/>
        <w:numPr>
          <w:ilvl w:val="0"/>
          <w:numId w:val="81"/>
        </w:numPr>
        <w:spacing w:after="0" w:line="240" w:lineRule="auto"/>
        <w:rPr>
          <w:rFonts w:ascii="Times New Roman" w:hAnsi="Times New Roman"/>
          <w:sz w:val="24"/>
          <w:szCs w:val="24"/>
          <w:lang w:val="pt-BR"/>
        </w:rPr>
      </w:pPr>
      <w:r w:rsidRPr="00C87A17">
        <w:rPr>
          <w:rFonts w:ascii="Times New Roman" w:hAnsi="Times New Roman"/>
          <w:sz w:val="24"/>
          <w:szCs w:val="24"/>
          <w:lang w:val="pt-BR"/>
        </w:rPr>
        <w:t xml:space="preserve">Nhiệt độ nóng chảy cao, khó bay hơi, là </w:t>
      </w:r>
      <w:r w:rsidRPr="00C87A17">
        <w:rPr>
          <w:rFonts w:ascii="Times New Roman" w:hAnsi="Times New Roman"/>
          <w:strike/>
          <w:sz w:val="24"/>
          <w:szCs w:val="24"/>
          <w:lang w:val="pt-BR"/>
        </w:rPr>
        <w:t>một</w:t>
      </w:r>
      <w:r w:rsidRPr="00C87A17">
        <w:rPr>
          <w:rFonts w:ascii="Times New Roman" w:hAnsi="Times New Roman"/>
          <w:sz w:val="24"/>
          <w:szCs w:val="24"/>
          <w:lang w:val="pt-BR"/>
        </w:rPr>
        <w:t xml:space="preserve"> chất dẫn điện.</w:t>
      </w:r>
    </w:p>
    <w:p w14:paraId="2A5A88B6" w14:textId="77777777" w:rsidR="002825DE" w:rsidRPr="00C87A17" w:rsidRDefault="002825DE" w:rsidP="00A500DE">
      <w:pPr>
        <w:pStyle w:val="ListParagraph"/>
        <w:numPr>
          <w:ilvl w:val="0"/>
          <w:numId w:val="81"/>
        </w:numPr>
        <w:spacing w:after="0" w:line="240" w:lineRule="auto"/>
        <w:rPr>
          <w:rFonts w:ascii="Times New Roman" w:hAnsi="Times New Roman"/>
          <w:sz w:val="24"/>
          <w:szCs w:val="24"/>
          <w:lang w:val="pt-BR"/>
        </w:rPr>
      </w:pPr>
      <w:r w:rsidRPr="00C87A17">
        <w:rPr>
          <w:rFonts w:ascii="Times New Roman" w:hAnsi="Times New Roman"/>
          <w:sz w:val="24"/>
          <w:szCs w:val="24"/>
          <w:lang w:val="pt-BR"/>
        </w:rPr>
        <w:t>Rất bền, cứng, khó bay hơi, là chất dẫn điện</w:t>
      </w:r>
    </w:p>
    <w:p w14:paraId="6E3B816F" w14:textId="77777777" w:rsidR="002825DE" w:rsidRPr="00C87A17" w:rsidRDefault="002825DE" w:rsidP="0017601C">
      <w:pPr>
        <w:spacing w:after="0"/>
        <w:rPr>
          <w:rFonts w:ascii="Times New Roman" w:hAnsi="Times New Roman" w:cs="Times New Roman"/>
          <w:sz w:val="24"/>
          <w:szCs w:val="24"/>
        </w:rPr>
      </w:pPr>
      <w:r w:rsidRPr="00C87A17">
        <w:rPr>
          <w:rFonts w:ascii="Times New Roman" w:hAnsi="Times New Roman" w:cs="Times New Roman"/>
          <w:b/>
          <w:sz w:val="24"/>
          <w:szCs w:val="24"/>
        </w:rPr>
        <w:t>7.4</w:t>
      </w:r>
      <w:r w:rsidRPr="00C87A17">
        <w:rPr>
          <w:rFonts w:ascii="Times New Roman" w:hAnsi="Times New Roman" w:cs="Times New Roman"/>
          <w:sz w:val="24"/>
          <w:szCs w:val="24"/>
        </w:rPr>
        <w:t xml:space="preserve"> Tìm các ý </w:t>
      </w:r>
      <w:r w:rsidRPr="00C87A17">
        <w:rPr>
          <w:rFonts w:ascii="Times New Roman" w:hAnsi="Times New Roman" w:cs="Times New Roman"/>
          <w:b/>
          <w:sz w:val="24"/>
          <w:szCs w:val="24"/>
        </w:rPr>
        <w:t>sai</w:t>
      </w:r>
      <w:r w:rsidRPr="00C87A17">
        <w:rPr>
          <w:rFonts w:ascii="Times New Roman" w:hAnsi="Times New Roman" w:cs="Times New Roman"/>
          <w:sz w:val="24"/>
          <w:szCs w:val="24"/>
        </w:rPr>
        <w:t xml:space="preserve">. </w:t>
      </w:r>
    </w:p>
    <w:p w14:paraId="7BE17EEC" w14:textId="77777777" w:rsidR="002825DE" w:rsidRPr="00C87A17" w:rsidRDefault="002825DE" w:rsidP="0017601C">
      <w:pPr>
        <w:spacing w:after="0"/>
        <w:rPr>
          <w:rFonts w:ascii="Times New Roman" w:hAnsi="Times New Roman" w:cs="Times New Roman"/>
          <w:sz w:val="24"/>
          <w:szCs w:val="24"/>
        </w:rPr>
      </w:pPr>
      <w:r w:rsidRPr="00C87A17">
        <w:rPr>
          <w:rFonts w:ascii="Times New Roman" w:hAnsi="Times New Roman" w:cs="Times New Roman"/>
          <w:sz w:val="24"/>
          <w:szCs w:val="24"/>
        </w:rPr>
        <w:t xml:space="preserve"> BN có một dạng đa hình giống graphite: Tinh thể có cấu trúc dạng lớp. Các lớp liên kết với nhau nhờ lực Van der Waals. Dạng đa hình này có các tính chất sau:</w:t>
      </w:r>
    </w:p>
    <w:p w14:paraId="14CF30D4" w14:textId="77777777" w:rsidR="002825DE" w:rsidRPr="00C87A17" w:rsidRDefault="002825DE" w:rsidP="00A500DE">
      <w:pPr>
        <w:pStyle w:val="ListParagraph"/>
        <w:numPr>
          <w:ilvl w:val="0"/>
          <w:numId w:val="86"/>
        </w:numPr>
        <w:spacing w:after="0" w:line="240" w:lineRule="auto"/>
        <w:rPr>
          <w:rFonts w:ascii="Times New Roman" w:hAnsi="Times New Roman"/>
          <w:color w:val="FF0000"/>
          <w:sz w:val="24"/>
          <w:szCs w:val="24"/>
        </w:rPr>
        <w:sectPr w:rsidR="002825DE" w:rsidRPr="00C87A17" w:rsidSect="001F1AF2">
          <w:type w:val="continuous"/>
          <w:pgSz w:w="11906" w:h="16838"/>
          <w:pgMar w:top="1440" w:right="1440" w:bottom="1440" w:left="1440" w:header="708" w:footer="708" w:gutter="0"/>
          <w:cols w:space="708"/>
          <w:docGrid w:linePitch="360"/>
        </w:sectPr>
      </w:pPr>
    </w:p>
    <w:p w14:paraId="6B90E9B0" w14:textId="77777777" w:rsidR="002825DE" w:rsidRPr="00C87A17" w:rsidRDefault="002825DE" w:rsidP="00A500DE">
      <w:pPr>
        <w:pStyle w:val="ListParagraph"/>
        <w:numPr>
          <w:ilvl w:val="0"/>
          <w:numId w:val="86"/>
        </w:numPr>
        <w:spacing w:after="0" w:line="240" w:lineRule="auto"/>
        <w:rPr>
          <w:rFonts w:ascii="Times New Roman" w:hAnsi="Times New Roman"/>
          <w:color w:val="FF0000"/>
          <w:sz w:val="24"/>
          <w:szCs w:val="24"/>
        </w:rPr>
      </w:pPr>
      <w:r w:rsidRPr="00C87A17">
        <w:rPr>
          <w:rFonts w:ascii="Times New Roman" w:hAnsi="Times New Roman"/>
          <w:color w:val="FF0000"/>
          <w:sz w:val="24"/>
          <w:szCs w:val="24"/>
        </w:rPr>
        <w:lastRenderedPageBreak/>
        <w:t>Có áp suất hơi lớn.</w:t>
      </w:r>
    </w:p>
    <w:p w14:paraId="3161F961" w14:textId="77777777" w:rsidR="002825DE" w:rsidRPr="00C87A17" w:rsidRDefault="007E42D8" w:rsidP="00A500DE">
      <w:pPr>
        <w:pStyle w:val="ListParagraph"/>
        <w:numPr>
          <w:ilvl w:val="0"/>
          <w:numId w:val="86"/>
        </w:numPr>
        <w:spacing w:after="0" w:line="240" w:lineRule="auto"/>
        <w:rPr>
          <w:rFonts w:ascii="Times New Roman" w:hAnsi="Times New Roman"/>
          <w:sz w:val="24"/>
          <w:szCs w:val="24"/>
        </w:rPr>
      </w:pPr>
      <w:r w:rsidRPr="00C87A17">
        <w:rPr>
          <w:rFonts w:ascii="Times New Roman" w:hAnsi="Times New Roman"/>
          <w:sz w:val="24"/>
          <w:szCs w:val="24"/>
        </w:rPr>
        <w:t>Không tan trong nước</w:t>
      </w:r>
    </w:p>
    <w:p w14:paraId="16A8BC35" w14:textId="77777777" w:rsidR="002825DE" w:rsidRPr="00C87A17" w:rsidRDefault="002825DE" w:rsidP="00A500DE">
      <w:pPr>
        <w:pStyle w:val="ListParagraph"/>
        <w:numPr>
          <w:ilvl w:val="0"/>
          <w:numId w:val="86"/>
        </w:numPr>
        <w:spacing w:after="0" w:line="240" w:lineRule="auto"/>
        <w:rPr>
          <w:rFonts w:ascii="Times New Roman" w:hAnsi="Times New Roman"/>
          <w:sz w:val="24"/>
          <w:szCs w:val="24"/>
        </w:rPr>
      </w:pPr>
      <w:r w:rsidRPr="00C87A17">
        <w:rPr>
          <w:rFonts w:ascii="Times New Roman" w:hAnsi="Times New Roman"/>
          <w:sz w:val="24"/>
          <w:szCs w:val="24"/>
        </w:rPr>
        <w:lastRenderedPageBreak/>
        <w:t>Mềm.</w:t>
      </w:r>
    </w:p>
    <w:p w14:paraId="6248F90B" w14:textId="77777777" w:rsidR="002825DE" w:rsidRPr="00C87A17" w:rsidRDefault="002825DE" w:rsidP="00A500DE">
      <w:pPr>
        <w:pStyle w:val="ListParagraph"/>
        <w:numPr>
          <w:ilvl w:val="0"/>
          <w:numId w:val="86"/>
        </w:numPr>
        <w:spacing w:after="0" w:line="240" w:lineRule="auto"/>
        <w:rPr>
          <w:rFonts w:ascii="Times New Roman" w:hAnsi="Times New Roman"/>
          <w:sz w:val="24"/>
          <w:szCs w:val="24"/>
        </w:rPr>
      </w:pPr>
      <w:r w:rsidRPr="00C87A17">
        <w:rPr>
          <w:rFonts w:ascii="Times New Roman" w:hAnsi="Times New Roman"/>
          <w:sz w:val="24"/>
          <w:szCs w:val="24"/>
        </w:rPr>
        <w:t>Có nhiệt độ nóng chảy khá cao.</w:t>
      </w:r>
    </w:p>
    <w:p w14:paraId="24871941" w14:textId="77777777" w:rsidR="002825DE" w:rsidRPr="00C87A17" w:rsidRDefault="002825DE" w:rsidP="0017601C">
      <w:pPr>
        <w:pStyle w:val="Caption"/>
        <w:spacing w:after="0"/>
        <w:rPr>
          <w:rFonts w:ascii="Times New Roman" w:hAnsi="Times New Roman"/>
          <w:sz w:val="24"/>
          <w:szCs w:val="24"/>
        </w:rPr>
        <w:sectPr w:rsidR="002825DE" w:rsidRPr="00C87A17" w:rsidSect="002825DE">
          <w:type w:val="continuous"/>
          <w:pgSz w:w="11906" w:h="16838"/>
          <w:pgMar w:top="1440" w:right="1440" w:bottom="1440" w:left="1440" w:header="708" w:footer="708" w:gutter="0"/>
          <w:cols w:num="2" w:space="282"/>
          <w:docGrid w:linePitch="360"/>
        </w:sectPr>
      </w:pPr>
    </w:p>
    <w:p w14:paraId="6DE0888F" w14:textId="19E83BF9" w:rsidR="00832435" w:rsidRPr="00C87A17" w:rsidRDefault="002825DE"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lastRenderedPageBreak/>
        <w:t>7.5</w:t>
      </w:r>
      <w:r w:rsidRPr="00C87A17">
        <w:rPr>
          <w:rFonts w:ascii="Times New Roman" w:hAnsi="Times New Roman" w:cs="Times New Roman"/>
          <w:sz w:val="24"/>
          <w:szCs w:val="24"/>
        </w:rPr>
        <w:t xml:space="preserve"> </w:t>
      </w:r>
      <w:r w:rsidR="00832435" w:rsidRPr="00C87A17">
        <w:rPr>
          <w:rFonts w:ascii="Times New Roman" w:hAnsi="Times New Roman" w:cs="Times New Roman"/>
          <w:sz w:val="24"/>
          <w:szCs w:val="24"/>
        </w:rPr>
        <w:t xml:space="preserve">Chọn phương án </w:t>
      </w:r>
      <w:r w:rsidR="00832435" w:rsidRPr="00C87A17">
        <w:rPr>
          <w:rFonts w:ascii="Times New Roman" w:hAnsi="Times New Roman" w:cs="Times New Roman"/>
          <w:b/>
          <w:sz w:val="24"/>
          <w:szCs w:val="24"/>
        </w:rPr>
        <w:t>đúng</w:t>
      </w:r>
      <w:r w:rsidR="00832435" w:rsidRPr="00C87A17">
        <w:rPr>
          <w:rFonts w:ascii="Times New Roman" w:hAnsi="Times New Roman" w:cs="Times New Roman"/>
          <w:sz w:val="24"/>
          <w:szCs w:val="24"/>
        </w:rPr>
        <w:t>.</w:t>
      </w:r>
      <w:r w:rsidR="00F03B7F" w:rsidRPr="00C87A17">
        <w:rPr>
          <w:rFonts w:ascii="Times New Roman" w:hAnsi="Times New Roman" w:cs="Times New Roman"/>
          <w:sz w:val="24"/>
          <w:szCs w:val="24"/>
        </w:rPr>
        <w:t xml:space="preserve"> </w:t>
      </w:r>
      <w:r w:rsidR="00832435" w:rsidRPr="00C87A17">
        <w:rPr>
          <w:rFonts w:ascii="Times New Roman" w:hAnsi="Times New Roman" w:cs="Times New Roman"/>
          <w:sz w:val="24"/>
          <w:szCs w:val="24"/>
        </w:rPr>
        <w:t>So sánh nhiệt độ sôi của SO</w:t>
      </w:r>
      <w:r w:rsidR="00832435" w:rsidRPr="00C87A17">
        <w:rPr>
          <w:rFonts w:ascii="Times New Roman" w:hAnsi="Times New Roman" w:cs="Times New Roman"/>
          <w:sz w:val="24"/>
          <w:szCs w:val="24"/>
          <w:vertAlign w:val="subscript"/>
        </w:rPr>
        <w:t>2</w:t>
      </w:r>
      <w:r w:rsidR="00832435" w:rsidRPr="00C87A17">
        <w:rPr>
          <w:rFonts w:ascii="Times New Roman" w:hAnsi="Times New Roman" w:cs="Times New Roman"/>
          <w:sz w:val="24"/>
          <w:szCs w:val="24"/>
        </w:rPr>
        <w:t xml:space="preserve"> </w:t>
      </w:r>
      <w:ins w:id="299" w:author="admin" w:date="2016-10-03T08:43:00Z">
        <w:r w:rsidR="006614AE" w:rsidRPr="00C87A17">
          <w:rPr>
            <w:rFonts w:ascii="Times New Roman" w:hAnsi="Times New Roman" w:cs="Times New Roman"/>
            <w:sz w:val="24"/>
            <w:szCs w:val="24"/>
          </w:rPr>
          <w:t>(-72)</w:t>
        </w:r>
      </w:ins>
      <w:ins w:id="300" w:author="admin" w:date="2017-03-08T17:54:00Z">
        <w:r w:rsidR="007239A3" w:rsidRPr="00C87A17">
          <w:rPr>
            <w:rFonts w:ascii="Times New Roman" w:hAnsi="Times New Roman" w:cs="Times New Roman"/>
            <w:sz w:val="24"/>
            <w:szCs w:val="24"/>
          </w:rPr>
          <w:t xml:space="preserve"> </w:t>
        </w:r>
      </w:ins>
      <w:r w:rsidR="00832435" w:rsidRPr="00C87A17">
        <w:rPr>
          <w:rFonts w:ascii="Times New Roman" w:hAnsi="Times New Roman" w:cs="Times New Roman"/>
          <w:sz w:val="24"/>
          <w:szCs w:val="24"/>
        </w:rPr>
        <w:t xml:space="preserve">và </w:t>
      </w:r>
      <w:ins w:id="301" w:author="admin" w:date="2017-09-25T14:06:00Z">
        <w:r w:rsidR="00BA16B6" w:rsidRPr="00C87A17">
          <w:rPr>
            <w:rFonts w:ascii="Times New Roman" w:hAnsi="Times New Roman" w:cs="Times New Roman"/>
            <w:sz w:val="24"/>
            <w:szCs w:val="24"/>
          </w:rPr>
          <w:t xml:space="preserve">α – </w:t>
        </w:r>
      </w:ins>
      <w:r w:rsidR="00832435" w:rsidRPr="00C87A17">
        <w:rPr>
          <w:rFonts w:ascii="Times New Roman" w:hAnsi="Times New Roman" w:cs="Times New Roman"/>
          <w:sz w:val="24"/>
          <w:szCs w:val="24"/>
        </w:rPr>
        <w:t>SO</w:t>
      </w:r>
      <w:r w:rsidR="00832435" w:rsidRPr="00C87A17">
        <w:rPr>
          <w:rFonts w:ascii="Times New Roman" w:hAnsi="Times New Roman" w:cs="Times New Roman"/>
          <w:sz w:val="24"/>
          <w:szCs w:val="24"/>
          <w:vertAlign w:val="subscript"/>
        </w:rPr>
        <w:t>3</w:t>
      </w:r>
      <w:ins w:id="302" w:author="admin" w:date="2016-10-03T08:44:00Z">
        <w:r w:rsidR="006614AE" w:rsidRPr="00C87A17">
          <w:rPr>
            <w:rFonts w:ascii="Times New Roman" w:hAnsi="Times New Roman" w:cs="Times New Roman"/>
            <w:sz w:val="24"/>
            <w:szCs w:val="24"/>
            <w:vertAlign w:val="subscript"/>
          </w:rPr>
          <w:t xml:space="preserve"> </w:t>
        </w:r>
      </w:ins>
      <w:r w:rsidR="00832435" w:rsidRPr="00C87A17">
        <w:rPr>
          <w:rFonts w:ascii="Times New Roman" w:hAnsi="Times New Roman" w:cs="Times New Roman"/>
          <w:sz w:val="24"/>
          <w:szCs w:val="24"/>
        </w:rPr>
        <w:t>:</w:t>
      </w:r>
    </w:p>
    <w:p w14:paraId="59E3CDC2" w14:textId="757E19A1" w:rsidR="00832435" w:rsidRPr="00C87A17" w:rsidRDefault="00832435" w:rsidP="00A500DE">
      <w:pPr>
        <w:pStyle w:val="ListParagraph"/>
        <w:numPr>
          <w:ilvl w:val="0"/>
          <w:numId w:val="78"/>
        </w:numPr>
        <w:spacing w:after="0" w:line="240" w:lineRule="auto"/>
        <w:rPr>
          <w:rFonts w:ascii="Times New Roman" w:hAnsi="Times New Roman"/>
          <w:color w:val="548DD4" w:themeColor="text2" w:themeTint="99"/>
          <w:sz w:val="24"/>
          <w:szCs w:val="24"/>
        </w:rPr>
      </w:pPr>
      <w:r w:rsidRPr="00C87A17">
        <w:rPr>
          <w:rFonts w:ascii="Times New Roman" w:hAnsi="Times New Roman"/>
          <w:color w:val="548DD4" w:themeColor="text2" w:themeTint="99"/>
          <w:sz w:val="24"/>
          <w:szCs w:val="24"/>
        </w:rPr>
        <w:t>T</w:t>
      </w:r>
      <w:r w:rsidRPr="00C87A17">
        <w:rPr>
          <w:rFonts w:ascii="Times New Roman" w:hAnsi="Times New Roman"/>
          <w:color w:val="548DD4" w:themeColor="text2" w:themeTint="99"/>
          <w:sz w:val="24"/>
          <w:szCs w:val="24"/>
          <w:vertAlign w:val="subscript"/>
        </w:rPr>
        <w:t>s</w:t>
      </w:r>
      <w:r w:rsidRPr="00C87A17">
        <w:rPr>
          <w:rFonts w:ascii="Times New Roman" w:hAnsi="Times New Roman"/>
          <w:color w:val="548DD4" w:themeColor="text2" w:themeTint="99"/>
          <w:sz w:val="24"/>
          <w:szCs w:val="24"/>
        </w:rPr>
        <w:t>(SO</w:t>
      </w:r>
      <w:r w:rsidRPr="00C87A17">
        <w:rPr>
          <w:rFonts w:ascii="Times New Roman" w:hAnsi="Times New Roman"/>
          <w:color w:val="548DD4" w:themeColor="text2" w:themeTint="99"/>
          <w:sz w:val="24"/>
          <w:szCs w:val="24"/>
          <w:vertAlign w:val="subscript"/>
        </w:rPr>
        <w:t>3</w:t>
      </w:r>
      <w:r w:rsidRPr="00C87A17">
        <w:rPr>
          <w:rFonts w:ascii="Times New Roman" w:hAnsi="Times New Roman"/>
          <w:color w:val="548DD4" w:themeColor="text2" w:themeTint="99"/>
          <w:sz w:val="24"/>
          <w:szCs w:val="24"/>
        </w:rPr>
        <w:t>) &gt;&gt; T</w:t>
      </w:r>
      <w:r w:rsidRPr="00C87A17">
        <w:rPr>
          <w:rFonts w:ascii="Times New Roman" w:hAnsi="Times New Roman"/>
          <w:color w:val="548DD4" w:themeColor="text2" w:themeTint="99"/>
          <w:sz w:val="24"/>
          <w:szCs w:val="24"/>
          <w:vertAlign w:val="subscript"/>
        </w:rPr>
        <w:t>s</w:t>
      </w:r>
      <w:r w:rsidRPr="00C87A17">
        <w:rPr>
          <w:rFonts w:ascii="Times New Roman" w:hAnsi="Times New Roman"/>
          <w:color w:val="548DD4" w:themeColor="text2" w:themeTint="99"/>
          <w:sz w:val="24"/>
          <w:szCs w:val="24"/>
        </w:rPr>
        <w:t>(SO</w:t>
      </w:r>
      <w:r w:rsidRPr="00C87A17">
        <w:rPr>
          <w:rFonts w:ascii="Times New Roman" w:hAnsi="Times New Roman"/>
          <w:color w:val="548DD4" w:themeColor="text2" w:themeTint="99"/>
          <w:sz w:val="24"/>
          <w:szCs w:val="24"/>
          <w:vertAlign w:val="subscript"/>
        </w:rPr>
        <w:t>2</w:t>
      </w:r>
      <w:r w:rsidRPr="00C87A17">
        <w:rPr>
          <w:rFonts w:ascii="Times New Roman" w:hAnsi="Times New Roman"/>
          <w:color w:val="548DD4" w:themeColor="text2" w:themeTint="99"/>
          <w:sz w:val="24"/>
          <w:szCs w:val="24"/>
        </w:rPr>
        <w:t xml:space="preserve">) vì </w:t>
      </w:r>
      <w:ins w:id="303" w:author="admin" w:date="2017-09-25T14:06:00Z">
        <w:r w:rsidR="00BA16B6" w:rsidRPr="00C87A17">
          <w:rPr>
            <w:rFonts w:ascii="Times New Roman" w:hAnsi="Times New Roman"/>
            <w:sz w:val="24"/>
            <w:szCs w:val="24"/>
          </w:rPr>
          <w:t xml:space="preserve">α – </w:t>
        </w:r>
      </w:ins>
      <w:r w:rsidRPr="00C87A17">
        <w:rPr>
          <w:rFonts w:ascii="Times New Roman" w:hAnsi="Times New Roman"/>
          <w:color w:val="548DD4" w:themeColor="text2" w:themeTint="99"/>
          <w:sz w:val="24"/>
          <w:szCs w:val="24"/>
        </w:rPr>
        <w:t>SO</w:t>
      </w:r>
      <w:r w:rsidRPr="00C87A17">
        <w:rPr>
          <w:rFonts w:ascii="Times New Roman" w:hAnsi="Times New Roman"/>
          <w:color w:val="548DD4" w:themeColor="text2" w:themeTint="99"/>
          <w:sz w:val="24"/>
          <w:szCs w:val="24"/>
          <w:vertAlign w:val="subscript"/>
        </w:rPr>
        <w:t>3</w:t>
      </w:r>
      <w:r w:rsidRPr="00C87A17">
        <w:rPr>
          <w:rFonts w:ascii="Times New Roman" w:hAnsi="Times New Roman"/>
          <w:color w:val="548DD4" w:themeColor="text2" w:themeTint="99"/>
          <w:sz w:val="24"/>
          <w:szCs w:val="24"/>
        </w:rPr>
        <w:t xml:space="preserve"> có cấu trúc mạch, còn SO</w:t>
      </w:r>
      <w:r w:rsidRPr="00C87A17">
        <w:rPr>
          <w:rFonts w:ascii="Times New Roman" w:hAnsi="Times New Roman"/>
          <w:color w:val="548DD4" w:themeColor="text2" w:themeTint="99"/>
          <w:sz w:val="24"/>
          <w:szCs w:val="24"/>
          <w:vertAlign w:val="subscript"/>
        </w:rPr>
        <w:t>2</w:t>
      </w:r>
      <w:r w:rsidRPr="00C87A17">
        <w:rPr>
          <w:rFonts w:ascii="Times New Roman" w:hAnsi="Times New Roman"/>
          <w:color w:val="548DD4" w:themeColor="text2" w:themeTint="99"/>
          <w:sz w:val="24"/>
          <w:szCs w:val="24"/>
        </w:rPr>
        <w:t xml:space="preserve"> có cấu trúc đảo.</w:t>
      </w:r>
      <w:ins w:id="304" w:author="admin" w:date="2016-09-27T10:33:00Z">
        <w:r w:rsidR="00CC1F98" w:rsidRPr="00C87A17">
          <w:rPr>
            <w:rFonts w:ascii="Times New Roman" w:hAnsi="Times New Roman"/>
            <w:color w:val="548DD4" w:themeColor="text2" w:themeTint="99"/>
            <w:sz w:val="24"/>
            <w:szCs w:val="24"/>
          </w:rPr>
          <w:t xml:space="preserve"> </w:t>
        </w:r>
      </w:ins>
    </w:p>
    <w:p w14:paraId="13597667" w14:textId="4B752177" w:rsidR="00832435" w:rsidRPr="00C87A17" w:rsidRDefault="00832435" w:rsidP="00A500DE">
      <w:pPr>
        <w:pStyle w:val="ListParagraph"/>
        <w:numPr>
          <w:ilvl w:val="0"/>
          <w:numId w:val="78"/>
        </w:numPr>
        <w:spacing w:after="0" w:line="240" w:lineRule="auto"/>
        <w:rPr>
          <w:rFonts w:ascii="Times New Roman" w:hAnsi="Times New Roman"/>
          <w:sz w:val="24"/>
          <w:szCs w:val="24"/>
        </w:rPr>
      </w:pPr>
      <w:r w:rsidRPr="00C87A17">
        <w:rPr>
          <w:rFonts w:ascii="Times New Roman" w:hAnsi="Times New Roman"/>
          <w:sz w:val="24"/>
          <w:szCs w:val="24"/>
        </w:rPr>
        <w:t>T</w:t>
      </w:r>
      <w:r w:rsidRPr="00C87A17">
        <w:rPr>
          <w:rFonts w:ascii="Times New Roman" w:hAnsi="Times New Roman"/>
          <w:sz w:val="24"/>
          <w:szCs w:val="24"/>
          <w:vertAlign w:val="subscript"/>
        </w:rPr>
        <w:t>s</w:t>
      </w:r>
      <w:r w:rsidRPr="00C87A17">
        <w:rPr>
          <w:rFonts w:ascii="Times New Roman" w:hAnsi="Times New Roman"/>
          <w:sz w:val="24"/>
          <w:szCs w:val="24"/>
        </w:rPr>
        <w:t>(SO</w:t>
      </w:r>
      <w:r w:rsidRPr="00C87A17">
        <w:rPr>
          <w:rFonts w:ascii="Times New Roman" w:hAnsi="Times New Roman"/>
          <w:sz w:val="24"/>
          <w:szCs w:val="24"/>
          <w:vertAlign w:val="subscript"/>
        </w:rPr>
        <w:t>3</w:t>
      </w:r>
      <w:r w:rsidRPr="00C87A17">
        <w:rPr>
          <w:rFonts w:ascii="Times New Roman" w:hAnsi="Times New Roman"/>
          <w:sz w:val="24"/>
          <w:szCs w:val="24"/>
        </w:rPr>
        <w:t>) &gt; T</w:t>
      </w:r>
      <w:r w:rsidRPr="00C87A17">
        <w:rPr>
          <w:rFonts w:ascii="Times New Roman" w:hAnsi="Times New Roman"/>
          <w:sz w:val="24"/>
          <w:szCs w:val="24"/>
          <w:vertAlign w:val="subscript"/>
        </w:rPr>
        <w:t>s</w:t>
      </w:r>
      <w:r w:rsidRPr="00C87A17">
        <w:rPr>
          <w:rFonts w:ascii="Times New Roman" w:hAnsi="Times New Roman"/>
          <w:sz w:val="24"/>
          <w:szCs w:val="24"/>
        </w:rPr>
        <w:t>(SO</w:t>
      </w:r>
      <w:r w:rsidRPr="00C87A17">
        <w:rPr>
          <w:rFonts w:ascii="Times New Roman" w:hAnsi="Times New Roman"/>
          <w:sz w:val="24"/>
          <w:szCs w:val="24"/>
          <w:vertAlign w:val="subscript"/>
        </w:rPr>
        <w:t>2</w:t>
      </w:r>
      <w:r w:rsidRPr="00C87A17">
        <w:rPr>
          <w:rFonts w:ascii="Times New Roman" w:hAnsi="Times New Roman"/>
          <w:sz w:val="24"/>
          <w:szCs w:val="24"/>
        </w:rPr>
        <w:t xml:space="preserve">) vì khối lượng phân tử </w:t>
      </w:r>
      <w:ins w:id="305" w:author="admin" w:date="2017-09-25T14:06:00Z">
        <w:r w:rsidR="00BA16B6" w:rsidRPr="00C87A17">
          <w:rPr>
            <w:rFonts w:ascii="Times New Roman" w:hAnsi="Times New Roman"/>
            <w:sz w:val="24"/>
            <w:szCs w:val="24"/>
          </w:rPr>
          <w:t xml:space="preserve">α – </w:t>
        </w:r>
      </w:ins>
      <w:r w:rsidRPr="00C87A17">
        <w:rPr>
          <w:rFonts w:ascii="Times New Roman" w:hAnsi="Times New Roman"/>
          <w:sz w:val="24"/>
          <w:szCs w:val="24"/>
        </w:rPr>
        <w:t>SO</w:t>
      </w:r>
      <w:r w:rsidRPr="00C87A17">
        <w:rPr>
          <w:rFonts w:ascii="Times New Roman" w:hAnsi="Times New Roman"/>
          <w:sz w:val="24"/>
          <w:szCs w:val="24"/>
          <w:vertAlign w:val="subscript"/>
        </w:rPr>
        <w:t xml:space="preserve">3 </w:t>
      </w:r>
      <w:r w:rsidRPr="00C87A17">
        <w:rPr>
          <w:rFonts w:ascii="Times New Roman" w:hAnsi="Times New Roman"/>
          <w:sz w:val="24"/>
          <w:szCs w:val="24"/>
        </w:rPr>
        <w:t>lớn hơn SO</w:t>
      </w:r>
      <w:r w:rsidRPr="00C87A17">
        <w:rPr>
          <w:rFonts w:ascii="Times New Roman" w:hAnsi="Times New Roman"/>
          <w:sz w:val="24"/>
          <w:szCs w:val="24"/>
          <w:vertAlign w:val="subscript"/>
        </w:rPr>
        <w:t>2</w:t>
      </w:r>
      <w:r w:rsidRPr="00C87A17">
        <w:rPr>
          <w:rFonts w:ascii="Times New Roman" w:hAnsi="Times New Roman"/>
          <w:sz w:val="24"/>
          <w:szCs w:val="24"/>
        </w:rPr>
        <w:t>.</w:t>
      </w:r>
    </w:p>
    <w:p w14:paraId="6A20089C" w14:textId="77777777" w:rsidR="00832435" w:rsidRPr="00C87A17" w:rsidRDefault="00832435" w:rsidP="00A500DE">
      <w:pPr>
        <w:pStyle w:val="ListParagraph"/>
        <w:numPr>
          <w:ilvl w:val="0"/>
          <w:numId w:val="78"/>
        </w:numPr>
        <w:spacing w:after="0" w:line="240" w:lineRule="auto"/>
        <w:rPr>
          <w:rFonts w:ascii="Times New Roman" w:hAnsi="Times New Roman"/>
          <w:sz w:val="24"/>
          <w:szCs w:val="24"/>
        </w:rPr>
      </w:pPr>
      <w:r w:rsidRPr="00C87A17">
        <w:rPr>
          <w:rFonts w:ascii="Times New Roman" w:hAnsi="Times New Roman"/>
          <w:sz w:val="24"/>
          <w:szCs w:val="24"/>
        </w:rPr>
        <w:t>T</w:t>
      </w:r>
      <w:r w:rsidRPr="00C87A17">
        <w:rPr>
          <w:rFonts w:ascii="Times New Roman" w:hAnsi="Times New Roman"/>
          <w:sz w:val="24"/>
          <w:szCs w:val="24"/>
          <w:vertAlign w:val="subscript"/>
        </w:rPr>
        <w:t>s</w:t>
      </w:r>
      <w:r w:rsidRPr="00C87A17">
        <w:rPr>
          <w:rFonts w:ascii="Times New Roman" w:hAnsi="Times New Roman"/>
          <w:sz w:val="24"/>
          <w:szCs w:val="24"/>
        </w:rPr>
        <w:t>(SO</w:t>
      </w:r>
      <w:r w:rsidRPr="00C87A17">
        <w:rPr>
          <w:rFonts w:ascii="Times New Roman" w:hAnsi="Times New Roman"/>
          <w:sz w:val="24"/>
          <w:szCs w:val="24"/>
          <w:vertAlign w:val="subscript"/>
        </w:rPr>
        <w:t>3</w:t>
      </w:r>
      <w:r w:rsidRPr="00C87A17">
        <w:rPr>
          <w:rFonts w:ascii="Times New Roman" w:hAnsi="Times New Roman"/>
          <w:sz w:val="24"/>
          <w:szCs w:val="24"/>
        </w:rPr>
        <w:t>) ≈ T</w:t>
      </w:r>
      <w:r w:rsidRPr="00C87A17">
        <w:rPr>
          <w:rFonts w:ascii="Times New Roman" w:hAnsi="Times New Roman"/>
          <w:sz w:val="24"/>
          <w:szCs w:val="24"/>
          <w:vertAlign w:val="subscript"/>
        </w:rPr>
        <w:t>s</w:t>
      </w:r>
      <w:r w:rsidRPr="00C87A17">
        <w:rPr>
          <w:rFonts w:ascii="Times New Roman" w:hAnsi="Times New Roman"/>
          <w:sz w:val="24"/>
          <w:szCs w:val="24"/>
        </w:rPr>
        <w:t>(SO</w:t>
      </w:r>
      <w:r w:rsidRPr="00C87A17">
        <w:rPr>
          <w:rFonts w:ascii="Times New Roman" w:hAnsi="Times New Roman"/>
          <w:sz w:val="24"/>
          <w:szCs w:val="24"/>
          <w:vertAlign w:val="subscript"/>
        </w:rPr>
        <w:t>2</w:t>
      </w:r>
      <w:r w:rsidRPr="00C87A17">
        <w:rPr>
          <w:rFonts w:ascii="Times New Roman" w:hAnsi="Times New Roman"/>
          <w:sz w:val="24"/>
          <w:szCs w:val="24"/>
        </w:rPr>
        <w:t>) vì cùng là hợp chất của S và O.</w:t>
      </w:r>
    </w:p>
    <w:p w14:paraId="69F7358A" w14:textId="5DD2FA0F" w:rsidR="00832435" w:rsidRPr="00C87A17" w:rsidRDefault="00832435" w:rsidP="00A500DE">
      <w:pPr>
        <w:pStyle w:val="ListParagraph"/>
        <w:numPr>
          <w:ilvl w:val="0"/>
          <w:numId w:val="78"/>
        </w:numPr>
        <w:spacing w:after="0" w:line="240" w:lineRule="auto"/>
        <w:rPr>
          <w:rFonts w:ascii="Times New Roman" w:hAnsi="Times New Roman"/>
          <w:sz w:val="24"/>
          <w:szCs w:val="24"/>
        </w:rPr>
      </w:pPr>
      <w:r w:rsidRPr="00C87A17">
        <w:rPr>
          <w:rFonts w:ascii="Times New Roman" w:hAnsi="Times New Roman"/>
          <w:sz w:val="24"/>
          <w:szCs w:val="24"/>
        </w:rPr>
        <w:t>T</w:t>
      </w:r>
      <w:r w:rsidRPr="00C87A17">
        <w:rPr>
          <w:rFonts w:ascii="Times New Roman" w:hAnsi="Times New Roman"/>
          <w:sz w:val="24"/>
          <w:szCs w:val="24"/>
          <w:vertAlign w:val="subscript"/>
        </w:rPr>
        <w:t>s</w:t>
      </w:r>
      <w:r w:rsidRPr="00C87A17">
        <w:rPr>
          <w:rFonts w:ascii="Times New Roman" w:hAnsi="Times New Roman"/>
          <w:sz w:val="24"/>
          <w:szCs w:val="24"/>
        </w:rPr>
        <w:t>(SO</w:t>
      </w:r>
      <w:r w:rsidRPr="00C87A17">
        <w:rPr>
          <w:rFonts w:ascii="Times New Roman" w:hAnsi="Times New Roman"/>
          <w:sz w:val="24"/>
          <w:szCs w:val="24"/>
          <w:vertAlign w:val="subscript"/>
        </w:rPr>
        <w:t>3</w:t>
      </w:r>
      <w:r w:rsidRPr="00C87A17">
        <w:rPr>
          <w:rFonts w:ascii="Times New Roman" w:hAnsi="Times New Roman"/>
          <w:sz w:val="24"/>
          <w:szCs w:val="24"/>
        </w:rPr>
        <w:t>) &lt; T</w:t>
      </w:r>
      <w:r w:rsidRPr="00C87A17">
        <w:rPr>
          <w:rFonts w:ascii="Times New Roman" w:hAnsi="Times New Roman"/>
          <w:sz w:val="24"/>
          <w:szCs w:val="24"/>
          <w:vertAlign w:val="subscript"/>
        </w:rPr>
        <w:t>s</w:t>
      </w:r>
      <w:r w:rsidRPr="00C87A17">
        <w:rPr>
          <w:rFonts w:ascii="Times New Roman" w:hAnsi="Times New Roman"/>
          <w:sz w:val="24"/>
          <w:szCs w:val="24"/>
        </w:rPr>
        <w:t>(SO</w:t>
      </w:r>
      <w:r w:rsidRPr="00C87A17">
        <w:rPr>
          <w:rFonts w:ascii="Times New Roman" w:hAnsi="Times New Roman"/>
          <w:sz w:val="24"/>
          <w:szCs w:val="24"/>
          <w:vertAlign w:val="subscript"/>
        </w:rPr>
        <w:t>2</w:t>
      </w:r>
      <w:r w:rsidRPr="00C87A17">
        <w:rPr>
          <w:rFonts w:ascii="Times New Roman" w:hAnsi="Times New Roman"/>
          <w:sz w:val="24"/>
          <w:szCs w:val="24"/>
        </w:rPr>
        <w:t xml:space="preserve">) </w:t>
      </w:r>
      <w:ins w:id="306" w:author="admin" w:date="2017-09-25T14:06:00Z">
        <w:r w:rsidR="00BA16B6" w:rsidRPr="00C87A17">
          <w:rPr>
            <w:rFonts w:ascii="Times New Roman" w:hAnsi="Times New Roman"/>
            <w:sz w:val="24"/>
            <w:szCs w:val="24"/>
          </w:rPr>
          <w:t xml:space="preserve">α – </w:t>
        </w:r>
      </w:ins>
      <w:r w:rsidRPr="00C87A17">
        <w:rPr>
          <w:rFonts w:ascii="Times New Roman" w:hAnsi="Times New Roman"/>
          <w:sz w:val="24"/>
          <w:szCs w:val="24"/>
        </w:rPr>
        <w:t>SO</w:t>
      </w:r>
      <w:r w:rsidRPr="00C87A17">
        <w:rPr>
          <w:rFonts w:ascii="Times New Roman" w:hAnsi="Times New Roman"/>
          <w:sz w:val="24"/>
          <w:szCs w:val="24"/>
          <w:vertAlign w:val="subscript"/>
        </w:rPr>
        <w:t>3</w:t>
      </w:r>
      <w:r w:rsidRPr="00C87A17">
        <w:rPr>
          <w:rFonts w:ascii="Times New Roman" w:hAnsi="Times New Roman"/>
          <w:sz w:val="24"/>
          <w:szCs w:val="24"/>
        </w:rPr>
        <w:t xml:space="preserve"> là phân tử không cực, còn SO</w:t>
      </w:r>
      <w:r w:rsidRPr="00C87A17">
        <w:rPr>
          <w:rFonts w:ascii="Times New Roman" w:hAnsi="Times New Roman"/>
          <w:sz w:val="24"/>
          <w:szCs w:val="24"/>
        </w:rPr>
        <w:softHyphen/>
      </w:r>
      <w:r w:rsidRPr="00C87A17">
        <w:rPr>
          <w:rFonts w:ascii="Times New Roman" w:hAnsi="Times New Roman"/>
          <w:sz w:val="24"/>
          <w:szCs w:val="24"/>
          <w:vertAlign w:val="subscript"/>
        </w:rPr>
        <w:t>2</w:t>
      </w:r>
      <w:r w:rsidRPr="00C87A17">
        <w:rPr>
          <w:rFonts w:ascii="Times New Roman" w:hAnsi="Times New Roman"/>
          <w:sz w:val="24"/>
          <w:szCs w:val="24"/>
        </w:rPr>
        <w:t xml:space="preserve"> là phân tử phân cực.</w:t>
      </w:r>
    </w:p>
    <w:p w14:paraId="4BCDEC6A" w14:textId="77777777" w:rsidR="00832435" w:rsidRPr="00C87A17" w:rsidRDefault="002825DE" w:rsidP="0017601C">
      <w:pPr>
        <w:spacing w:after="0" w:line="240" w:lineRule="auto"/>
        <w:rPr>
          <w:rFonts w:ascii="Times New Roman" w:hAnsi="Times New Roman" w:cs="Times New Roman"/>
          <w:sz w:val="24"/>
          <w:szCs w:val="24"/>
          <w:lang w:val="it-IT"/>
        </w:rPr>
      </w:pPr>
      <w:r w:rsidRPr="00C87A17">
        <w:rPr>
          <w:rFonts w:ascii="Times New Roman" w:hAnsi="Times New Roman" w:cs="Times New Roman"/>
          <w:b/>
          <w:sz w:val="24"/>
          <w:szCs w:val="24"/>
          <w:lang w:val="it-IT"/>
        </w:rPr>
        <w:t>7.6</w:t>
      </w:r>
      <w:r w:rsidRPr="00C87A17">
        <w:rPr>
          <w:rFonts w:ascii="Times New Roman" w:hAnsi="Times New Roman" w:cs="Times New Roman"/>
          <w:sz w:val="24"/>
          <w:szCs w:val="24"/>
          <w:lang w:val="it-IT"/>
        </w:rPr>
        <w:t xml:space="preserve"> </w:t>
      </w:r>
      <w:r w:rsidR="00832435" w:rsidRPr="00C87A17">
        <w:rPr>
          <w:rFonts w:ascii="Times New Roman" w:hAnsi="Times New Roman" w:cs="Times New Roman"/>
          <w:sz w:val="24"/>
          <w:szCs w:val="24"/>
          <w:lang w:val="it-IT"/>
        </w:rPr>
        <w:t>Chất t</w:t>
      </w:r>
      <w:r w:rsidRPr="00C87A17">
        <w:rPr>
          <w:rFonts w:ascii="Times New Roman" w:hAnsi="Times New Roman" w:cs="Times New Roman"/>
          <w:sz w:val="24"/>
          <w:szCs w:val="24"/>
          <w:lang w:val="it-IT"/>
        </w:rPr>
        <w:t>i</w:t>
      </w:r>
      <w:r w:rsidR="00832435" w:rsidRPr="00C87A17">
        <w:rPr>
          <w:rFonts w:ascii="Times New Roman" w:hAnsi="Times New Roman" w:cs="Times New Roman"/>
          <w:sz w:val="24"/>
          <w:szCs w:val="24"/>
          <w:lang w:val="it-IT"/>
        </w:rPr>
        <w:t>nh khiết nào sau đây có nhiệt độ nóng chảy cao nhất?</w:t>
      </w:r>
    </w:p>
    <w:p w14:paraId="35F36CF5" w14:textId="77777777" w:rsidR="002825DE" w:rsidRPr="00C87A17" w:rsidRDefault="002825DE" w:rsidP="00A500DE">
      <w:pPr>
        <w:pStyle w:val="ListParagraph"/>
        <w:numPr>
          <w:ilvl w:val="0"/>
          <w:numId w:val="79"/>
        </w:numPr>
        <w:spacing w:after="0" w:line="240" w:lineRule="auto"/>
        <w:rPr>
          <w:rFonts w:ascii="Times New Roman" w:hAnsi="Times New Roman"/>
          <w:color w:val="00B0F0"/>
          <w:sz w:val="24"/>
          <w:szCs w:val="24"/>
          <w:lang w:val="it-IT"/>
        </w:rPr>
        <w:sectPr w:rsidR="002825DE" w:rsidRPr="00C87A17" w:rsidSect="001F1AF2">
          <w:type w:val="continuous"/>
          <w:pgSz w:w="11906" w:h="16838"/>
          <w:pgMar w:top="1440" w:right="1440" w:bottom="1440" w:left="1440" w:header="708" w:footer="708" w:gutter="0"/>
          <w:cols w:space="708"/>
          <w:docGrid w:linePitch="360"/>
        </w:sectPr>
      </w:pPr>
    </w:p>
    <w:p w14:paraId="56A7D3A9" w14:textId="77777777" w:rsidR="00832435" w:rsidRPr="00C87A17" w:rsidRDefault="00832435" w:rsidP="00A500DE">
      <w:pPr>
        <w:pStyle w:val="ListParagraph"/>
        <w:numPr>
          <w:ilvl w:val="0"/>
          <w:numId w:val="79"/>
        </w:numPr>
        <w:spacing w:after="0" w:line="240" w:lineRule="auto"/>
        <w:rPr>
          <w:rFonts w:ascii="Times New Roman" w:hAnsi="Times New Roman"/>
          <w:color w:val="00B0F0"/>
          <w:sz w:val="24"/>
          <w:szCs w:val="24"/>
          <w:lang w:val="it-IT"/>
        </w:rPr>
      </w:pPr>
      <w:r w:rsidRPr="00C87A17">
        <w:rPr>
          <w:rFonts w:ascii="Times New Roman" w:hAnsi="Times New Roman"/>
          <w:color w:val="00B0F0"/>
          <w:sz w:val="24"/>
          <w:szCs w:val="24"/>
          <w:lang w:val="it-IT"/>
        </w:rPr>
        <w:lastRenderedPageBreak/>
        <w:t>SiO</w:t>
      </w:r>
      <w:r w:rsidRPr="00C87A17">
        <w:rPr>
          <w:rFonts w:ascii="Times New Roman" w:hAnsi="Times New Roman"/>
          <w:color w:val="00B0F0"/>
          <w:sz w:val="24"/>
          <w:szCs w:val="24"/>
          <w:vertAlign w:val="subscript"/>
          <w:lang w:val="it-IT"/>
        </w:rPr>
        <w:t>2</w:t>
      </w:r>
      <w:r w:rsidRPr="00C87A17">
        <w:rPr>
          <w:rFonts w:ascii="Times New Roman" w:hAnsi="Times New Roman"/>
          <w:color w:val="00B0F0"/>
          <w:sz w:val="24"/>
          <w:szCs w:val="24"/>
          <w:lang w:val="it-IT"/>
        </w:rPr>
        <w:t xml:space="preserve">   </w:t>
      </w:r>
      <w:r w:rsidRPr="00C87A17">
        <w:rPr>
          <w:rFonts w:ascii="Times New Roman" w:hAnsi="Times New Roman"/>
          <w:color w:val="00B0F0"/>
          <w:sz w:val="24"/>
          <w:szCs w:val="24"/>
          <w:lang w:val="it-IT"/>
        </w:rPr>
        <w:tab/>
      </w:r>
    </w:p>
    <w:p w14:paraId="7F6FE05E" w14:textId="77777777" w:rsidR="00832435" w:rsidRPr="00C87A17" w:rsidRDefault="00832435" w:rsidP="00A500DE">
      <w:pPr>
        <w:pStyle w:val="ListParagraph"/>
        <w:numPr>
          <w:ilvl w:val="0"/>
          <w:numId w:val="79"/>
        </w:numPr>
        <w:spacing w:after="0" w:line="240" w:lineRule="auto"/>
        <w:rPr>
          <w:rFonts w:ascii="Times New Roman" w:hAnsi="Times New Roman"/>
          <w:sz w:val="24"/>
          <w:szCs w:val="24"/>
          <w:lang w:val="it-IT"/>
        </w:rPr>
      </w:pPr>
      <w:r w:rsidRPr="00C87A17">
        <w:rPr>
          <w:rFonts w:ascii="Times New Roman" w:hAnsi="Times New Roman"/>
          <w:sz w:val="24"/>
          <w:szCs w:val="24"/>
          <w:lang w:val="it-IT"/>
        </w:rPr>
        <w:lastRenderedPageBreak/>
        <w:t>S</w:t>
      </w:r>
      <w:r w:rsidRPr="00C87A17">
        <w:rPr>
          <w:rFonts w:ascii="Times New Roman" w:hAnsi="Times New Roman"/>
          <w:sz w:val="24"/>
          <w:szCs w:val="24"/>
          <w:vertAlign w:val="subscript"/>
          <w:lang w:val="it-IT"/>
        </w:rPr>
        <w:t>8</w:t>
      </w:r>
      <w:r w:rsidRPr="00C87A17">
        <w:rPr>
          <w:rFonts w:ascii="Times New Roman" w:hAnsi="Times New Roman"/>
          <w:sz w:val="24"/>
          <w:szCs w:val="24"/>
          <w:lang w:val="it-IT"/>
        </w:rPr>
        <w:t xml:space="preserve">   </w:t>
      </w:r>
      <w:r w:rsidRPr="00C87A17">
        <w:rPr>
          <w:rFonts w:ascii="Times New Roman" w:hAnsi="Times New Roman"/>
          <w:sz w:val="24"/>
          <w:szCs w:val="24"/>
          <w:lang w:val="it-IT"/>
        </w:rPr>
        <w:tab/>
      </w:r>
    </w:p>
    <w:p w14:paraId="01FF7E86" w14:textId="77777777" w:rsidR="00832435" w:rsidRPr="00C87A17" w:rsidRDefault="00832435" w:rsidP="00A500DE">
      <w:pPr>
        <w:pStyle w:val="ListParagraph"/>
        <w:numPr>
          <w:ilvl w:val="0"/>
          <w:numId w:val="79"/>
        </w:numPr>
        <w:spacing w:after="0" w:line="240" w:lineRule="auto"/>
        <w:rPr>
          <w:rFonts w:ascii="Times New Roman" w:hAnsi="Times New Roman"/>
          <w:sz w:val="24"/>
          <w:szCs w:val="24"/>
          <w:lang w:val="it-IT"/>
        </w:rPr>
      </w:pPr>
      <w:r w:rsidRPr="00C87A17">
        <w:rPr>
          <w:rFonts w:ascii="Times New Roman" w:hAnsi="Times New Roman"/>
          <w:sz w:val="24"/>
          <w:szCs w:val="24"/>
          <w:lang w:val="it-IT"/>
        </w:rPr>
        <w:lastRenderedPageBreak/>
        <w:t>I</w:t>
      </w:r>
      <w:r w:rsidRPr="00C87A17">
        <w:rPr>
          <w:rFonts w:ascii="Times New Roman" w:hAnsi="Times New Roman"/>
          <w:sz w:val="24"/>
          <w:szCs w:val="24"/>
          <w:vertAlign w:val="subscript"/>
          <w:lang w:val="it-IT"/>
        </w:rPr>
        <w:t>2</w:t>
      </w:r>
      <w:r w:rsidRPr="00C87A17">
        <w:rPr>
          <w:rFonts w:ascii="Times New Roman" w:hAnsi="Times New Roman"/>
          <w:sz w:val="24"/>
          <w:szCs w:val="24"/>
          <w:lang w:val="it-IT"/>
        </w:rPr>
        <w:t xml:space="preserve">      </w:t>
      </w:r>
      <w:r w:rsidRPr="00C87A17">
        <w:rPr>
          <w:rFonts w:ascii="Times New Roman" w:hAnsi="Times New Roman"/>
          <w:sz w:val="24"/>
          <w:szCs w:val="24"/>
          <w:lang w:val="it-IT"/>
        </w:rPr>
        <w:tab/>
      </w:r>
    </w:p>
    <w:p w14:paraId="41A57E45" w14:textId="77777777" w:rsidR="00832435" w:rsidRPr="00C87A17" w:rsidRDefault="00832435" w:rsidP="00A500DE">
      <w:pPr>
        <w:pStyle w:val="ListParagraph"/>
        <w:numPr>
          <w:ilvl w:val="0"/>
          <w:numId w:val="79"/>
        </w:numPr>
        <w:spacing w:after="0" w:line="240" w:lineRule="auto"/>
        <w:rPr>
          <w:rFonts w:ascii="Times New Roman" w:hAnsi="Times New Roman"/>
          <w:sz w:val="24"/>
          <w:szCs w:val="24"/>
          <w:lang w:val="it-IT"/>
        </w:rPr>
      </w:pPr>
      <w:r w:rsidRPr="00C87A17">
        <w:rPr>
          <w:rFonts w:ascii="Times New Roman" w:hAnsi="Times New Roman"/>
          <w:sz w:val="24"/>
          <w:szCs w:val="24"/>
          <w:lang w:val="it-IT"/>
        </w:rPr>
        <w:lastRenderedPageBreak/>
        <w:t>SO</w:t>
      </w:r>
      <w:r w:rsidRPr="00C87A17">
        <w:rPr>
          <w:rFonts w:ascii="Times New Roman" w:hAnsi="Times New Roman"/>
          <w:sz w:val="24"/>
          <w:szCs w:val="24"/>
          <w:vertAlign w:val="subscript"/>
          <w:lang w:val="it-IT"/>
        </w:rPr>
        <w:t>2</w:t>
      </w:r>
      <w:r w:rsidRPr="00C87A17">
        <w:rPr>
          <w:rFonts w:ascii="Times New Roman" w:hAnsi="Times New Roman"/>
          <w:sz w:val="24"/>
          <w:szCs w:val="24"/>
          <w:lang w:val="it-IT"/>
        </w:rPr>
        <w:t xml:space="preserve">  </w:t>
      </w:r>
    </w:p>
    <w:p w14:paraId="04EA01A0" w14:textId="77777777" w:rsidR="002825DE" w:rsidRPr="00C87A17" w:rsidRDefault="002825DE" w:rsidP="0017601C">
      <w:pPr>
        <w:pStyle w:val="Caption"/>
        <w:spacing w:after="0"/>
        <w:rPr>
          <w:rFonts w:ascii="Times New Roman" w:hAnsi="Times New Roman"/>
          <w:sz w:val="24"/>
          <w:szCs w:val="24"/>
        </w:rPr>
        <w:sectPr w:rsidR="002825DE" w:rsidRPr="00C87A17" w:rsidSect="002825DE">
          <w:type w:val="continuous"/>
          <w:pgSz w:w="11906" w:h="16838"/>
          <w:pgMar w:top="1440" w:right="1440" w:bottom="1440" w:left="1440" w:header="708" w:footer="708" w:gutter="0"/>
          <w:cols w:num="4" w:space="709"/>
          <w:docGrid w:linePitch="360"/>
        </w:sectPr>
      </w:pPr>
    </w:p>
    <w:p w14:paraId="204D1877" w14:textId="77777777" w:rsidR="002825DE" w:rsidRPr="00C87A17" w:rsidRDefault="002825DE" w:rsidP="0017601C">
      <w:pPr>
        <w:pStyle w:val="NormalWeb"/>
        <w:spacing w:before="0" w:beforeAutospacing="0" w:after="0" w:afterAutospacing="0"/>
        <w:jc w:val="both"/>
        <w:rPr>
          <w:lang w:val="en-US"/>
        </w:rPr>
      </w:pPr>
      <w:r w:rsidRPr="00C87A17">
        <w:rPr>
          <w:b/>
          <w:lang w:val="en-US"/>
        </w:rPr>
        <w:lastRenderedPageBreak/>
        <w:t>7.7</w:t>
      </w:r>
      <w:r w:rsidRPr="00C87A17">
        <w:rPr>
          <w:lang w:val="en-US"/>
        </w:rPr>
        <w:t xml:space="preserve"> Chọn </w:t>
      </w:r>
      <w:r w:rsidRPr="00C87A17">
        <w:rPr>
          <w:b/>
          <w:lang w:val="en-US"/>
        </w:rPr>
        <w:t>câu đúng</w:t>
      </w:r>
      <w:r w:rsidRPr="00C87A17">
        <w:rPr>
          <w:lang w:val="en-US"/>
        </w:rPr>
        <w:t xml:space="preserve">. </w:t>
      </w:r>
      <w:r w:rsidRPr="00C87A17">
        <w:t>Vì sao HF có nhiệt nóng chảy và nhiệt độ sôi cao bất thường</w:t>
      </w:r>
      <w:r w:rsidRPr="00C87A17">
        <w:rPr>
          <w:lang w:val="en-US"/>
        </w:rPr>
        <w:t xml:space="preserve"> so với các hydrohalogenua khác</w:t>
      </w:r>
      <w:r w:rsidRPr="00C87A17">
        <w:t>?</w:t>
      </w:r>
    </w:p>
    <w:p w14:paraId="48B04FB1" w14:textId="77777777" w:rsidR="002825DE" w:rsidRPr="00C87A17" w:rsidRDefault="002825DE" w:rsidP="0017601C">
      <w:pPr>
        <w:pStyle w:val="NormalWeb"/>
        <w:spacing w:before="0" w:beforeAutospacing="0" w:after="0" w:afterAutospacing="0"/>
        <w:jc w:val="both"/>
      </w:pPr>
      <w:r w:rsidRPr="00C87A17">
        <w:rPr>
          <w:lang w:val="en-US"/>
        </w:rPr>
        <w:lastRenderedPageBreak/>
        <w:t xml:space="preserve">1) </w:t>
      </w:r>
      <w:r w:rsidRPr="00C87A17">
        <w:t>Do hiệu số độ âm điện của HF lớn nhất</w:t>
      </w:r>
      <w:r w:rsidRPr="00C87A17">
        <w:rPr>
          <w:lang w:val="en-US"/>
        </w:rPr>
        <w:t>.</w:t>
      </w:r>
    </w:p>
    <w:p w14:paraId="2EEE1790" w14:textId="77777777" w:rsidR="002825DE" w:rsidRPr="00C87A17" w:rsidRDefault="002825DE" w:rsidP="0017601C">
      <w:pPr>
        <w:pStyle w:val="NormalWeb"/>
        <w:spacing w:before="0" w:beforeAutospacing="0" w:after="0" w:afterAutospacing="0"/>
        <w:jc w:val="both"/>
      </w:pPr>
      <w:r w:rsidRPr="00C87A17">
        <w:t>2) Do HF có độ dài liên kết nhỏ nhất nên độ bền liên kết cao.</w:t>
      </w:r>
    </w:p>
    <w:p w14:paraId="7F0AB61E" w14:textId="3AA2B422" w:rsidR="002825DE" w:rsidRPr="00C87A17" w:rsidRDefault="002825DE" w:rsidP="0017601C">
      <w:pPr>
        <w:pStyle w:val="NormalWeb"/>
        <w:spacing w:before="0" w:beforeAutospacing="0" w:after="0" w:afterAutospacing="0"/>
        <w:jc w:val="both"/>
      </w:pPr>
      <w:commentRangeStart w:id="307"/>
      <w:r w:rsidRPr="00C87A17">
        <w:rPr>
          <w:color w:val="FF0000"/>
        </w:rPr>
        <w:t>3</w:t>
      </w:r>
      <w:r w:rsidRPr="00C87A17">
        <w:t xml:space="preserve">) </w:t>
      </w:r>
      <w:del w:id="308" w:author="admin" w:date="2016-10-03T09:15:00Z">
        <w:r w:rsidRPr="00C87A17" w:rsidDel="00D02801">
          <w:rPr>
            <w:strike/>
            <w:rPrChange w:id="309" w:author="admin [2]" w:date="2018-09-14T10:24:00Z">
              <w:rPr/>
            </w:rPrChange>
          </w:rPr>
          <w:delText>Ở trạng thái lỏng và khí</w:delText>
        </w:r>
        <w:r w:rsidRPr="00C87A17" w:rsidDel="00D02801">
          <w:delText xml:space="preserve"> c</w:delText>
        </w:r>
      </w:del>
      <w:ins w:id="310" w:author="admin" w:date="2016-10-03T09:15:00Z">
        <w:r w:rsidR="00D02801" w:rsidRPr="00C87A17">
          <w:rPr>
            <w:lang w:val="en-US"/>
          </w:rPr>
          <w:t>C</w:t>
        </w:r>
      </w:ins>
      <w:r w:rsidRPr="00C87A17">
        <w:t>ác phân tử HF liên kết với nhau bằng liên kết Hydro.</w:t>
      </w:r>
      <w:commentRangeEnd w:id="307"/>
      <w:r w:rsidR="00EF2CBF" w:rsidRPr="00C87A17">
        <w:rPr>
          <w:rStyle w:val="CommentReference"/>
          <w:rFonts w:asciiTheme="minorHAnsi" w:eastAsiaTheme="minorEastAsia" w:hAnsiTheme="minorHAnsi" w:cstheme="minorBidi"/>
          <w:lang w:val="en-GB" w:eastAsia="zh-CN"/>
        </w:rPr>
        <w:commentReference w:id="307"/>
      </w:r>
    </w:p>
    <w:p w14:paraId="58F98FB0" w14:textId="1A35CC65" w:rsidR="002825DE" w:rsidRPr="00C87A17" w:rsidDel="00CE0DC9" w:rsidRDefault="002825DE" w:rsidP="00A500DE">
      <w:pPr>
        <w:pStyle w:val="NormalWeb"/>
        <w:numPr>
          <w:ilvl w:val="0"/>
          <w:numId w:val="84"/>
        </w:numPr>
        <w:spacing w:before="0" w:beforeAutospacing="0" w:after="0" w:afterAutospacing="0"/>
        <w:jc w:val="both"/>
        <w:rPr>
          <w:del w:id="311" w:author="admin" w:date="2016-09-27T10:37:00Z"/>
          <w:rPrChange w:id="312" w:author="admin [2]" w:date="2018-09-14T10:24:00Z">
            <w:rPr>
              <w:del w:id="313" w:author="admin" w:date="2016-09-27T10:37:00Z"/>
              <w:color w:val="FF0000"/>
            </w:rPr>
          </w:rPrChange>
        </w:rPr>
      </w:pPr>
      <w:commentRangeStart w:id="314"/>
      <w:del w:id="315" w:author="admin" w:date="2016-09-27T10:37:00Z">
        <w:r w:rsidRPr="00C87A17" w:rsidDel="00CE0DC9">
          <w:rPr>
            <w:rPrChange w:id="316" w:author="admin [2]" w:date="2018-09-14T10:24:00Z">
              <w:rPr>
                <w:color w:val="FF0000"/>
              </w:rPr>
            </w:rPrChange>
          </w:rPr>
          <w:delText>Cả 3 câu đều không trả lời thỏa đáng câu hỏi trong bài.</w:delText>
        </w:r>
      </w:del>
    </w:p>
    <w:p w14:paraId="790A3743" w14:textId="1CEEFCE2" w:rsidR="002825DE" w:rsidRPr="00C87A17" w:rsidRDefault="00CE0DC9" w:rsidP="00A500DE">
      <w:pPr>
        <w:pStyle w:val="NormalWeb"/>
        <w:numPr>
          <w:ilvl w:val="0"/>
          <w:numId w:val="84"/>
        </w:numPr>
        <w:spacing w:before="0" w:beforeAutospacing="0" w:after="0" w:afterAutospacing="0"/>
        <w:jc w:val="both"/>
        <w:sectPr w:rsidR="002825DE" w:rsidRPr="00C87A17" w:rsidSect="001F1AF2">
          <w:type w:val="continuous"/>
          <w:pgSz w:w="11906" w:h="16838"/>
          <w:pgMar w:top="1440" w:right="1440" w:bottom="1440" w:left="1440" w:header="708" w:footer="708" w:gutter="0"/>
          <w:cols w:space="708"/>
          <w:docGrid w:linePitch="360"/>
        </w:sectPr>
      </w:pPr>
      <w:ins w:id="317" w:author="admin" w:date="2016-09-27T10:37:00Z">
        <w:r w:rsidRPr="00C87A17">
          <w:rPr>
            <w:lang w:val="en-US"/>
            <w:rPrChange w:id="318" w:author="admin [2]" w:date="2018-09-14T10:24:00Z">
              <w:rPr>
                <w:color w:val="FF0000"/>
                <w:lang w:val="en-US"/>
              </w:rPr>
            </w:rPrChange>
          </w:rPr>
          <w:t>1,2,3</w:t>
        </w:r>
      </w:ins>
      <w:commentRangeEnd w:id="314"/>
      <w:ins w:id="319" w:author="admin" w:date="2016-09-27T10:38:00Z">
        <w:r w:rsidRPr="00C87A17">
          <w:rPr>
            <w:rStyle w:val="CommentReference"/>
            <w:rFonts w:asciiTheme="minorHAnsi" w:eastAsiaTheme="minorEastAsia" w:hAnsiTheme="minorHAnsi" w:cstheme="minorBidi"/>
            <w:lang w:val="en-GB" w:eastAsia="zh-CN"/>
          </w:rPr>
          <w:commentReference w:id="314"/>
        </w:r>
      </w:ins>
    </w:p>
    <w:p w14:paraId="17F70DDD" w14:textId="77777777" w:rsidR="002825DE" w:rsidRPr="00C87A17" w:rsidRDefault="002825DE" w:rsidP="00A500DE">
      <w:pPr>
        <w:pStyle w:val="NormalWeb"/>
        <w:numPr>
          <w:ilvl w:val="0"/>
          <w:numId w:val="84"/>
        </w:numPr>
        <w:spacing w:before="0" w:beforeAutospacing="0" w:after="0" w:afterAutospacing="0"/>
        <w:jc w:val="both"/>
        <w:rPr>
          <w:lang w:val="en-US"/>
        </w:rPr>
      </w:pPr>
      <w:r w:rsidRPr="00C87A17">
        <w:rPr>
          <w:lang w:val="en-US"/>
        </w:rPr>
        <w:lastRenderedPageBreak/>
        <w:t>1 đúng</w:t>
      </w:r>
    </w:p>
    <w:p w14:paraId="7BDB88F6" w14:textId="77777777" w:rsidR="002825DE" w:rsidRPr="00C87A17" w:rsidRDefault="002825DE" w:rsidP="00A500DE">
      <w:pPr>
        <w:pStyle w:val="NormalWeb"/>
        <w:numPr>
          <w:ilvl w:val="0"/>
          <w:numId w:val="84"/>
        </w:numPr>
        <w:spacing w:before="0" w:beforeAutospacing="0" w:after="0" w:afterAutospacing="0"/>
        <w:jc w:val="both"/>
        <w:rPr>
          <w:lang w:val="en-US"/>
        </w:rPr>
      </w:pPr>
      <w:r w:rsidRPr="00C87A17">
        <w:rPr>
          <w:lang w:val="en-US"/>
        </w:rPr>
        <w:lastRenderedPageBreak/>
        <w:t>2 đúng</w:t>
      </w:r>
    </w:p>
    <w:p w14:paraId="30222F9E" w14:textId="77777777" w:rsidR="002825DE" w:rsidRPr="00C87A17" w:rsidRDefault="002825DE" w:rsidP="00A500DE">
      <w:pPr>
        <w:pStyle w:val="NormalWeb"/>
        <w:numPr>
          <w:ilvl w:val="0"/>
          <w:numId w:val="84"/>
        </w:numPr>
        <w:spacing w:before="0" w:beforeAutospacing="0" w:after="0" w:afterAutospacing="0"/>
        <w:jc w:val="both"/>
        <w:rPr>
          <w:color w:val="FF0000"/>
          <w:lang w:val="en-US"/>
          <w:rPrChange w:id="320" w:author="admin [2]" w:date="2018-09-14T10:24:00Z">
            <w:rPr>
              <w:lang w:val="en-US"/>
            </w:rPr>
          </w:rPrChange>
        </w:rPr>
      </w:pPr>
      <w:r w:rsidRPr="00C87A17">
        <w:rPr>
          <w:color w:val="FF0000"/>
          <w:lang w:val="en-US"/>
          <w:rPrChange w:id="321" w:author="admin [2]" w:date="2018-09-14T10:24:00Z">
            <w:rPr>
              <w:lang w:val="en-US"/>
            </w:rPr>
          </w:rPrChange>
        </w:rPr>
        <w:lastRenderedPageBreak/>
        <w:t>3 đúng</w:t>
      </w:r>
    </w:p>
    <w:p w14:paraId="2A8989C1" w14:textId="77777777" w:rsidR="002825DE" w:rsidRPr="00C87A17" w:rsidRDefault="002825DE" w:rsidP="0017601C">
      <w:pPr>
        <w:pStyle w:val="Caption"/>
        <w:spacing w:after="0"/>
        <w:rPr>
          <w:rFonts w:ascii="Times New Roman" w:hAnsi="Times New Roman"/>
          <w:sz w:val="24"/>
          <w:szCs w:val="24"/>
        </w:rPr>
        <w:sectPr w:rsidR="002825DE" w:rsidRPr="00C87A17" w:rsidSect="002825DE">
          <w:type w:val="continuous"/>
          <w:pgSz w:w="11906" w:h="16838"/>
          <w:pgMar w:top="1440" w:right="1440" w:bottom="1440" w:left="1440" w:header="708" w:footer="708" w:gutter="0"/>
          <w:cols w:num="3" w:space="708"/>
          <w:docGrid w:linePitch="360"/>
        </w:sectPr>
      </w:pPr>
    </w:p>
    <w:p w14:paraId="79768448" w14:textId="77777777" w:rsidR="00832435" w:rsidRPr="00C87A17" w:rsidRDefault="002825DE" w:rsidP="00F03B7F">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lastRenderedPageBreak/>
        <w:t>7.8</w:t>
      </w:r>
      <w:r w:rsidRPr="00C87A17">
        <w:rPr>
          <w:rFonts w:ascii="Times New Roman" w:hAnsi="Times New Roman" w:cs="Times New Roman"/>
          <w:sz w:val="24"/>
          <w:szCs w:val="24"/>
        </w:rPr>
        <w:t xml:space="preserve"> </w:t>
      </w:r>
      <w:r w:rsidR="00832435" w:rsidRPr="00C87A17">
        <w:rPr>
          <w:rFonts w:ascii="Times New Roman" w:hAnsi="Times New Roman" w:cs="Times New Roman"/>
          <w:sz w:val="24"/>
          <w:szCs w:val="24"/>
        </w:rPr>
        <w:t xml:space="preserve">Chọn phương án </w:t>
      </w:r>
      <w:r w:rsidR="00832435" w:rsidRPr="00C87A17">
        <w:rPr>
          <w:rFonts w:ascii="Times New Roman" w:hAnsi="Times New Roman" w:cs="Times New Roman"/>
          <w:b/>
          <w:sz w:val="24"/>
          <w:szCs w:val="24"/>
        </w:rPr>
        <w:t>đúng</w:t>
      </w:r>
      <w:r w:rsidR="00F03B7F" w:rsidRPr="00C87A17">
        <w:rPr>
          <w:rFonts w:ascii="Times New Roman" w:hAnsi="Times New Roman" w:cs="Times New Roman"/>
          <w:sz w:val="24"/>
          <w:szCs w:val="24"/>
        </w:rPr>
        <w:t xml:space="preserve">. </w:t>
      </w:r>
      <w:r w:rsidR="00832435" w:rsidRPr="00C87A17">
        <w:rPr>
          <w:rFonts w:ascii="Times New Roman" w:hAnsi="Times New Roman"/>
          <w:sz w:val="24"/>
          <w:szCs w:val="24"/>
        </w:rPr>
        <w:t>Trong dãy HF, HCl, HBr, HI:</w:t>
      </w:r>
    </w:p>
    <w:p w14:paraId="52BDAFD2" w14:textId="77777777" w:rsidR="002825DE" w:rsidRPr="00C87A17" w:rsidRDefault="002825DE" w:rsidP="00A500DE">
      <w:pPr>
        <w:pStyle w:val="ListParagraph"/>
        <w:numPr>
          <w:ilvl w:val="0"/>
          <w:numId w:val="76"/>
        </w:numPr>
        <w:spacing w:after="0" w:line="240" w:lineRule="auto"/>
        <w:rPr>
          <w:rFonts w:ascii="Times New Roman" w:hAnsi="Times New Roman"/>
          <w:color w:val="00B050"/>
          <w:sz w:val="24"/>
          <w:szCs w:val="24"/>
        </w:rPr>
        <w:sectPr w:rsidR="002825DE" w:rsidRPr="00C87A17" w:rsidSect="001F1AF2">
          <w:type w:val="continuous"/>
          <w:pgSz w:w="11906" w:h="16838"/>
          <w:pgMar w:top="1440" w:right="1440" w:bottom="1440" w:left="1440" w:header="708" w:footer="708" w:gutter="0"/>
          <w:cols w:space="708"/>
          <w:docGrid w:linePitch="360"/>
        </w:sectPr>
      </w:pPr>
    </w:p>
    <w:p w14:paraId="520EFA42" w14:textId="77777777" w:rsidR="00832435" w:rsidRPr="00C87A17" w:rsidRDefault="00832435" w:rsidP="00A500DE">
      <w:pPr>
        <w:pStyle w:val="ListParagraph"/>
        <w:numPr>
          <w:ilvl w:val="0"/>
          <w:numId w:val="76"/>
        </w:numPr>
        <w:spacing w:after="0" w:line="240" w:lineRule="auto"/>
        <w:rPr>
          <w:rFonts w:ascii="Times New Roman" w:hAnsi="Times New Roman"/>
          <w:color w:val="00B050"/>
          <w:sz w:val="24"/>
          <w:szCs w:val="24"/>
        </w:rPr>
      </w:pPr>
      <w:r w:rsidRPr="00C87A17">
        <w:rPr>
          <w:rFonts w:ascii="Times New Roman" w:hAnsi="Times New Roman"/>
          <w:color w:val="00B050"/>
          <w:sz w:val="24"/>
          <w:szCs w:val="24"/>
        </w:rPr>
        <w:lastRenderedPageBreak/>
        <w:t>Tính axit tăng dần.</w:t>
      </w:r>
    </w:p>
    <w:p w14:paraId="23A39031" w14:textId="77777777" w:rsidR="00832435" w:rsidRPr="00C87A17" w:rsidRDefault="00832435" w:rsidP="00A500DE">
      <w:pPr>
        <w:pStyle w:val="ListParagraph"/>
        <w:numPr>
          <w:ilvl w:val="0"/>
          <w:numId w:val="76"/>
        </w:numPr>
        <w:spacing w:after="0" w:line="240" w:lineRule="auto"/>
        <w:rPr>
          <w:rFonts w:ascii="Times New Roman" w:hAnsi="Times New Roman"/>
          <w:sz w:val="24"/>
          <w:szCs w:val="24"/>
        </w:rPr>
      </w:pPr>
      <w:r w:rsidRPr="00C87A17">
        <w:rPr>
          <w:rFonts w:ascii="Times New Roman" w:hAnsi="Times New Roman"/>
          <w:sz w:val="24"/>
          <w:szCs w:val="24"/>
        </w:rPr>
        <w:t>Độ bền liên kết tăng dần.</w:t>
      </w:r>
    </w:p>
    <w:p w14:paraId="54DF75F3" w14:textId="77777777" w:rsidR="00832435" w:rsidRPr="00C87A17" w:rsidRDefault="00832435" w:rsidP="00A500DE">
      <w:pPr>
        <w:pStyle w:val="ListParagraph"/>
        <w:numPr>
          <w:ilvl w:val="0"/>
          <w:numId w:val="76"/>
        </w:numPr>
        <w:spacing w:after="0" w:line="240" w:lineRule="auto"/>
        <w:rPr>
          <w:rFonts w:ascii="Times New Roman" w:hAnsi="Times New Roman"/>
          <w:sz w:val="24"/>
          <w:szCs w:val="24"/>
        </w:rPr>
      </w:pPr>
      <w:r w:rsidRPr="00C87A17">
        <w:rPr>
          <w:rFonts w:ascii="Times New Roman" w:hAnsi="Times New Roman"/>
          <w:sz w:val="24"/>
          <w:szCs w:val="24"/>
        </w:rPr>
        <w:lastRenderedPageBreak/>
        <w:t>Nhiệt độ sôi tăng dần.</w:t>
      </w:r>
    </w:p>
    <w:p w14:paraId="1BBCD66D" w14:textId="61DC2F73" w:rsidR="00832435" w:rsidRPr="00C87A17" w:rsidRDefault="00832435" w:rsidP="00A500DE">
      <w:pPr>
        <w:pStyle w:val="ListParagraph"/>
        <w:numPr>
          <w:ilvl w:val="0"/>
          <w:numId w:val="76"/>
        </w:numPr>
        <w:spacing w:after="0" w:line="240" w:lineRule="auto"/>
        <w:rPr>
          <w:rFonts w:ascii="Times New Roman" w:hAnsi="Times New Roman"/>
          <w:sz w:val="24"/>
          <w:szCs w:val="24"/>
        </w:rPr>
      </w:pPr>
      <w:r w:rsidRPr="00C87A17">
        <w:rPr>
          <w:rFonts w:ascii="Times New Roman" w:hAnsi="Times New Roman"/>
          <w:sz w:val="24"/>
          <w:szCs w:val="24"/>
        </w:rPr>
        <w:t>Nhiệt độ nóng chảy</w:t>
      </w:r>
      <w:ins w:id="322" w:author="admin" w:date="2016-09-27T10:39:00Z">
        <w:r w:rsidR="00CE0DC9" w:rsidRPr="00C87A17">
          <w:rPr>
            <w:rFonts w:ascii="Times New Roman" w:hAnsi="Times New Roman"/>
            <w:sz w:val="24"/>
            <w:szCs w:val="24"/>
          </w:rPr>
          <w:t xml:space="preserve"> tăng dần</w:t>
        </w:r>
      </w:ins>
      <w:r w:rsidRPr="00C87A17">
        <w:rPr>
          <w:rFonts w:ascii="Times New Roman" w:hAnsi="Times New Roman"/>
          <w:sz w:val="24"/>
          <w:szCs w:val="24"/>
        </w:rPr>
        <w:t>.</w:t>
      </w:r>
    </w:p>
    <w:p w14:paraId="367AE3B2" w14:textId="77777777" w:rsidR="002825DE" w:rsidRPr="00C87A17" w:rsidRDefault="002825DE" w:rsidP="0017601C">
      <w:pPr>
        <w:pStyle w:val="Caption"/>
        <w:spacing w:after="0"/>
        <w:rPr>
          <w:rFonts w:ascii="Times New Roman" w:hAnsi="Times New Roman"/>
          <w:sz w:val="24"/>
          <w:szCs w:val="24"/>
        </w:rPr>
        <w:sectPr w:rsidR="002825DE" w:rsidRPr="00C87A17" w:rsidSect="002825DE">
          <w:type w:val="continuous"/>
          <w:pgSz w:w="11906" w:h="16838"/>
          <w:pgMar w:top="1440" w:right="1440" w:bottom="1440" w:left="1440" w:header="708" w:footer="708" w:gutter="0"/>
          <w:cols w:num="2" w:space="708"/>
          <w:docGrid w:linePitch="360"/>
        </w:sectPr>
      </w:pPr>
    </w:p>
    <w:p w14:paraId="237E042C" w14:textId="77777777" w:rsidR="00832435" w:rsidRPr="00C87A17" w:rsidRDefault="002825DE"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lastRenderedPageBreak/>
        <w:t>7.9</w:t>
      </w:r>
      <w:r w:rsidRPr="00C87A17">
        <w:rPr>
          <w:rFonts w:ascii="Times New Roman" w:hAnsi="Times New Roman" w:cs="Times New Roman"/>
          <w:sz w:val="24"/>
          <w:szCs w:val="24"/>
        </w:rPr>
        <w:t xml:space="preserve"> </w:t>
      </w:r>
      <w:r w:rsidR="00832435" w:rsidRPr="00C87A17">
        <w:rPr>
          <w:rFonts w:ascii="Times New Roman" w:hAnsi="Times New Roman" w:cs="Times New Roman"/>
          <w:sz w:val="24"/>
          <w:szCs w:val="24"/>
        </w:rPr>
        <w:t xml:space="preserve">Chọn phương án </w:t>
      </w:r>
      <w:r w:rsidR="00832435" w:rsidRPr="00C87A17">
        <w:rPr>
          <w:rFonts w:ascii="Times New Roman" w:hAnsi="Times New Roman" w:cs="Times New Roman"/>
          <w:b/>
          <w:sz w:val="24"/>
          <w:szCs w:val="24"/>
        </w:rPr>
        <w:t>sai</w:t>
      </w:r>
      <w:r w:rsidR="00832435" w:rsidRPr="00C87A17">
        <w:rPr>
          <w:rFonts w:ascii="Times New Roman" w:hAnsi="Times New Roman" w:cs="Times New Roman"/>
          <w:sz w:val="24"/>
          <w:szCs w:val="24"/>
        </w:rPr>
        <w:t>.</w:t>
      </w:r>
    </w:p>
    <w:p w14:paraId="3472E407" w14:textId="77777777" w:rsidR="00832435" w:rsidRPr="00C87A17" w:rsidRDefault="00832435" w:rsidP="0017601C">
      <w:pPr>
        <w:spacing w:after="0" w:line="240" w:lineRule="auto"/>
        <w:rPr>
          <w:rFonts w:ascii="Times New Roman" w:hAnsi="Times New Roman" w:cs="Times New Roman"/>
          <w:sz w:val="24"/>
          <w:szCs w:val="24"/>
        </w:rPr>
      </w:pPr>
      <w:r w:rsidRPr="00C87A17">
        <w:rPr>
          <w:rFonts w:ascii="Times New Roman" w:hAnsi="Times New Roman" w:cs="Times New Roman"/>
          <w:sz w:val="24"/>
          <w:szCs w:val="24"/>
        </w:rPr>
        <w:t>Trong dãy HX: HF, HCl, HBr, HI:</w:t>
      </w:r>
    </w:p>
    <w:p w14:paraId="36A2A46E" w14:textId="77777777" w:rsidR="00832435" w:rsidRPr="00C87A17" w:rsidRDefault="00832435" w:rsidP="00A500DE">
      <w:pPr>
        <w:pStyle w:val="ListParagraph"/>
        <w:numPr>
          <w:ilvl w:val="0"/>
          <w:numId w:val="77"/>
        </w:numPr>
        <w:spacing w:after="0" w:line="240" w:lineRule="auto"/>
        <w:rPr>
          <w:rFonts w:ascii="Times New Roman" w:hAnsi="Times New Roman"/>
          <w:color w:val="548DD4" w:themeColor="text2" w:themeTint="99"/>
          <w:sz w:val="24"/>
          <w:szCs w:val="24"/>
        </w:rPr>
      </w:pPr>
      <w:r w:rsidRPr="00C87A17">
        <w:rPr>
          <w:rFonts w:ascii="Times New Roman" w:hAnsi="Times New Roman"/>
          <w:color w:val="548DD4" w:themeColor="text2" w:themeTint="99"/>
          <w:sz w:val="24"/>
          <w:szCs w:val="24"/>
        </w:rPr>
        <w:t>Nhiệt độ sôi tăng do khối lượng phân tử tăng.</w:t>
      </w:r>
    </w:p>
    <w:p w14:paraId="188AD92B" w14:textId="77777777" w:rsidR="00832435" w:rsidRPr="00C87A17" w:rsidRDefault="00832435" w:rsidP="00A500DE">
      <w:pPr>
        <w:pStyle w:val="ListParagraph"/>
        <w:numPr>
          <w:ilvl w:val="0"/>
          <w:numId w:val="77"/>
        </w:numPr>
        <w:spacing w:after="0" w:line="240" w:lineRule="auto"/>
        <w:rPr>
          <w:rFonts w:ascii="Times New Roman" w:hAnsi="Times New Roman"/>
          <w:sz w:val="24"/>
          <w:szCs w:val="24"/>
        </w:rPr>
      </w:pPr>
      <w:r w:rsidRPr="00C87A17">
        <w:rPr>
          <w:rFonts w:ascii="Times New Roman" w:hAnsi="Times New Roman"/>
          <w:sz w:val="24"/>
          <w:szCs w:val="24"/>
        </w:rPr>
        <w:t>Độ bền nhiệt giảm do năng lượng liên kết H – X giảm và độ dài liên kết tăng.</w:t>
      </w:r>
    </w:p>
    <w:p w14:paraId="21BA0BDB" w14:textId="77777777" w:rsidR="00832435" w:rsidRPr="00C87A17" w:rsidRDefault="00832435" w:rsidP="00A500DE">
      <w:pPr>
        <w:pStyle w:val="ListParagraph"/>
        <w:numPr>
          <w:ilvl w:val="0"/>
          <w:numId w:val="77"/>
        </w:numPr>
        <w:spacing w:after="0" w:line="240" w:lineRule="auto"/>
        <w:rPr>
          <w:rFonts w:ascii="Times New Roman" w:hAnsi="Times New Roman"/>
          <w:sz w:val="24"/>
          <w:szCs w:val="24"/>
        </w:rPr>
      </w:pPr>
      <w:r w:rsidRPr="00C87A17">
        <w:rPr>
          <w:rFonts w:ascii="Times New Roman" w:hAnsi="Times New Roman"/>
          <w:sz w:val="24"/>
          <w:szCs w:val="24"/>
        </w:rPr>
        <w:t>Tính axit tăng do năng lượng liên kết giảm.</w:t>
      </w:r>
    </w:p>
    <w:p w14:paraId="7965A41A" w14:textId="77777777" w:rsidR="00832435" w:rsidRPr="00C87A17" w:rsidRDefault="00832435" w:rsidP="00A500DE">
      <w:pPr>
        <w:pStyle w:val="ListParagraph"/>
        <w:numPr>
          <w:ilvl w:val="0"/>
          <w:numId w:val="77"/>
        </w:numPr>
        <w:spacing w:after="0" w:line="240" w:lineRule="auto"/>
        <w:rPr>
          <w:rFonts w:ascii="Times New Roman" w:hAnsi="Times New Roman"/>
          <w:sz w:val="24"/>
          <w:szCs w:val="24"/>
        </w:rPr>
      </w:pPr>
      <w:r w:rsidRPr="00C87A17">
        <w:rPr>
          <w:rFonts w:ascii="Times New Roman" w:hAnsi="Times New Roman"/>
          <w:sz w:val="24"/>
          <w:szCs w:val="24"/>
        </w:rPr>
        <w:t>Độ phân cực của liên kết giảm do độ âm điện của X giảm</w:t>
      </w:r>
    </w:p>
    <w:p w14:paraId="4B556797" w14:textId="7BB6CB6D" w:rsidR="002825DE" w:rsidRPr="00C87A17" w:rsidRDefault="002825DE" w:rsidP="0017601C">
      <w:pPr>
        <w:spacing w:after="0" w:line="240" w:lineRule="auto"/>
        <w:rPr>
          <w:rFonts w:ascii="Times New Roman" w:eastAsia="SimSun" w:hAnsi="Times New Roman" w:cs="Times New Roman"/>
          <w:color w:val="000000" w:themeColor="text1"/>
          <w:sz w:val="24"/>
          <w:szCs w:val="24"/>
          <w:lang w:val="pt-BR"/>
        </w:rPr>
      </w:pPr>
      <w:r w:rsidRPr="00C87A17">
        <w:rPr>
          <w:rFonts w:ascii="Times New Roman" w:eastAsia="SimSun" w:hAnsi="Times New Roman" w:cs="Times New Roman"/>
          <w:b/>
          <w:color w:val="000000" w:themeColor="text1"/>
          <w:sz w:val="24"/>
          <w:szCs w:val="24"/>
          <w:lang w:val="pt-BR"/>
        </w:rPr>
        <w:t>7.10</w:t>
      </w:r>
      <w:r w:rsidRPr="00C87A17">
        <w:rPr>
          <w:rFonts w:ascii="Times New Roman" w:eastAsia="SimSun" w:hAnsi="Times New Roman" w:cs="Times New Roman"/>
          <w:color w:val="000000" w:themeColor="text1"/>
          <w:sz w:val="24"/>
          <w:szCs w:val="24"/>
          <w:lang w:val="pt-BR"/>
        </w:rPr>
        <w:t xml:space="preserve"> Tính chất của các hợp chất HX (X:</w:t>
      </w:r>
      <w:ins w:id="323" w:author="admin" w:date="2017-10-06T08:45:00Z">
        <w:r w:rsidR="00E30A03" w:rsidRPr="00C87A17">
          <w:rPr>
            <w:rFonts w:ascii="Times New Roman" w:eastAsia="SimSun" w:hAnsi="Times New Roman" w:cs="Times New Roman"/>
            <w:color w:val="000000" w:themeColor="text1"/>
            <w:sz w:val="24"/>
            <w:szCs w:val="24"/>
            <w:lang w:val="pt-BR"/>
          </w:rPr>
          <w:t xml:space="preserve"> </w:t>
        </w:r>
      </w:ins>
      <w:r w:rsidRPr="00C87A17">
        <w:rPr>
          <w:rFonts w:ascii="Times New Roman" w:eastAsia="SimSun" w:hAnsi="Times New Roman" w:cs="Times New Roman"/>
          <w:color w:val="000000" w:themeColor="text1"/>
          <w:sz w:val="24"/>
          <w:szCs w:val="24"/>
          <w:lang w:val="pt-BR"/>
        </w:rPr>
        <w:t xml:space="preserve">halogen từ F đến I) trong các phát biểu sau, phát biểu nào </w:t>
      </w:r>
      <w:r w:rsidRPr="00C87A17">
        <w:rPr>
          <w:rFonts w:ascii="Times New Roman" w:eastAsia="SimSun" w:hAnsi="Times New Roman" w:cs="Times New Roman"/>
          <w:b/>
          <w:bCs/>
          <w:color w:val="000000" w:themeColor="text1"/>
          <w:sz w:val="24"/>
          <w:szCs w:val="24"/>
          <w:lang w:val="pt-BR"/>
        </w:rPr>
        <w:t>sai</w:t>
      </w:r>
      <w:r w:rsidRPr="00C87A17">
        <w:rPr>
          <w:rFonts w:ascii="Times New Roman" w:eastAsia="SimSun" w:hAnsi="Times New Roman" w:cs="Times New Roman"/>
          <w:color w:val="000000" w:themeColor="text1"/>
          <w:sz w:val="24"/>
          <w:szCs w:val="24"/>
          <w:lang w:val="pt-BR"/>
        </w:rPr>
        <w:t>:</w:t>
      </w:r>
    </w:p>
    <w:p w14:paraId="2673E64C" w14:textId="77777777" w:rsidR="002825DE" w:rsidRPr="00C87A17" w:rsidRDefault="002825DE" w:rsidP="00A500DE">
      <w:pPr>
        <w:pStyle w:val="ListParagraph"/>
        <w:numPr>
          <w:ilvl w:val="0"/>
          <w:numId w:val="82"/>
        </w:numPr>
        <w:spacing w:after="0" w:line="240" w:lineRule="auto"/>
        <w:rPr>
          <w:rFonts w:ascii="Times New Roman" w:eastAsia="SimSun" w:hAnsi="Times New Roman"/>
          <w:color w:val="FF0000"/>
          <w:sz w:val="24"/>
          <w:szCs w:val="24"/>
          <w:lang w:val="pt-BR" w:eastAsia="zh-CN"/>
        </w:rPr>
      </w:pPr>
      <w:r w:rsidRPr="00C87A17">
        <w:rPr>
          <w:rFonts w:ascii="Times New Roman" w:eastAsia="SimSun" w:hAnsi="Times New Roman"/>
          <w:color w:val="FF0000"/>
          <w:sz w:val="24"/>
          <w:szCs w:val="24"/>
          <w:lang w:val="pt-BR" w:eastAsia="zh-CN"/>
        </w:rPr>
        <w:t>Nhiệt độ sôi tăng dần.</w:t>
      </w:r>
    </w:p>
    <w:p w14:paraId="4756AE4D" w14:textId="076EA270" w:rsidR="002825DE" w:rsidRPr="00C87A17" w:rsidRDefault="002825DE" w:rsidP="00A500DE">
      <w:pPr>
        <w:pStyle w:val="ListParagraph"/>
        <w:numPr>
          <w:ilvl w:val="0"/>
          <w:numId w:val="82"/>
        </w:numPr>
        <w:spacing w:after="0" w:line="240" w:lineRule="auto"/>
        <w:rPr>
          <w:rFonts w:ascii="Times New Roman" w:eastAsia="SimSun" w:hAnsi="Times New Roman"/>
          <w:sz w:val="24"/>
          <w:szCs w:val="24"/>
          <w:lang w:val="pt-BR" w:eastAsia="zh-CN"/>
        </w:rPr>
      </w:pPr>
      <w:r w:rsidRPr="00C87A17">
        <w:rPr>
          <w:rFonts w:ascii="Times New Roman" w:eastAsia="SimSun" w:hAnsi="Times New Roman"/>
          <w:sz w:val="24"/>
          <w:szCs w:val="24"/>
          <w:lang w:val="pt-BR" w:eastAsia="zh-CN"/>
        </w:rPr>
        <w:t>Nhiệt tạo thành tiêu chuẩn</w:t>
      </w:r>
      <w:ins w:id="324" w:author="admin" w:date="2016-09-27T16:19:00Z">
        <w:r w:rsidR="003A5E88" w:rsidRPr="00C87A17">
          <w:rPr>
            <w:rFonts w:ascii="Times New Roman" w:eastAsia="SimSun" w:hAnsi="Times New Roman"/>
            <w:sz w:val="24"/>
            <w:szCs w:val="24"/>
            <w:lang w:val="pt-BR" w:eastAsia="zh-CN"/>
          </w:rPr>
          <w:t xml:space="preserve"> </w:t>
        </w:r>
      </w:ins>
      <w:bookmarkStart w:id="325" w:name="OLE_LINK1"/>
      <w:ins w:id="326" w:author="admin" w:date="2016-09-27T16:20:00Z">
        <w:r w:rsidR="003A5E88" w:rsidRPr="00C87A17">
          <w:rPr>
            <w:rFonts w:ascii="Times New Roman" w:eastAsia="SimSun" w:hAnsi="Times New Roman"/>
            <w:sz w:val="24"/>
            <w:szCs w:val="24"/>
            <w:lang w:val="pt-BR" w:eastAsia="zh-CN"/>
            <w:rPrChange w:id="327" w:author="admin [2]" w:date="2018-09-14T10:24:00Z">
              <w:rPr>
                <w:rFonts w:ascii="Times New Roman" w:eastAsia="SimSun" w:hAnsi="Times New Roman"/>
                <w:sz w:val="24"/>
                <w:szCs w:val="24"/>
                <w:highlight w:val="yellow"/>
                <w:lang w:val="pt-BR" w:eastAsia="zh-CN"/>
              </w:rPr>
            </w:rPrChange>
          </w:rPr>
          <w:t>có trị tuyệt đối</w:t>
        </w:r>
      </w:ins>
      <w:ins w:id="328" w:author="admin" w:date="2016-09-27T16:21:00Z">
        <w:r w:rsidR="003A5E88" w:rsidRPr="00C87A17">
          <w:rPr>
            <w:rFonts w:ascii="Times New Roman" w:eastAsia="SimSun" w:hAnsi="Times New Roman"/>
            <w:sz w:val="24"/>
            <w:szCs w:val="24"/>
            <w:lang w:val="pt-BR" w:eastAsia="zh-CN"/>
          </w:rPr>
          <w:t xml:space="preserve"> </w:t>
        </w:r>
      </w:ins>
      <w:del w:id="329" w:author="admin" w:date="2016-09-27T16:20:00Z">
        <w:r w:rsidRPr="00C87A17" w:rsidDel="003A5E88">
          <w:rPr>
            <w:rFonts w:ascii="Times New Roman" w:eastAsia="SimSun" w:hAnsi="Times New Roman"/>
            <w:sz w:val="24"/>
            <w:szCs w:val="24"/>
            <w:lang w:val="pt-BR" w:eastAsia="zh-CN"/>
          </w:rPr>
          <w:delText xml:space="preserve"> </w:delText>
        </w:r>
      </w:del>
      <w:bookmarkEnd w:id="325"/>
      <w:del w:id="330" w:author="admin" w:date="2016-09-27T10:41:00Z">
        <w:r w:rsidRPr="00C87A17" w:rsidDel="00CE0DC9">
          <w:rPr>
            <w:rFonts w:ascii="Times New Roman" w:eastAsia="SimSun" w:hAnsi="Times New Roman"/>
            <w:sz w:val="24"/>
            <w:szCs w:val="24"/>
            <w:lang w:val="pt-BR" w:eastAsia="zh-CN"/>
          </w:rPr>
          <w:delText xml:space="preserve">ngày càng </w:delText>
        </w:r>
      </w:del>
      <w:del w:id="331" w:author="admin" w:date="2016-09-27T16:20:00Z">
        <w:r w:rsidRPr="00C87A17" w:rsidDel="003A5E88">
          <w:rPr>
            <w:rFonts w:ascii="Times New Roman" w:eastAsia="SimSun" w:hAnsi="Times New Roman"/>
            <w:sz w:val="24"/>
            <w:szCs w:val="24"/>
            <w:lang w:val="pt-BR" w:eastAsia="zh-CN"/>
          </w:rPr>
          <w:delText>tăng</w:delText>
        </w:r>
      </w:del>
      <w:ins w:id="332" w:author="admin" w:date="2016-09-27T16:20:00Z">
        <w:r w:rsidR="003A5E88" w:rsidRPr="00C87A17">
          <w:rPr>
            <w:rFonts w:ascii="Times New Roman" w:eastAsia="SimSun" w:hAnsi="Times New Roman"/>
            <w:sz w:val="24"/>
            <w:szCs w:val="24"/>
            <w:lang w:val="pt-BR" w:eastAsia="zh-CN"/>
            <w:rPrChange w:id="333" w:author="admin [2]" w:date="2018-09-14T10:24:00Z">
              <w:rPr>
                <w:rFonts w:ascii="Times New Roman" w:eastAsia="SimSun" w:hAnsi="Times New Roman"/>
                <w:sz w:val="24"/>
                <w:szCs w:val="24"/>
                <w:highlight w:val="yellow"/>
                <w:lang w:val="pt-BR" w:eastAsia="zh-CN"/>
              </w:rPr>
            </w:rPrChange>
          </w:rPr>
          <w:t>giảm</w:t>
        </w:r>
      </w:ins>
      <w:ins w:id="334" w:author="admin" w:date="2016-09-27T10:41:00Z">
        <w:r w:rsidR="00CE0DC9" w:rsidRPr="00C87A17">
          <w:rPr>
            <w:rFonts w:ascii="Times New Roman" w:eastAsia="SimSun" w:hAnsi="Times New Roman"/>
            <w:sz w:val="24"/>
            <w:szCs w:val="24"/>
            <w:lang w:val="pt-BR" w:eastAsia="zh-CN"/>
          </w:rPr>
          <w:t xml:space="preserve"> dần</w:t>
        </w:r>
      </w:ins>
      <w:r w:rsidRPr="00C87A17">
        <w:rPr>
          <w:rFonts w:ascii="Times New Roman" w:eastAsia="SimSun" w:hAnsi="Times New Roman"/>
          <w:sz w:val="24"/>
          <w:szCs w:val="24"/>
          <w:lang w:val="pt-BR" w:eastAsia="zh-CN"/>
        </w:rPr>
        <w:t>.</w:t>
      </w:r>
    </w:p>
    <w:p w14:paraId="63699EC1" w14:textId="18E43FC2" w:rsidR="002825DE" w:rsidRPr="00C87A17" w:rsidRDefault="002825DE" w:rsidP="00A500DE">
      <w:pPr>
        <w:pStyle w:val="ListParagraph"/>
        <w:numPr>
          <w:ilvl w:val="0"/>
          <w:numId w:val="82"/>
        </w:numPr>
        <w:spacing w:after="0" w:line="240" w:lineRule="auto"/>
        <w:rPr>
          <w:rFonts w:ascii="Times New Roman" w:eastAsia="SimSun" w:hAnsi="Times New Roman"/>
          <w:sz w:val="24"/>
          <w:szCs w:val="24"/>
          <w:lang w:val="pt-BR" w:eastAsia="zh-CN"/>
        </w:rPr>
      </w:pPr>
      <w:r w:rsidRPr="00C87A17">
        <w:rPr>
          <w:rFonts w:ascii="Times New Roman" w:eastAsia="SimSun" w:hAnsi="Times New Roman"/>
          <w:sz w:val="24"/>
          <w:szCs w:val="24"/>
          <w:lang w:val="pt-BR" w:eastAsia="zh-CN"/>
        </w:rPr>
        <w:t>Năng lư</w:t>
      </w:r>
      <w:del w:id="335" w:author="admin" w:date="2016-09-27T10:41:00Z">
        <w:r w:rsidRPr="00C87A17" w:rsidDel="00CE0DC9">
          <w:rPr>
            <w:rFonts w:ascii="Times New Roman" w:eastAsia="SimSun" w:hAnsi="Times New Roman"/>
            <w:sz w:val="24"/>
            <w:szCs w:val="24"/>
            <w:lang w:val="pt-BR" w:eastAsia="zh-CN"/>
          </w:rPr>
          <w:delText>ỡ</w:delText>
        </w:r>
      </w:del>
      <w:ins w:id="336" w:author="admin" w:date="2016-09-27T10:41:00Z">
        <w:r w:rsidR="00CE0DC9" w:rsidRPr="00C87A17">
          <w:rPr>
            <w:rFonts w:ascii="Times New Roman" w:eastAsia="SimSun" w:hAnsi="Times New Roman"/>
            <w:sz w:val="24"/>
            <w:szCs w:val="24"/>
            <w:lang w:val="pt-BR" w:eastAsia="zh-CN"/>
          </w:rPr>
          <w:t>ợ</w:t>
        </w:r>
      </w:ins>
      <w:r w:rsidRPr="00C87A17">
        <w:rPr>
          <w:rFonts w:ascii="Times New Roman" w:eastAsia="SimSun" w:hAnsi="Times New Roman"/>
          <w:sz w:val="24"/>
          <w:szCs w:val="24"/>
          <w:lang w:val="pt-BR" w:eastAsia="zh-CN"/>
        </w:rPr>
        <w:t xml:space="preserve">ng liên kết </w:t>
      </w:r>
      <w:ins w:id="337" w:author="admin" w:date="2016-09-27T16:20:00Z">
        <w:r w:rsidR="003A5E88" w:rsidRPr="00C87A17">
          <w:rPr>
            <w:rFonts w:ascii="Times New Roman" w:eastAsia="SimSun" w:hAnsi="Times New Roman"/>
            <w:sz w:val="24"/>
            <w:szCs w:val="24"/>
            <w:lang w:val="pt-BR" w:eastAsia="zh-CN"/>
            <w:rPrChange w:id="338" w:author="admin [2]" w:date="2018-09-14T10:24:00Z">
              <w:rPr>
                <w:rFonts w:ascii="Times New Roman" w:eastAsia="SimSun" w:hAnsi="Times New Roman"/>
                <w:sz w:val="24"/>
                <w:szCs w:val="24"/>
                <w:highlight w:val="yellow"/>
                <w:lang w:val="pt-BR" w:eastAsia="zh-CN"/>
              </w:rPr>
            </w:rPrChange>
          </w:rPr>
          <w:t xml:space="preserve">có trị tuyệt đối </w:t>
        </w:r>
      </w:ins>
      <w:del w:id="339" w:author="admin" w:date="2016-09-27T10:41:00Z">
        <w:r w:rsidRPr="00C87A17" w:rsidDel="00CE0DC9">
          <w:rPr>
            <w:rFonts w:ascii="Times New Roman" w:eastAsia="SimSun" w:hAnsi="Times New Roman"/>
            <w:sz w:val="24"/>
            <w:szCs w:val="24"/>
            <w:lang w:val="pt-BR" w:eastAsia="zh-CN"/>
          </w:rPr>
          <w:delText xml:space="preserve">ngày càng </w:delText>
        </w:r>
      </w:del>
      <w:r w:rsidRPr="00C87A17">
        <w:rPr>
          <w:rFonts w:ascii="Times New Roman" w:eastAsia="SimSun" w:hAnsi="Times New Roman"/>
          <w:sz w:val="24"/>
          <w:szCs w:val="24"/>
          <w:lang w:val="pt-BR" w:eastAsia="zh-CN"/>
        </w:rPr>
        <w:t>giảm</w:t>
      </w:r>
      <w:ins w:id="340" w:author="admin" w:date="2016-09-27T10:41:00Z">
        <w:r w:rsidR="00CE0DC9" w:rsidRPr="00C87A17">
          <w:rPr>
            <w:rFonts w:ascii="Times New Roman" w:eastAsia="SimSun" w:hAnsi="Times New Roman"/>
            <w:sz w:val="24"/>
            <w:szCs w:val="24"/>
            <w:lang w:val="pt-BR" w:eastAsia="zh-CN"/>
          </w:rPr>
          <w:t xml:space="preserve"> dần</w:t>
        </w:r>
      </w:ins>
      <w:r w:rsidRPr="00C87A17">
        <w:rPr>
          <w:rFonts w:ascii="Times New Roman" w:eastAsia="SimSun" w:hAnsi="Times New Roman"/>
          <w:sz w:val="24"/>
          <w:szCs w:val="24"/>
          <w:lang w:val="pt-BR" w:eastAsia="zh-CN"/>
        </w:rPr>
        <w:t>.</w:t>
      </w:r>
    </w:p>
    <w:p w14:paraId="65FC49B2" w14:textId="77777777" w:rsidR="002825DE" w:rsidRPr="00C87A17" w:rsidRDefault="002825DE" w:rsidP="00A500DE">
      <w:pPr>
        <w:pStyle w:val="ListParagraph"/>
        <w:numPr>
          <w:ilvl w:val="0"/>
          <w:numId w:val="82"/>
        </w:numPr>
        <w:spacing w:after="0" w:line="240" w:lineRule="auto"/>
        <w:rPr>
          <w:rFonts w:ascii="Times New Roman" w:eastAsia="SimSun" w:hAnsi="Times New Roman"/>
          <w:sz w:val="24"/>
          <w:szCs w:val="24"/>
          <w:lang w:val="pt-BR" w:eastAsia="zh-CN"/>
        </w:rPr>
      </w:pPr>
      <w:r w:rsidRPr="00C87A17">
        <w:rPr>
          <w:rFonts w:ascii="Times New Roman" w:eastAsia="SimSun" w:hAnsi="Times New Roman"/>
          <w:sz w:val="24"/>
          <w:szCs w:val="24"/>
          <w:lang w:val="pt-BR" w:eastAsia="zh-CN"/>
        </w:rPr>
        <w:t>Độ dài liên kết tăng dần</w:t>
      </w:r>
    </w:p>
    <w:p w14:paraId="1AA42DF9" w14:textId="77777777" w:rsidR="00832435" w:rsidRPr="00C87A17" w:rsidRDefault="002825DE" w:rsidP="0017601C">
      <w:pPr>
        <w:spacing w:after="0" w:line="240" w:lineRule="auto"/>
        <w:rPr>
          <w:rFonts w:ascii="Times New Roman" w:hAnsi="Times New Roman" w:cs="Times New Roman"/>
          <w:sz w:val="24"/>
          <w:szCs w:val="24"/>
        </w:rPr>
      </w:pPr>
      <w:r w:rsidRPr="00C87A17">
        <w:rPr>
          <w:rFonts w:ascii="Times New Roman" w:hAnsi="Times New Roman" w:cs="Times New Roman"/>
          <w:b/>
          <w:sz w:val="24"/>
          <w:szCs w:val="24"/>
        </w:rPr>
        <w:t>7.11</w:t>
      </w:r>
      <w:r w:rsidRPr="00C87A17">
        <w:rPr>
          <w:rFonts w:ascii="Times New Roman" w:hAnsi="Times New Roman" w:cs="Times New Roman"/>
          <w:sz w:val="24"/>
          <w:szCs w:val="24"/>
        </w:rPr>
        <w:t xml:space="preserve"> </w:t>
      </w:r>
      <w:r w:rsidR="00832435" w:rsidRPr="00C87A17">
        <w:rPr>
          <w:rFonts w:ascii="Times New Roman" w:hAnsi="Times New Roman" w:cs="Times New Roman"/>
          <w:sz w:val="24"/>
          <w:szCs w:val="24"/>
        </w:rPr>
        <w:t xml:space="preserve">Chọn </w:t>
      </w:r>
      <w:r w:rsidR="00832435" w:rsidRPr="00C87A17">
        <w:rPr>
          <w:rFonts w:ascii="Times New Roman" w:hAnsi="Times New Roman" w:cs="Times New Roman"/>
          <w:b/>
          <w:sz w:val="24"/>
          <w:szCs w:val="24"/>
        </w:rPr>
        <w:t>câu đúng</w:t>
      </w:r>
      <w:r w:rsidR="00832435" w:rsidRPr="00C87A17">
        <w:rPr>
          <w:rFonts w:ascii="Times New Roman" w:hAnsi="Times New Roman" w:cs="Times New Roman"/>
          <w:sz w:val="24"/>
          <w:szCs w:val="24"/>
        </w:rPr>
        <w:t xml:space="preserve"> trong các câu sau:</w:t>
      </w:r>
    </w:p>
    <w:p w14:paraId="27846A0C" w14:textId="77777777" w:rsidR="00832435" w:rsidRPr="00C87A17" w:rsidRDefault="00832435" w:rsidP="00A500DE">
      <w:pPr>
        <w:pStyle w:val="ListParagraph"/>
        <w:numPr>
          <w:ilvl w:val="0"/>
          <w:numId w:val="83"/>
        </w:numPr>
        <w:tabs>
          <w:tab w:val="clear" w:pos="1066"/>
          <w:tab w:val="num" w:pos="567"/>
        </w:tabs>
        <w:spacing w:after="0" w:line="240" w:lineRule="auto"/>
        <w:ind w:left="567"/>
        <w:rPr>
          <w:rFonts w:ascii="Times New Roman" w:hAnsi="Times New Roman"/>
          <w:color w:val="FF0000"/>
          <w:sz w:val="24"/>
          <w:szCs w:val="24"/>
        </w:rPr>
      </w:pPr>
      <w:r w:rsidRPr="00C87A17">
        <w:rPr>
          <w:rFonts w:ascii="Times New Roman" w:hAnsi="Times New Roman"/>
          <w:color w:val="FF0000"/>
          <w:sz w:val="24"/>
          <w:szCs w:val="24"/>
        </w:rPr>
        <w:t>Các phân tử cộng hóa trị có liên kết Van der Waals nếu phân tử lượng càng lớn thì nhiệt độ sôi càng cao. Trong trường hợp có thêm liên kết Hydro thì nhiệt độ sôi và nhiệt độ nóng chảy càng cao hơn.</w:t>
      </w:r>
    </w:p>
    <w:p w14:paraId="1DE517DE" w14:textId="77777777" w:rsidR="00832435" w:rsidRPr="00C87A17" w:rsidRDefault="00832435" w:rsidP="00A500DE">
      <w:pPr>
        <w:pStyle w:val="ListParagraph"/>
        <w:numPr>
          <w:ilvl w:val="0"/>
          <w:numId w:val="83"/>
        </w:numPr>
        <w:tabs>
          <w:tab w:val="clear" w:pos="1066"/>
          <w:tab w:val="num" w:pos="567"/>
        </w:tabs>
        <w:spacing w:after="0" w:line="240" w:lineRule="auto"/>
        <w:ind w:left="567"/>
        <w:rPr>
          <w:rFonts w:ascii="Times New Roman" w:hAnsi="Times New Roman"/>
          <w:sz w:val="24"/>
          <w:szCs w:val="24"/>
        </w:rPr>
      </w:pPr>
      <w:r w:rsidRPr="00C87A17">
        <w:rPr>
          <w:rFonts w:ascii="Times New Roman" w:hAnsi="Times New Roman"/>
          <w:sz w:val="24"/>
          <w:szCs w:val="24"/>
        </w:rPr>
        <w:t>Liên kết Hydro mạnh hơn lực Van der Waals, yếu hơn các liên kết còn lại. Đặc biệt là ảnh hưởng của liên kết Hydro nội phân tử làm nhiệt độ sôi và nhiệt độ nóng chảy càng cao.</w:t>
      </w:r>
    </w:p>
    <w:p w14:paraId="78D15A64" w14:textId="77777777" w:rsidR="00832435" w:rsidRPr="00C87A17" w:rsidRDefault="00832435" w:rsidP="00A500DE">
      <w:pPr>
        <w:pStyle w:val="ListParagraph"/>
        <w:numPr>
          <w:ilvl w:val="0"/>
          <w:numId w:val="83"/>
        </w:numPr>
        <w:tabs>
          <w:tab w:val="clear" w:pos="1066"/>
          <w:tab w:val="num" w:pos="567"/>
        </w:tabs>
        <w:spacing w:after="0" w:line="240" w:lineRule="auto"/>
        <w:ind w:left="567"/>
        <w:rPr>
          <w:rFonts w:ascii="Times New Roman" w:hAnsi="Times New Roman"/>
          <w:sz w:val="24"/>
          <w:szCs w:val="24"/>
        </w:rPr>
      </w:pPr>
      <w:r w:rsidRPr="00C87A17">
        <w:rPr>
          <w:rFonts w:ascii="Times New Roman" w:hAnsi="Times New Roman"/>
          <w:sz w:val="24"/>
          <w:szCs w:val="24"/>
        </w:rPr>
        <w:t>Lực Van der Waals là lực liên kết yếu nên các chất có liên kết Van der Waals là chủ yếu luôn ở dạng khí.</w:t>
      </w:r>
    </w:p>
    <w:p w14:paraId="128597C1" w14:textId="77777777" w:rsidR="00832435" w:rsidRPr="00C87A17" w:rsidRDefault="00832435" w:rsidP="00A500DE">
      <w:pPr>
        <w:pStyle w:val="ListParagraph"/>
        <w:numPr>
          <w:ilvl w:val="0"/>
          <w:numId w:val="83"/>
        </w:numPr>
        <w:tabs>
          <w:tab w:val="clear" w:pos="1066"/>
          <w:tab w:val="num" w:pos="567"/>
        </w:tabs>
        <w:spacing w:after="0" w:line="240" w:lineRule="auto"/>
        <w:ind w:left="567"/>
        <w:rPr>
          <w:rFonts w:ascii="Times New Roman" w:hAnsi="Times New Roman"/>
          <w:sz w:val="24"/>
          <w:szCs w:val="24"/>
        </w:rPr>
      </w:pPr>
      <w:r w:rsidRPr="00C87A17">
        <w:rPr>
          <w:rFonts w:ascii="Times New Roman" w:hAnsi="Times New Roman"/>
          <w:sz w:val="24"/>
          <w:szCs w:val="24"/>
        </w:rPr>
        <w:t>Liên kết kim loại có độ mạnh phụ thuộc vào cấu trúc mạng tinh thể, mà không phụ thuộc vào mật độ electron tự do.</w:t>
      </w:r>
    </w:p>
    <w:p w14:paraId="2A1B9078" w14:textId="77777777" w:rsidR="00832435" w:rsidRPr="0017601C" w:rsidRDefault="00832435" w:rsidP="0017601C">
      <w:pPr>
        <w:spacing w:after="0"/>
        <w:rPr>
          <w:rFonts w:ascii="Times New Roman" w:hAnsi="Times New Roman" w:cs="Times New Roman"/>
          <w:sz w:val="24"/>
          <w:szCs w:val="24"/>
          <w:lang w:val="en-US"/>
        </w:rPr>
      </w:pPr>
    </w:p>
    <w:p w14:paraId="7E821EC3" w14:textId="77777777" w:rsidR="0013134B" w:rsidRPr="0017601C" w:rsidRDefault="0013134B" w:rsidP="0017601C">
      <w:pPr>
        <w:spacing w:after="0"/>
        <w:rPr>
          <w:rFonts w:ascii="Times New Roman" w:hAnsi="Times New Roman" w:cs="Times New Roman"/>
          <w:sz w:val="24"/>
          <w:szCs w:val="24"/>
          <w:lang w:val="en-US"/>
        </w:rPr>
      </w:pPr>
    </w:p>
    <w:p w14:paraId="60E31081" w14:textId="77777777" w:rsidR="0013134B" w:rsidRPr="0017601C" w:rsidRDefault="0013134B" w:rsidP="0017601C">
      <w:pPr>
        <w:spacing w:after="0"/>
        <w:rPr>
          <w:rFonts w:ascii="Times New Roman" w:hAnsi="Times New Roman" w:cs="Times New Roman"/>
          <w:sz w:val="24"/>
          <w:szCs w:val="24"/>
          <w:lang w:val="it-IT"/>
        </w:rPr>
      </w:pPr>
    </w:p>
    <w:p w14:paraId="01FD13D6" w14:textId="77777777" w:rsidR="0013134B" w:rsidRPr="0017601C" w:rsidRDefault="0013134B" w:rsidP="0017601C">
      <w:pPr>
        <w:spacing w:after="0"/>
        <w:rPr>
          <w:rFonts w:ascii="Times New Roman" w:hAnsi="Times New Roman" w:cs="Times New Roman"/>
          <w:sz w:val="24"/>
          <w:szCs w:val="24"/>
          <w:lang w:val="it-IT"/>
        </w:rPr>
      </w:pPr>
    </w:p>
    <w:p w14:paraId="64EEAC97" w14:textId="77777777" w:rsidR="0013134B" w:rsidRPr="0017601C" w:rsidRDefault="0013134B" w:rsidP="0017601C">
      <w:pPr>
        <w:spacing w:after="0"/>
        <w:rPr>
          <w:rFonts w:ascii="Times New Roman" w:hAnsi="Times New Roman" w:cs="Times New Roman"/>
          <w:sz w:val="24"/>
          <w:szCs w:val="24"/>
          <w:lang w:val="pt-BR"/>
        </w:rPr>
      </w:pPr>
    </w:p>
    <w:p w14:paraId="3360115F" w14:textId="77777777" w:rsidR="00D81AD6" w:rsidRPr="0017601C" w:rsidRDefault="00D81AD6" w:rsidP="0017601C">
      <w:pPr>
        <w:spacing w:after="0"/>
        <w:rPr>
          <w:rFonts w:ascii="Times New Roman" w:hAnsi="Times New Roman" w:cs="Times New Roman"/>
          <w:sz w:val="24"/>
          <w:szCs w:val="24"/>
          <w:lang w:val="pt-BR"/>
        </w:rPr>
      </w:pPr>
    </w:p>
    <w:p w14:paraId="0787454D" w14:textId="77777777" w:rsidR="00D81AD6" w:rsidRPr="0017601C" w:rsidRDefault="00D81AD6" w:rsidP="0017601C">
      <w:pPr>
        <w:spacing w:after="0"/>
        <w:rPr>
          <w:rFonts w:ascii="Times New Roman" w:hAnsi="Times New Roman" w:cs="Times New Roman"/>
          <w:sz w:val="24"/>
          <w:szCs w:val="24"/>
          <w:lang w:val="it-IT"/>
        </w:rPr>
      </w:pPr>
    </w:p>
    <w:p w14:paraId="6B7A6201" w14:textId="77777777" w:rsidR="00CA74A5" w:rsidRPr="0017601C" w:rsidRDefault="00CA74A5" w:rsidP="0017601C">
      <w:pPr>
        <w:pStyle w:val="NormalWeb"/>
        <w:spacing w:before="0" w:beforeAutospacing="0" w:after="0" w:afterAutospacing="0"/>
        <w:ind w:left="207"/>
      </w:pPr>
    </w:p>
    <w:p w14:paraId="510EA1B2" w14:textId="77777777" w:rsidR="00CA74A5" w:rsidRPr="0017601C" w:rsidRDefault="00CA74A5" w:rsidP="0017601C">
      <w:pPr>
        <w:spacing w:after="0"/>
        <w:rPr>
          <w:rFonts w:ascii="Times New Roman" w:eastAsia="Times New Roman" w:hAnsi="Times New Roman" w:cs="Times New Roman"/>
          <w:color w:val="0070C0"/>
          <w:sz w:val="24"/>
          <w:szCs w:val="24"/>
          <w:lang w:val="vi-VN"/>
        </w:rPr>
      </w:pPr>
    </w:p>
    <w:p w14:paraId="395E01B5" w14:textId="77777777" w:rsidR="00CA74A5" w:rsidRPr="0017601C" w:rsidRDefault="00CA74A5" w:rsidP="0017601C">
      <w:pPr>
        <w:spacing w:after="0"/>
        <w:rPr>
          <w:rFonts w:ascii="Times New Roman" w:hAnsi="Times New Roman" w:cs="Times New Roman"/>
          <w:sz w:val="24"/>
          <w:szCs w:val="24"/>
          <w:lang w:val="vi-VN"/>
        </w:rPr>
      </w:pPr>
    </w:p>
    <w:p w14:paraId="667440A3" w14:textId="77777777" w:rsidR="00F146C0" w:rsidRPr="0017601C" w:rsidRDefault="00F146C0" w:rsidP="0017601C">
      <w:pPr>
        <w:spacing w:after="0"/>
        <w:rPr>
          <w:rFonts w:ascii="Times New Roman" w:hAnsi="Times New Roman" w:cs="Times New Roman"/>
          <w:sz w:val="24"/>
          <w:szCs w:val="24"/>
          <w:lang w:val="vi-VN"/>
        </w:rPr>
      </w:pPr>
    </w:p>
    <w:sectPr w:rsidR="00F146C0" w:rsidRPr="0017601C" w:rsidSect="001F1AF2">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admin" w:date="2016-09-13T10:36:00Z" w:initials="a">
    <w:p w14:paraId="41BB6FA3" w14:textId="66A94A86" w:rsidR="0047210F" w:rsidRDefault="0047210F">
      <w:pPr>
        <w:pStyle w:val="CommentText"/>
      </w:pPr>
      <w:r>
        <w:rPr>
          <w:rStyle w:val="CommentReference"/>
        </w:rPr>
        <w:annotationRef/>
      </w:r>
      <w:r>
        <w:t>Xem la5i</w:t>
      </w:r>
    </w:p>
  </w:comment>
  <w:comment w:id="40" w:author="admin" w:date="2016-09-13T10:43:00Z" w:initials="a">
    <w:p w14:paraId="2B171504" w14:textId="61A19B89" w:rsidR="0047210F" w:rsidRDefault="0047210F">
      <w:pPr>
        <w:pStyle w:val="CommentText"/>
      </w:pPr>
      <w:r>
        <w:rPr>
          <w:rStyle w:val="CommentReference"/>
        </w:rPr>
        <w:annotationRef/>
      </w:r>
      <w:r>
        <w:t>Xem la5i</w:t>
      </w:r>
    </w:p>
  </w:comment>
  <w:comment w:id="216" w:author="HungNT" w:date="2015-09-24T08:08:00Z" w:initials="H">
    <w:p w14:paraId="5004A3DA" w14:textId="77777777" w:rsidR="0047210F" w:rsidRPr="00D113E3" w:rsidRDefault="0047210F">
      <w:pPr>
        <w:pStyle w:val="CommentText"/>
        <w:rPr>
          <w:strike/>
        </w:rPr>
      </w:pPr>
      <w:r>
        <w:rPr>
          <w:rStyle w:val="CommentReference"/>
        </w:rPr>
        <w:annotationRef/>
      </w:r>
      <w:r>
        <w:t>Mạch</w:t>
      </w:r>
    </w:p>
  </w:comment>
  <w:comment w:id="228" w:author="admin" w:date="2016-10-17T10:50:00Z" w:initials="a">
    <w:p w14:paraId="71DCABA7" w14:textId="4241BF13" w:rsidR="0047210F" w:rsidRPr="007D76A1" w:rsidRDefault="0047210F" w:rsidP="00FE6C7E">
      <w:pPr>
        <w:pStyle w:val="CommentText"/>
      </w:pPr>
      <w:r>
        <w:rPr>
          <w:rStyle w:val="CommentReference"/>
        </w:rPr>
        <w:annotationRef/>
      </w:r>
      <w:r w:rsidRPr="00FE6C7E">
        <w:rPr>
          <w:rFonts w:ascii="Times New Roman" w:hAnsi="Times New Roman"/>
          <w:color w:val="FF0000"/>
          <w:sz w:val="24"/>
          <w:szCs w:val="24"/>
          <w:lang w:val="pt-BR"/>
        </w:rPr>
        <w:t>γ</w:t>
      </w:r>
      <w:r>
        <w:rPr>
          <w:rFonts w:ascii="Times New Roman" w:hAnsi="Times New Roman"/>
          <w:color w:val="FF0000"/>
          <w:sz w:val="24"/>
          <w:szCs w:val="24"/>
          <w:lang w:val="pt-BR"/>
        </w:rPr>
        <w:t>-</w:t>
      </w:r>
      <w:r w:rsidRPr="00FE6C7E">
        <w:rPr>
          <w:rFonts w:ascii="Times New Roman" w:hAnsi="Times New Roman"/>
          <w:color w:val="FF0000"/>
          <w:sz w:val="24"/>
          <w:szCs w:val="24"/>
          <w:lang w:val="pt-BR"/>
        </w:rPr>
        <w:annotationRef/>
      </w:r>
      <w:r>
        <w:rPr>
          <w:rFonts w:ascii="Times New Roman" w:hAnsi="Times New Roman"/>
          <w:color w:val="FF0000"/>
          <w:sz w:val="24"/>
          <w:szCs w:val="24"/>
          <w:lang w:val="pt-BR"/>
        </w:rPr>
        <w:t>SO</w:t>
      </w:r>
      <w:r>
        <w:rPr>
          <w:rFonts w:ascii="Times New Roman" w:hAnsi="Times New Roman"/>
          <w:color w:val="FF0000"/>
          <w:sz w:val="24"/>
          <w:szCs w:val="24"/>
          <w:vertAlign w:val="subscript"/>
          <w:lang w:val="pt-BR"/>
        </w:rPr>
        <w:t>3</w:t>
      </w:r>
      <w:r>
        <w:rPr>
          <w:rFonts w:ascii="Times New Roman" w:hAnsi="Times New Roman"/>
          <w:color w:val="FF0000"/>
          <w:sz w:val="24"/>
          <w:szCs w:val="24"/>
          <w:lang w:val="pt-BR"/>
        </w:rPr>
        <w:t xml:space="preserve"> – dạng mạch vòng (SO</w:t>
      </w:r>
      <w:r>
        <w:rPr>
          <w:rFonts w:ascii="Times New Roman" w:hAnsi="Times New Roman"/>
          <w:color w:val="FF0000"/>
          <w:sz w:val="24"/>
          <w:szCs w:val="24"/>
          <w:vertAlign w:val="subscript"/>
          <w:lang w:val="pt-BR"/>
        </w:rPr>
        <w:t>3</w:t>
      </w:r>
      <w:r>
        <w:rPr>
          <w:rStyle w:val="CommentReference"/>
        </w:rPr>
        <w:annotationRef/>
      </w:r>
      <w:r>
        <w:rPr>
          <w:rFonts w:ascii="Times New Roman" w:hAnsi="Times New Roman"/>
          <w:color w:val="FF0000"/>
          <w:sz w:val="24"/>
          <w:szCs w:val="24"/>
          <w:lang w:val="pt-BR"/>
        </w:rPr>
        <w:t>)</w:t>
      </w:r>
      <w:r>
        <w:rPr>
          <w:rFonts w:ascii="Times New Roman" w:hAnsi="Times New Roman"/>
          <w:color w:val="FF0000"/>
          <w:sz w:val="24"/>
          <w:szCs w:val="24"/>
          <w:vertAlign w:val="subscript"/>
          <w:lang w:val="pt-BR"/>
        </w:rPr>
        <w:t>3</w:t>
      </w:r>
      <w:r>
        <w:rPr>
          <w:rFonts w:ascii="Times New Roman" w:hAnsi="Times New Roman"/>
          <w:color w:val="FF0000"/>
          <w:sz w:val="24"/>
          <w:szCs w:val="24"/>
          <w:lang w:val="pt-BR"/>
        </w:rPr>
        <w:t>. Được làm lạnh đến 16,8</w:t>
      </w:r>
      <w:r>
        <w:rPr>
          <w:rFonts w:ascii="Times New Roman" w:hAnsi="Times New Roman"/>
          <w:color w:val="FF0000"/>
          <w:sz w:val="24"/>
          <w:szCs w:val="24"/>
          <w:vertAlign w:val="superscript"/>
          <w:lang w:val="pt-BR"/>
        </w:rPr>
        <w:t>o</w:t>
      </w:r>
      <w:r>
        <w:rPr>
          <w:rFonts w:ascii="Times New Roman" w:hAnsi="Times New Roman"/>
          <w:color w:val="FF0000"/>
          <w:sz w:val="24"/>
          <w:szCs w:val="24"/>
          <w:lang w:val="pt-BR"/>
        </w:rPr>
        <w:t>C, SO</w:t>
      </w:r>
      <w:r>
        <w:rPr>
          <w:rFonts w:ascii="Times New Roman" w:hAnsi="Times New Roman"/>
          <w:color w:val="FF0000"/>
          <w:sz w:val="24"/>
          <w:szCs w:val="24"/>
          <w:vertAlign w:val="subscript"/>
          <w:lang w:val="pt-BR"/>
        </w:rPr>
        <w:t>3</w:t>
      </w:r>
      <w:r>
        <w:rPr>
          <w:rStyle w:val="CommentReference"/>
        </w:rPr>
        <w:annotationRef/>
      </w:r>
      <w:r>
        <w:rPr>
          <w:rFonts w:ascii="Times New Roman" w:hAnsi="Times New Roman"/>
          <w:color w:val="FF0000"/>
          <w:sz w:val="24"/>
          <w:szCs w:val="24"/>
          <w:lang w:val="pt-BR"/>
        </w:rPr>
        <w:t xml:space="preserve"> lỏng tạo thành khối rắn trong suốt như nước đá. </w:t>
      </w:r>
      <w:r w:rsidRPr="00FE6C7E">
        <w:rPr>
          <w:rFonts w:ascii="Times New Roman" w:hAnsi="Times New Roman"/>
          <w:color w:val="FF0000"/>
          <w:sz w:val="24"/>
          <w:szCs w:val="24"/>
          <w:lang w:val="pt-BR"/>
        </w:rPr>
        <w:t>γ</w:t>
      </w:r>
      <w:r>
        <w:rPr>
          <w:rFonts w:ascii="Times New Roman" w:hAnsi="Times New Roman"/>
          <w:color w:val="FF0000"/>
          <w:sz w:val="24"/>
          <w:szCs w:val="24"/>
          <w:lang w:val="pt-BR"/>
        </w:rPr>
        <w:t>-</w:t>
      </w:r>
      <w:r w:rsidRPr="00FE6C7E">
        <w:rPr>
          <w:rFonts w:ascii="Times New Roman" w:hAnsi="Times New Roman"/>
          <w:color w:val="FF0000"/>
          <w:sz w:val="24"/>
          <w:szCs w:val="24"/>
          <w:lang w:val="pt-BR"/>
        </w:rPr>
        <w:annotationRef/>
      </w:r>
      <w:r>
        <w:rPr>
          <w:rFonts w:ascii="Times New Roman" w:hAnsi="Times New Roman"/>
          <w:color w:val="FF0000"/>
          <w:sz w:val="24"/>
          <w:szCs w:val="24"/>
          <w:lang w:val="pt-BR"/>
        </w:rPr>
        <w:t>SO</w:t>
      </w:r>
      <w:r>
        <w:rPr>
          <w:rFonts w:ascii="Times New Roman" w:hAnsi="Times New Roman"/>
          <w:color w:val="FF0000"/>
          <w:sz w:val="24"/>
          <w:szCs w:val="24"/>
          <w:vertAlign w:val="subscript"/>
          <w:lang w:val="pt-BR"/>
        </w:rPr>
        <w:t xml:space="preserve">3 </w:t>
      </w:r>
      <w:r>
        <w:rPr>
          <w:rFonts w:ascii="Times New Roman" w:hAnsi="Times New Roman"/>
          <w:color w:val="FF0000"/>
          <w:sz w:val="24"/>
          <w:szCs w:val="24"/>
          <w:lang w:val="pt-BR"/>
        </w:rPr>
        <w:t>dễ bay hơi, bốc khói mạnh trong không khí, dễ tan trong nước</w:t>
      </w:r>
    </w:p>
  </w:comment>
  <w:comment w:id="236" w:author="HungNT" w:date="2015-09-24T08:09:00Z" w:initials="H">
    <w:p w14:paraId="5D0ED489" w14:textId="77777777" w:rsidR="0047210F" w:rsidRDefault="0047210F">
      <w:pPr>
        <w:pStyle w:val="CommentText"/>
      </w:pPr>
      <w:r>
        <w:rPr>
          <w:rStyle w:val="CommentReference"/>
        </w:rPr>
        <w:annotationRef/>
      </w:r>
      <w:r>
        <w:t>Lớp</w:t>
      </w:r>
    </w:p>
  </w:comment>
  <w:comment w:id="248" w:author="admin" w:date="2016-10-17T10:54:00Z" w:initials="a">
    <w:p w14:paraId="111EF777" w14:textId="49692D74" w:rsidR="0047210F" w:rsidRPr="007D76A1" w:rsidRDefault="0047210F" w:rsidP="00FE6C7E">
      <w:pPr>
        <w:pStyle w:val="CommentText"/>
      </w:pPr>
      <w:r>
        <w:rPr>
          <w:rStyle w:val="CommentReference"/>
        </w:rPr>
        <w:annotationRef/>
      </w:r>
      <w:r>
        <w:rPr>
          <w:rFonts w:ascii="Times New Roman" w:hAnsi="Times New Roman"/>
          <w:sz w:val="24"/>
          <w:szCs w:val="24"/>
          <w:lang w:val="pt-BR"/>
        </w:rPr>
        <w:t xml:space="preserve">Khi để lâu ở nhiệt độ dưới </w:t>
      </w:r>
      <w:r>
        <w:rPr>
          <w:rFonts w:ascii="Times New Roman" w:hAnsi="Times New Roman"/>
          <w:color w:val="FF0000"/>
          <w:sz w:val="24"/>
          <w:szCs w:val="24"/>
          <w:lang w:val="pt-BR"/>
        </w:rPr>
        <w:t>16,8</w:t>
      </w:r>
      <w:r>
        <w:rPr>
          <w:rFonts w:ascii="Times New Roman" w:hAnsi="Times New Roman"/>
          <w:color w:val="FF0000"/>
          <w:sz w:val="24"/>
          <w:szCs w:val="24"/>
          <w:vertAlign w:val="superscript"/>
          <w:lang w:val="pt-BR"/>
        </w:rPr>
        <w:t>o</w:t>
      </w:r>
      <w:r>
        <w:rPr>
          <w:rFonts w:ascii="Times New Roman" w:hAnsi="Times New Roman"/>
          <w:color w:val="FF0000"/>
          <w:sz w:val="24"/>
          <w:szCs w:val="24"/>
          <w:lang w:val="pt-BR"/>
        </w:rPr>
        <w:t xml:space="preserve">C, </w:t>
      </w:r>
      <w:r w:rsidRPr="00FE6C7E">
        <w:rPr>
          <w:rFonts w:ascii="Times New Roman" w:hAnsi="Times New Roman"/>
          <w:color w:val="FF0000"/>
          <w:sz w:val="24"/>
          <w:szCs w:val="24"/>
          <w:lang w:val="pt-BR"/>
        </w:rPr>
        <w:t>γ</w:t>
      </w:r>
      <w:r>
        <w:rPr>
          <w:rFonts w:ascii="Times New Roman" w:hAnsi="Times New Roman"/>
          <w:color w:val="FF0000"/>
          <w:sz w:val="24"/>
          <w:szCs w:val="24"/>
          <w:lang w:val="pt-BR"/>
        </w:rPr>
        <w:t>-</w:t>
      </w:r>
      <w:r w:rsidRPr="00FE6C7E">
        <w:rPr>
          <w:rFonts w:ascii="Times New Roman" w:hAnsi="Times New Roman"/>
          <w:color w:val="FF0000"/>
          <w:sz w:val="24"/>
          <w:szCs w:val="24"/>
          <w:lang w:val="pt-BR"/>
        </w:rPr>
        <w:annotationRef/>
      </w:r>
      <w:r>
        <w:rPr>
          <w:rFonts w:ascii="Times New Roman" w:hAnsi="Times New Roman"/>
          <w:color w:val="FF0000"/>
          <w:sz w:val="24"/>
          <w:szCs w:val="24"/>
          <w:lang w:val="pt-BR"/>
        </w:rPr>
        <w:t>SO</w:t>
      </w:r>
      <w:r>
        <w:rPr>
          <w:rFonts w:ascii="Times New Roman" w:hAnsi="Times New Roman"/>
          <w:color w:val="FF0000"/>
          <w:sz w:val="24"/>
          <w:szCs w:val="24"/>
          <w:vertAlign w:val="subscript"/>
          <w:lang w:val="pt-BR"/>
        </w:rPr>
        <w:t xml:space="preserve">3 </w:t>
      </w:r>
      <w:r w:rsidRPr="007D76A1">
        <w:rPr>
          <w:rFonts w:ascii="Times New Roman" w:hAnsi="Times New Roman"/>
          <w:color w:val="FF0000"/>
          <w:sz w:val="24"/>
          <w:szCs w:val="24"/>
          <w:lang w:val="pt-BR"/>
        </w:rPr>
        <w:t>biến</w:t>
      </w:r>
      <w:r>
        <w:rPr>
          <w:rFonts w:ascii="Times New Roman" w:hAnsi="Times New Roman"/>
          <w:color w:val="FF0000"/>
          <w:sz w:val="24"/>
          <w:szCs w:val="24"/>
          <w:vertAlign w:val="subscript"/>
          <w:lang w:val="pt-BR"/>
        </w:rPr>
        <w:t xml:space="preserve"> </w:t>
      </w:r>
      <w:r>
        <w:rPr>
          <w:rFonts w:ascii="Times New Roman" w:hAnsi="Times New Roman"/>
          <w:sz w:val="24"/>
          <w:szCs w:val="24"/>
          <w:lang w:val="pt-BR"/>
        </w:rPr>
        <w:t xml:space="preserve">thành </w:t>
      </w:r>
      <w:r w:rsidRPr="00FE6C7E">
        <w:rPr>
          <w:rFonts w:ascii="Times New Roman" w:hAnsi="Times New Roman"/>
          <w:sz w:val="24"/>
          <w:szCs w:val="24"/>
          <w:lang w:val="pt-BR"/>
        </w:rPr>
        <w:t>β</w:t>
      </w:r>
      <w:r>
        <w:rPr>
          <w:rFonts w:ascii="Times New Roman" w:hAnsi="Times New Roman"/>
          <w:sz w:val="24"/>
          <w:szCs w:val="24"/>
          <w:lang w:val="pt-BR"/>
        </w:rPr>
        <w:t>-</w:t>
      </w:r>
      <w:r w:rsidRPr="00FE6C7E">
        <w:rPr>
          <w:rFonts w:ascii="Times New Roman" w:hAnsi="Times New Roman"/>
          <w:sz w:val="24"/>
          <w:szCs w:val="24"/>
          <w:lang w:val="pt-BR"/>
        </w:rPr>
        <w:annotationRef/>
      </w:r>
      <w:r w:rsidRPr="0017601C">
        <w:rPr>
          <w:rFonts w:ascii="Times New Roman" w:hAnsi="Times New Roman"/>
          <w:sz w:val="24"/>
          <w:szCs w:val="24"/>
          <w:lang w:val="pt-BR"/>
        </w:rPr>
        <w:t>SO</w:t>
      </w:r>
      <w:r w:rsidRPr="0017601C">
        <w:rPr>
          <w:rFonts w:ascii="Times New Roman" w:hAnsi="Times New Roman"/>
          <w:sz w:val="24"/>
          <w:szCs w:val="24"/>
          <w:vertAlign w:val="subscript"/>
          <w:lang w:val="pt-BR"/>
        </w:rPr>
        <w:t>3</w:t>
      </w:r>
      <w:r>
        <w:rPr>
          <w:rFonts w:ascii="Times New Roman" w:hAnsi="Times New Roman"/>
          <w:sz w:val="24"/>
          <w:szCs w:val="24"/>
          <w:vertAlign w:val="subscript"/>
          <w:lang w:val="pt-BR"/>
        </w:rPr>
        <w:t xml:space="preserve"> </w:t>
      </w:r>
      <w:r w:rsidRPr="007D76A1">
        <w:rPr>
          <w:rFonts w:ascii="Times New Roman" w:hAnsi="Times New Roman"/>
          <w:sz w:val="24"/>
          <w:szCs w:val="24"/>
          <w:lang w:val="pt-BR"/>
        </w:rPr>
        <w:t>và</w:t>
      </w:r>
      <w:r>
        <w:rPr>
          <w:rFonts w:ascii="Times New Roman" w:hAnsi="Times New Roman"/>
          <w:sz w:val="24"/>
          <w:szCs w:val="24"/>
          <w:lang w:val="pt-BR"/>
        </w:rPr>
        <w:t xml:space="preserve"> </w:t>
      </w:r>
      <w:r w:rsidRPr="00FE6C7E">
        <w:rPr>
          <w:rFonts w:ascii="Times New Roman" w:hAnsi="Times New Roman"/>
          <w:sz w:val="24"/>
          <w:szCs w:val="24"/>
          <w:lang w:val="pt-BR"/>
        </w:rPr>
        <w:t>α</w:t>
      </w:r>
      <w:r>
        <w:rPr>
          <w:rFonts w:ascii="Times New Roman" w:hAnsi="Times New Roman"/>
          <w:sz w:val="24"/>
          <w:szCs w:val="24"/>
          <w:lang w:val="pt-BR"/>
        </w:rPr>
        <w:t>-</w:t>
      </w:r>
      <w:r w:rsidRPr="0017601C">
        <w:rPr>
          <w:rFonts w:ascii="Times New Roman" w:hAnsi="Times New Roman"/>
          <w:sz w:val="24"/>
          <w:szCs w:val="24"/>
          <w:lang w:val="pt-BR"/>
        </w:rPr>
        <w:t>SO</w:t>
      </w:r>
      <w:r w:rsidRPr="0017601C">
        <w:rPr>
          <w:rFonts w:ascii="Times New Roman" w:hAnsi="Times New Roman"/>
          <w:sz w:val="24"/>
          <w:szCs w:val="24"/>
          <w:vertAlign w:val="subscript"/>
          <w:lang w:val="pt-BR"/>
        </w:rPr>
        <w:t>3</w:t>
      </w:r>
      <w:r>
        <w:rPr>
          <w:rFonts w:ascii="Times New Roman" w:hAnsi="Times New Roman"/>
          <w:sz w:val="24"/>
          <w:szCs w:val="24"/>
          <w:vertAlign w:val="subscript"/>
          <w:lang w:val="pt-BR"/>
        </w:rPr>
        <w:t xml:space="preserve"> </w:t>
      </w:r>
      <w:r>
        <w:rPr>
          <w:rFonts w:ascii="Times New Roman" w:hAnsi="Times New Roman"/>
          <w:sz w:val="24"/>
          <w:szCs w:val="24"/>
          <w:lang w:val="pt-BR"/>
        </w:rPr>
        <w:t>– cùng có cấu trúc dạng sợi</w:t>
      </w:r>
      <w:r w:rsidRPr="007D76A1">
        <w:rPr>
          <w:rFonts w:ascii="Times New Roman" w:hAnsi="Times New Roman"/>
          <w:sz w:val="24"/>
          <w:szCs w:val="24"/>
          <w:lang w:val="pt-BR"/>
        </w:rPr>
        <w:t xml:space="preserve"> </w:t>
      </w:r>
      <w:r>
        <w:rPr>
          <w:rFonts w:ascii="Times New Roman" w:hAnsi="Times New Roman"/>
          <w:sz w:val="24"/>
          <w:szCs w:val="24"/>
          <w:lang w:val="pt-BR"/>
        </w:rPr>
        <w:t>giống amiang, gồm các phân tử polimer dạng sợi có độ dài khác nhau nên có T</w:t>
      </w:r>
      <w:r>
        <w:rPr>
          <w:rFonts w:ascii="Times New Roman" w:hAnsi="Times New Roman"/>
          <w:sz w:val="24"/>
          <w:szCs w:val="24"/>
          <w:vertAlign w:val="subscript"/>
          <w:lang w:val="pt-BR"/>
        </w:rPr>
        <w:t xml:space="preserve">nc </w:t>
      </w:r>
      <w:r>
        <w:rPr>
          <w:rFonts w:ascii="Times New Roman" w:hAnsi="Times New Roman"/>
          <w:sz w:val="24"/>
          <w:szCs w:val="24"/>
          <w:lang w:val="pt-BR"/>
        </w:rPr>
        <w:t>khác nhau</w:t>
      </w:r>
    </w:p>
  </w:comment>
  <w:comment w:id="252" w:author="HungNT" w:date="2015-10-26T15:15:00Z" w:initials="H">
    <w:p w14:paraId="1CFC6CA7" w14:textId="77777777" w:rsidR="0047210F" w:rsidRDefault="0047210F">
      <w:pPr>
        <w:pStyle w:val="CommentText"/>
      </w:pPr>
      <w:r>
        <w:rPr>
          <w:rStyle w:val="CommentReference"/>
        </w:rPr>
        <w:annotationRef/>
      </w:r>
      <w:r>
        <w:t>C ở trạng thái lai hóa sp3 khi lk với các ngtử bên cạnh</w:t>
      </w:r>
    </w:p>
  </w:comment>
  <w:comment w:id="307" w:author="HungNT" w:date="2015-09-24T08:54:00Z" w:initials="H">
    <w:p w14:paraId="1AE11731" w14:textId="77777777" w:rsidR="0047210F" w:rsidRDefault="0047210F">
      <w:pPr>
        <w:pStyle w:val="CommentText"/>
      </w:pPr>
      <w:r>
        <w:rPr>
          <w:rStyle w:val="CommentReference"/>
        </w:rPr>
        <w:annotationRef/>
      </w:r>
      <w:r>
        <w:t>Xem lại</w:t>
      </w:r>
    </w:p>
  </w:comment>
  <w:comment w:id="314" w:author="admin" w:date="2016-09-27T10:38:00Z" w:initials="a">
    <w:p w14:paraId="091B5B70" w14:textId="2CC32073" w:rsidR="0047210F" w:rsidRDefault="0047210F">
      <w:pPr>
        <w:pStyle w:val="CommentText"/>
      </w:pPr>
      <w:r>
        <w:rPr>
          <w:rStyle w:val="CommentReference"/>
        </w:rPr>
        <w:annotationRef/>
      </w:r>
      <w:r>
        <w:t>Đã sửa đáp án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B6FA3" w15:done="0"/>
  <w15:commentEx w15:paraId="2B171504" w15:done="0"/>
  <w15:commentEx w15:paraId="5004A3DA" w15:done="0"/>
  <w15:commentEx w15:paraId="71DCABA7" w15:done="0"/>
  <w15:commentEx w15:paraId="5D0ED489" w15:done="0"/>
  <w15:commentEx w15:paraId="111EF777" w15:done="0"/>
  <w15:commentEx w15:paraId="1CFC6CA7" w15:done="0"/>
  <w15:commentEx w15:paraId="1AE11731" w15:done="0"/>
  <w15:commentEx w15:paraId="091B5B7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EDD36" w14:textId="77777777" w:rsidR="005D58B4" w:rsidRDefault="005D58B4" w:rsidP="005E53F1">
      <w:pPr>
        <w:spacing w:after="0" w:line="240" w:lineRule="auto"/>
      </w:pPr>
      <w:r>
        <w:separator/>
      </w:r>
    </w:p>
  </w:endnote>
  <w:endnote w:type="continuationSeparator" w:id="0">
    <w:p w14:paraId="63D4F31B" w14:textId="77777777" w:rsidR="005D58B4" w:rsidRDefault="005D58B4" w:rsidP="005E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3AD25" w14:textId="4ABCD0E2" w:rsidR="0047210F" w:rsidRDefault="0047210F">
    <w:pPr>
      <w:pStyle w:val="Footer"/>
      <w:tabs>
        <w:tab w:val="clear" w:pos="4680"/>
        <w:tab w:val="clear" w:pos="9360"/>
        <w:tab w:val="left" w:pos="1731"/>
      </w:tabs>
      <w:pPrChange w:id="2" w:author="admin [2]" w:date="2018-09-05T09:47:00Z">
        <w:pPr>
          <w:pStyle w:val="Footer"/>
        </w:pPr>
      </w:pPrChange>
    </w:pPr>
    <w:ins w:id="3" w:author="admin [2]" w:date="2018-09-05T09:47:00Z">
      <w:r>
        <w:tab/>
      </w:r>
    </w:ins>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80F73" w14:textId="77777777" w:rsidR="005D58B4" w:rsidRDefault="005D58B4" w:rsidP="005E53F1">
      <w:pPr>
        <w:spacing w:after="0" w:line="240" w:lineRule="auto"/>
      </w:pPr>
      <w:r>
        <w:separator/>
      </w:r>
    </w:p>
  </w:footnote>
  <w:footnote w:type="continuationSeparator" w:id="0">
    <w:p w14:paraId="7A9CB75D" w14:textId="77777777" w:rsidR="005D58B4" w:rsidRDefault="005D58B4" w:rsidP="005E5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0D1B"/>
    <w:multiLevelType w:val="hybridMultilevel"/>
    <w:tmpl w:val="14429AEA"/>
    <w:lvl w:ilvl="0" w:tplc="1D1C2DFC">
      <w:start w:val="1"/>
      <w:numFmt w:val="lowerLetter"/>
      <w:lvlText w:val="%1)"/>
      <w:lvlJc w:val="left"/>
      <w:pPr>
        <w:ind w:left="720" w:hanging="360"/>
      </w:pPr>
      <w:rPr>
        <w:rFonts w:hint="default"/>
        <w:b/>
        <w:i w:val="0"/>
        <w:sz w:val="24"/>
        <w:szCs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E538F9"/>
    <w:multiLevelType w:val="hybridMultilevel"/>
    <w:tmpl w:val="E1BC6652"/>
    <w:lvl w:ilvl="0" w:tplc="EE3AE1DA">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0F1455"/>
    <w:multiLevelType w:val="hybridMultilevel"/>
    <w:tmpl w:val="1794DD8C"/>
    <w:lvl w:ilvl="0" w:tplc="C41CDC6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A1BD1"/>
    <w:multiLevelType w:val="hybridMultilevel"/>
    <w:tmpl w:val="97E0029A"/>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65F3B"/>
    <w:multiLevelType w:val="hybridMultilevel"/>
    <w:tmpl w:val="4E3230CC"/>
    <w:lvl w:ilvl="0" w:tplc="92460B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F702FD"/>
    <w:multiLevelType w:val="hybridMultilevel"/>
    <w:tmpl w:val="AEE2C086"/>
    <w:lvl w:ilvl="0" w:tplc="EE3AE1DA">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4B7841"/>
    <w:multiLevelType w:val="hybridMultilevel"/>
    <w:tmpl w:val="4FA6061C"/>
    <w:lvl w:ilvl="0" w:tplc="EE3AE1DA">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A00459D"/>
    <w:multiLevelType w:val="hybridMultilevel"/>
    <w:tmpl w:val="91F86CC4"/>
    <w:lvl w:ilvl="0" w:tplc="1D1C2DFC">
      <w:start w:val="1"/>
      <w:numFmt w:val="lowerLetter"/>
      <w:lvlText w:val="%1)"/>
      <w:lvlJc w:val="left"/>
      <w:pPr>
        <w:ind w:left="720" w:hanging="360"/>
      </w:pPr>
      <w:rPr>
        <w:rFonts w:hint="default"/>
        <w:b/>
        <w:i w:val="0"/>
        <w:sz w:val="24"/>
        <w:szCs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AD94A8E"/>
    <w:multiLevelType w:val="hybridMultilevel"/>
    <w:tmpl w:val="E1564372"/>
    <w:lvl w:ilvl="0" w:tplc="EE3AE1D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C170537"/>
    <w:multiLevelType w:val="hybridMultilevel"/>
    <w:tmpl w:val="62E08F82"/>
    <w:lvl w:ilvl="0" w:tplc="EE3AE1DA">
      <w:start w:val="1"/>
      <w:numFmt w:val="lowerLetter"/>
      <w:lvlText w:val="%1)"/>
      <w:lvlJc w:val="left"/>
      <w:pPr>
        <w:ind w:left="1270" w:hanging="360"/>
      </w:pPr>
      <w:rPr>
        <w:rFonts w:hint="default"/>
        <w:b/>
      </w:rPr>
    </w:lvl>
    <w:lvl w:ilvl="1" w:tplc="04090019">
      <w:start w:val="1"/>
      <w:numFmt w:val="lowerLetter"/>
      <w:lvlText w:val="%2."/>
      <w:lvlJc w:val="left"/>
      <w:pPr>
        <w:ind w:left="1990" w:hanging="360"/>
      </w:pPr>
    </w:lvl>
    <w:lvl w:ilvl="2" w:tplc="0409001B">
      <w:start w:val="1"/>
      <w:numFmt w:val="lowerRoman"/>
      <w:lvlText w:val="%3."/>
      <w:lvlJc w:val="right"/>
      <w:pPr>
        <w:ind w:left="2710" w:hanging="180"/>
      </w:pPr>
    </w:lvl>
    <w:lvl w:ilvl="3" w:tplc="0409000F">
      <w:start w:val="1"/>
      <w:numFmt w:val="decimal"/>
      <w:lvlText w:val="%4."/>
      <w:lvlJc w:val="left"/>
      <w:pPr>
        <w:ind w:left="3430" w:hanging="360"/>
      </w:pPr>
    </w:lvl>
    <w:lvl w:ilvl="4" w:tplc="04090019">
      <w:start w:val="1"/>
      <w:numFmt w:val="lowerLetter"/>
      <w:lvlText w:val="%5."/>
      <w:lvlJc w:val="left"/>
      <w:pPr>
        <w:ind w:left="4150" w:hanging="360"/>
      </w:pPr>
    </w:lvl>
    <w:lvl w:ilvl="5" w:tplc="0409001B">
      <w:start w:val="1"/>
      <w:numFmt w:val="lowerRoman"/>
      <w:lvlText w:val="%6."/>
      <w:lvlJc w:val="right"/>
      <w:pPr>
        <w:ind w:left="4870" w:hanging="180"/>
      </w:pPr>
    </w:lvl>
    <w:lvl w:ilvl="6" w:tplc="0409000F">
      <w:start w:val="1"/>
      <w:numFmt w:val="decimal"/>
      <w:lvlText w:val="%7."/>
      <w:lvlJc w:val="left"/>
      <w:pPr>
        <w:ind w:left="5590" w:hanging="360"/>
      </w:pPr>
    </w:lvl>
    <w:lvl w:ilvl="7" w:tplc="04090019">
      <w:start w:val="1"/>
      <w:numFmt w:val="lowerLetter"/>
      <w:lvlText w:val="%8."/>
      <w:lvlJc w:val="left"/>
      <w:pPr>
        <w:ind w:left="6310" w:hanging="360"/>
      </w:pPr>
    </w:lvl>
    <w:lvl w:ilvl="8" w:tplc="0409001B">
      <w:start w:val="1"/>
      <w:numFmt w:val="lowerRoman"/>
      <w:lvlText w:val="%9."/>
      <w:lvlJc w:val="right"/>
      <w:pPr>
        <w:ind w:left="7030" w:hanging="180"/>
      </w:pPr>
    </w:lvl>
  </w:abstractNum>
  <w:abstractNum w:abstractNumId="10" w15:restartNumberingAfterBreak="0">
    <w:nsid w:val="0E9E7EDB"/>
    <w:multiLevelType w:val="hybridMultilevel"/>
    <w:tmpl w:val="E0F47152"/>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B4472C"/>
    <w:multiLevelType w:val="hybridMultilevel"/>
    <w:tmpl w:val="3FAABAE0"/>
    <w:lvl w:ilvl="0" w:tplc="EE3AE1DA">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F2062A6"/>
    <w:multiLevelType w:val="hybridMultilevel"/>
    <w:tmpl w:val="6B8E80B8"/>
    <w:lvl w:ilvl="0" w:tplc="A4E0955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4F3347"/>
    <w:multiLevelType w:val="hybridMultilevel"/>
    <w:tmpl w:val="E12E63F0"/>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A145E"/>
    <w:multiLevelType w:val="hybridMultilevel"/>
    <w:tmpl w:val="0526C71C"/>
    <w:lvl w:ilvl="0" w:tplc="EE3AE1DA">
      <w:start w:val="1"/>
      <w:numFmt w:val="lowerLetter"/>
      <w:lvlText w:val="%1)"/>
      <w:lvlJc w:val="left"/>
      <w:pPr>
        <w:ind w:left="144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5C97F5B"/>
    <w:multiLevelType w:val="hybridMultilevel"/>
    <w:tmpl w:val="2B6AFE58"/>
    <w:lvl w:ilvl="0" w:tplc="2D20AB2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5A3D53"/>
    <w:multiLevelType w:val="hybridMultilevel"/>
    <w:tmpl w:val="AB9C112E"/>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EE3AE1DA">
      <w:start w:val="1"/>
      <w:numFmt w:val="lowerLetter"/>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0B47A4"/>
    <w:multiLevelType w:val="hybridMultilevel"/>
    <w:tmpl w:val="C58E7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3617EE"/>
    <w:multiLevelType w:val="hybridMultilevel"/>
    <w:tmpl w:val="3DF42010"/>
    <w:lvl w:ilvl="0" w:tplc="7038A3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47837"/>
    <w:multiLevelType w:val="hybridMultilevel"/>
    <w:tmpl w:val="DF0C605C"/>
    <w:lvl w:ilvl="0" w:tplc="26EA31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446446"/>
    <w:multiLevelType w:val="hybridMultilevel"/>
    <w:tmpl w:val="AC4C4F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ACF2747"/>
    <w:multiLevelType w:val="hybridMultilevel"/>
    <w:tmpl w:val="8102B8E2"/>
    <w:lvl w:ilvl="0" w:tplc="3E662CE8">
      <w:start w:val="1"/>
      <w:numFmt w:val="lowerLetter"/>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AC3D3A"/>
    <w:multiLevelType w:val="hybridMultilevel"/>
    <w:tmpl w:val="4554F502"/>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A16524"/>
    <w:multiLevelType w:val="hybridMultilevel"/>
    <w:tmpl w:val="3C6426F2"/>
    <w:lvl w:ilvl="0" w:tplc="63701AF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874596"/>
    <w:multiLevelType w:val="hybridMultilevel"/>
    <w:tmpl w:val="940ABACA"/>
    <w:lvl w:ilvl="0" w:tplc="EE3AE1DA">
      <w:start w:val="1"/>
      <w:numFmt w:val="lowerLetter"/>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25" w15:restartNumberingAfterBreak="0">
    <w:nsid w:val="1F68065B"/>
    <w:multiLevelType w:val="hybridMultilevel"/>
    <w:tmpl w:val="88CC8D1C"/>
    <w:lvl w:ilvl="0" w:tplc="F92EFF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127778"/>
    <w:multiLevelType w:val="hybridMultilevel"/>
    <w:tmpl w:val="FB6281B4"/>
    <w:lvl w:ilvl="0" w:tplc="2056F5FC">
      <w:start w:val="1"/>
      <w:numFmt w:val="lowerLetter"/>
      <w:lvlText w:val="%1)"/>
      <w:lvlJc w:val="left"/>
      <w:pPr>
        <w:tabs>
          <w:tab w:val="num" w:pos="720"/>
        </w:tabs>
        <w:ind w:left="720" w:hanging="360"/>
      </w:pPr>
      <w:rPr>
        <w:rFonts w:ascii="VNI-Times" w:hAnsi="VNI-Times" w:hint="default"/>
        <w:b/>
        <w:i w:val="0"/>
        <w:sz w:val="20"/>
        <w:szCs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201446C"/>
    <w:multiLevelType w:val="hybridMultilevel"/>
    <w:tmpl w:val="652CCCA2"/>
    <w:lvl w:ilvl="0" w:tplc="EE3AE1DA">
      <w:start w:val="1"/>
      <w:numFmt w:val="lowerLetter"/>
      <w:lvlText w:val="%1)"/>
      <w:lvlJc w:val="left"/>
      <w:pPr>
        <w:ind w:left="630" w:hanging="360"/>
      </w:pPr>
      <w:rPr>
        <w:rFonts w:hint="default"/>
        <w:b/>
      </w:rPr>
    </w:lvl>
    <w:lvl w:ilvl="1" w:tplc="B37ACFE4">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13AA7"/>
    <w:multiLevelType w:val="hybridMultilevel"/>
    <w:tmpl w:val="D772C714"/>
    <w:lvl w:ilvl="0" w:tplc="D04A4774">
      <w:start w:val="1"/>
      <w:numFmt w:val="lowerLetter"/>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23CE4AB2"/>
    <w:multiLevelType w:val="hybridMultilevel"/>
    <w:tmpl w:val="BB4A88BA"/>
    <w:lvl w:ilvl="0" w:tplc="EE3AE1DA">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4340ADC"/>
    <w:multiLevelType w:val="hybridMultilevel"/>
    <w:tmpl w:val="97728A84"/>
    <w:lvl w:ilvl="0" w:tplc="EE3AE1DA">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25212EE0"/>
    <w:multiLevelType w:val="hybridMultilevel"/>
    <w:tmpl w:val="21260CA8"/>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9217E6"/>
    <w:multiLevelType w:val="hybridMultilevel"/>
    <w:tmpl w:val="CCB85AEA"/>
    <w:lvl w:ilvl="0" w:tplc="7F8CBD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73D148E"/>
    <w:multiLevelType w:val="hybridMultilevel"/>
    <w:tmpl w:val="09A2CFD2"/>
    <w:lvl w:ilvl="0" w:tplc="3AA6857A">
      <w:start w:val="1"/>
      <w:numFmt w:val="lowerLetter"/>
      <w:lvlText w:val="%1)"/>
      <w:lvlJc w:val="left"/>
      <w:pPr>
        <w:tabs>
          <w:tab w:val="num" w:pos="720"/>
        </w:tabs>
        <w:ind w:left="720" w:hanging="360"/>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ACA3077"/>
    <w:multiLevelType w:val="hybridMultilevel"/>
    <w:tmpl w:val="ED1041CE"/>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50638F"/>
    <w:multiLevelType w:val="hybridMultilevel"/>
    <w:tmpl w:val="7760FE60"/>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B14CEC"/>
    <w:multiLevelType w:val="hybridMultilevel"/>
    <w:tmpl w:val="97C606E4"/>
    <w:lvl w:ilvl="0" w:tplc="EE3AE1DA">
      <w:start w:val="1"/>
      <w:numFmt w:val="lowerLetter"/>
      <w:lvlText w:val="%1)"/>
      <w:lvlJc w:val="left"/>
      <w:pPr>
        <w:ind w:left="720" w:hanging="360"/>
      </w:pPr>
      <w:rPr>
        <w:rFonts w:hint="default"/>
        <w:b/>
      </w:rPr>
    </w:lvl>
    <w:lvl w:ilvl="1" w:tplc="EE3AE1DA">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E826C59"/>
    <w:multiLevelType w:val="hybridMultilevel"/>
    <w:tmpl w:val="A8A8BCC2"/>
    <w:lvl w:ilvl="0" w:tplc="1D1C2DFC">
      <w:start w:val="1"/>
      <w:numFmt w:val="lowerLetter"/>
      <w:lvlText w:val="%1)"/>
      <w:lvlJc w:val="left"/>
      <w:pPr>
        <w:ind w:left="1080" w:hanging="360"/>
      </w:pPr>
      <w:rPr>
        <w:rFonts w:hint="default"/>
        <w:b/>
        <w:i w:val="0"/>
        <w:sz w:val="24"/>
        <w:szCs w:val="24"/>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30766454"/>
    <w:multiLevelType w:val="hybridMultilevel"/>
    <w:tmpl w:val="636C8BF0"/>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8E0453"/>
    <w:multiLevelType w:val="hybridMultilevel"/>
    <w:tmpl w:val="3698D020"/>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1D4458"/>
    <w:multiLevelType w:val="hybridMultilevel"/>
    <w:tmpl w:val="4A6EE60E"/>
    <w:lvl w:ilvl="0" w:tplc="EE3AE1D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32C8632D"/>
    <w:multiLevelType w:val="hybridMultilevel"/>
    <w:tmpl w:val="105634A6"/>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9B6F39"/>
    <w:multiLevelType w:val="multilevel"/>
    <w:tmpl w:val="55C00540"/>
    <w:lvl w:ilvl="0">
      <w:start w:val="1"/>
      <w:numFmt w:val="lowerLetter"/>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3" w15:restartNumberingAfterBreak="0">
    <w:nsid w:val="369D5282"/>
    <w:multiLevelType w:val="hybridMultilevel"/>
    <w:tmpl w:val="106450E8"/>
    <w:lvl w:ilvl="0" w:tplc="1D1C2DFC">
      <w:start w:val="1"/>
      <w:numFmt w:val="lowerLetter"/>
      <w:lvlText w:val="%1)"/>
      <w:lvlJc w:val="left"/>
      <w:pPr>
        <w:ind w:left="927" w:hanging="360"/>
      </w:pPr>
      <w:rPr>
        <w:rFonts w:hint="default"/>
        <w:b/>
        <w:i w:val="0"/>
        <w:sz w:val="24"/>
        <w:szCs w:val="24"/>
        <w:vertAlign w:val="baseline"/>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4" w15:restartNumberingAfterBreak="0">
    <w:nsid w:val="38531A50"/>
    <w:multiLevelType w:val="hybridMultilevel"/>
    <w:tmpl w:val="2B9ED864"/>
    <w:lvl w:ilvl="0" w:tplc="EE3AE1D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39582CA5"/>
    <w:multiLevelType w:val="hybridMultilevel"/>
    <w:tmpl w:val="B26A42A4"/>
    <w:lvl w:ilvl="0" w:tplc="DADA5E80">
      <w:start w:val="1"/>
      <w:numFmt w:val="lowerLetter"/>
      <w:lvlText w:val="%1)"/>
      <w:lvlJc w:val="left"/>
      <w:pPr>
        <w:tabs>
          <w:tab w:val="num" w:pos="709"/>
        </w:tabs>
        <w:ind w:left="709" w:hanging="352"/>
      </w:pPr>
      <w:rPr>
        <w:rFonts w:hint="default"/>
        <w:b/>
        <w:i w:val="0"/>
        <w:sz w:val="24"/>
        <w:szCs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A062BA0"/>
    <w:multiLevelType w:val="hybridMultilevel"/>
    <w:tmpl w:val="4E3230CC"/>
    <w:lvl w:ilvl="0" w:tplc="92460B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D396AFC"/>
    <w:multiLevelType w:val="hybridMultilevel"/>
    <w:tmpl w:val="3E105C58"/>
    <w:lvl w:ilvl="0" w:tplc="1D1C2DFC">
      <w:start w:val="1"/>
      <w:numFmt w:val="lowerLetter"/>
      <w:lvlText w:val="%1)"/>
      <w:lvlJc w:val="left"/>
      <w:pPr>
        <w:tabs>
          <w:tab w:val="num" w:pos="1066"/>
        </w:tabs>
        <w:ind w:left="1066" w:hanging="352"/>
      </w:pPr>
      <w:rPr>
        <w:rFonts w:hint="default"/>
        <w:b/>
        <w:i w:val="0"/>
        <w:sz w:val="24"/>
        <w:szCs w:val="24"/>
        <w:vertAlign w:val="baseline"/>
      </w:rPr>
    </w:lvl>
    <w:lvl w:ilvl="1" w:tplc="04090019" w:tentative="1">
      <w:start w:val="1"/>
      <w:numFmt w:val="lowerLetter"/>
      <w:lvlText w:val="%2."/>
      <w:lvlJc w:val="left"/>
      <w:pPr>
        <w:tabs>
          <w:tab w:val="num" w:pos="1797"/>
        </w:tabs>
        <w:ind w:left="1797" w:hanging="360"/>
      </w:pPr>
      <w:rPr>
        <w:rFonts w:cs="Times New Roman"/>
      </w:rPr>
    </w:lvl>
    <w:lvl w:ilvl="2" w:tplc="0409001B" w:tentative="1">
      <w:start w:val="1"/>
      <w:numFmt w:val="lowerRoman"/>
      <w:lvlText w:val="%3."/>
      <w:lvlJc w:val="right"/>
      <w:pPr>
        <w:tabs>
          <w:tab w:val="num" w:pos="2517"/>
        </w:tabs>
        <w:ind w:left="2517" w:hanging="180"/>
      </w:pPr>
      <w:rPr>
        <w:rFonts w:cs="Times New Roman"/>
      </w:rPr>
    </w:lvl>
    <w:lvl w:ilvl="3" w:tplc="0409000F" w:tentative="1">
      <w:start w:val="1"/>
      <w:numFmt w:val="decimal"/>
      <w:lvlText w:val="%4."/>
      <w:lvlJc w:val="left"/>
      <w:pPr>
        <w:tabs>
          <w:tab w:val="num" w:pos="3237"/>
        </w:tabs>
        <w:ind w:left="3237" w:hanging="360"/>
      </w:pPr>
      <w:rPr>
        <w:rFonts w:cs="Times New Roman"/>
      </w:rPr>
    </w:lvl>
    <w:lvl w:ilvl="4" w:tplc="04090019" w:tentative="1">
      <w:start w:val="1"/>
      <w:numFmt w:val="lowerLetter"/>
      <w:lvlText w:val="%5."/>
      <w:lvlJc w:val="left"/>
      <w:pPr>
        <w:tabs>
          <w:tab w:val="num" w:pos="3957"/>
        </w:tabs>
        <w:ind w:left="3957" w:hanging="360"/>
      </w:pPr>
      <w:rPr>
        <w:rFonts w:cs="Times New Roman"/>
      </w:rPr>
    </w:lvl>
    <w:lvl w:ilvl="5" w:tplc="0409001B" w:tentative="1">
      <w:start w:val="1"/>
      <w:numFmt w:val="lowerRoman"/>
      <w:lvlText w:val="%6."/>
      <w:lvlJc w:val="right"/>
      <w:pPr>
        <w:tabs>
          <w:tab w:val="num" w:pos="4677"/>
        </w:tabs>
        <w:ind w:left="4677" w:hanging="180"/>
      </w:pPr>
      <w:rPr>
        <w:rFonts w:cs="Times New Roman"/>
      </w:rPr>
    </w:lvl>
    <w:lvl w:ilvl="6" w:tplc="0409000F" w:tentative="1">
      <w:start w:val="1"/>
      <w:numFmt w:val="decimal"/>
      <w:lvlText w:val="%7."/>
      <w:lvlJc w:val="left"/>
      <w:pPr>
        <w:tabs>
          <w:tab w:val="num" w:pos="5397"/>
        </w:tabs>
        <w:ind w:left="5397" w:hanging="360"/>
      </w:pPr>
      <w:rPr>
        <w:rFonts w:cs="Times New Roman"/>
      </w:rPr>
    </w:lvl>
    <w:lvl w:ilvl="7" w:tplc="04090019" w:tentative="1">
      <w:start w:val="1"/>
      <w:numFmt w:val="lowerLetter"/>
      <w:lvlText w:val="%8."/>
      <w:lvlJc w:val="left"/>
      <w:pPr>
        <w:tabs>
          <w:tab w:val="num" w:pos="6117"/>
        </w:tabs>
        <w:ind w:left="6117" w:hanging="360"/>
      </w:pPr>
      <w:rPr>
        <w:rFonts w:cs="Times New Roman"/>
      </w:rPr>
    </w:lvl>
    <w:lvl w:ilvl="8" w:tplc="0409001B" w:tentative="1">
      <w:start w:val="1"/>
      <w:numFmt w:val="lowerRoman"/>
      <w:lvlText w:val="%9."/>
      <w:lvlJc w:val="right"/>
      <w:pPr>
        <w:tabs>
          <w:tab w:val="num" w:pos="6837"/>
        </w:tabs>
        <w:ind w:left="6837" w:hanging="180"/>
      </w:pPr>
      <w:rPr>
        <w:rFonts w:cs="Times New Roman"/>
      </w:rPr>
    </w:lvl>
  </w:abstractNum>
  <w:abstractNum w:abstractNumId="48" w15:restartNumberingAfterBreak="0">
    <w:nsid w:val="416D3F30"/>
    <w:multiLevelType w:val="hybridMultilevel"/>
    <w:tmpl w:val="4E3230CC"/>
    <w:lvl w:ilvl="0" w:tplc="92460B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1941F1A"/>
    <w:multiLevelType w:val="multilevel"/>
    <w:tmpl w:val="533A4B40"/>
    <w:lvl w:ilvl="0">
      <w:start w:val="1"/>
      <w:numFmt w:val="lowerLetter"/>
      <w:lvlText w:val="%1)"/>
      <w:lvlJc w:val="left"/>
      <w:pPr>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41A508C5"/>
    <w:multiLevelType w:val="hybridMultilevel"/>
    <w:tmpl w:val="222AFE20"/>
    <w:lvl w:ilvl="0" w:tplc="EE3AE1D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26677BD"/>
    <w:multiLevelType w:val="hybridMultilevel"/>
    <w:tmpl w:val="6DCEF970"/>
    <w:lvl w:ilvl="0" w:tplc="D516288C">
      <w:start w:val="1"/>
      <w:numFmt w:val="lowerLetter"/>
      <w:lvlText w:val="%1)"/>
      <w:lvlJc w:val="left"/>
      <w:pPr>
        <w:ind w:left="1050" w:hanging="360"/>
      </w:pPr>
      <w:rPr>
        <w:b/>
      </w:rPr>
    </w:lvl>
    <w:lvl w:ilvl="1" w:tplc="042A0019">
      <w:start w:val="1"/>
      <w:numFmt w:val="lowerLetter"/>
      <w:lvlText w:val="%2."/>
      <w:lvlJc w:val="left"/>
      <w:pPr>
        <w:ind w:left="1770" w:hanging="360"/>
      </w:pPr>
    </w:lvl>
    <w:lvl w:ilvl="2" w:tplc="042A001B">
      <w:start w:val="1"/>
      <w:numFmt w:val="lowerRoman"/>
      <w:lvlText w:val="%3."/>
      <w:lvlJc w:val="right"/>
      <w:pPr>
        <w:ind w:left="2490" w:hanging="180"/>
      </w:pPr>
    </w:lvl>
    <w:lvl w:ilvl="3" w:tplc="042A000F">
      <w:start w:val="1"/>
      <w:numFmt w:val="decimal"/>
      <w:lvlText w:val="%4."/>
      <w:lvlJc w:val="left"/>
      <w:pPr>
        <w:ind w:left="3210" w:hanging="360"/>
      </w:pPr>
    </w:lvl>
    <w:lvl w:ilvl="4" w:tplc="042A0019">
      <w:start w:val="1"/>
      <w:numFmt w:val="lowerLetter"/>
      <w:lvlText w:val="%5."/>
      <w:lvlJc w:val="left"/>
      <w:pPr>
        <w:ind w:left="3930" w:hanging="360"/>
      </w:pPr>
    </w:lvl>
    <w:lvl w:ilvl="5" w:tplc="042A001B">
      <w:start w:val="1"/>
      <w:numFmt w:val="lowerRoman"/>
      <w:lvlText w:val="%6."/>
      <w:lvlJc w:val="right"/>
      <w:pPr>
        <w:ind w:left="4650" w:hanging="180"/>
      </w:pPr>
    </w:lvl>
    <w:lvl w:ilvl="6" w:tplc="042A000F">
      <w:start w:val="1"/>
      <w:numFmt w:val="decimal"/>
      <w:lvlText w:val="%7."/>
      <w:lvlJc w:val="left"/>
      <w:pPr>
        <w:ind w:left="5370" w:hanging="360"/>
      </w:pPr>
    </w:lvl>
    <w:lvl w:ilvl="7" w:tplc="042A0019">
      <w:start w:val="1"/>
      <w:numFmt w:val="lowerLetter"/>
      <w:lvlText w:val="%8."/>
      <w:lvlJc w:val="left"/>
      <w:pPr>
        <w:ind w:left="6090" w:hanging="360"/>
      </w:pPr>
    </w:lvl>
    <w:lvl w:ilvl="8" w:tplc="042A001B">
      <w:start w:val="1"/>
      <w:numFmt w:val="lowerRoman"/>
      <w:lvlText w:val="%9."/>
      <w:lvlJc w:val="right"/>
      <w:pPr>
        <w:ind w:left="6810" w:hanging="180"/>
      </w:pPr>
    </w:lvl>
  </w:abstractNum>
  <w:abstractNum w:abstractNumId="52" w15:restartNumberingAfterBreak="0">
    <w:nsid w:val="429F0436"/>
    <w:multiLevelType w:val="hybridMultilevel"/>
    <w:tmpl w:val="63F0788A"/>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4D15B1"/>
    <w:multiLevelType w:val="hybridMultilevel"/>
    <w:tmpl w:val="D3ACEC2A"/>
    <w:lvl w:ilvl="0" w:tplc="EE3AE1D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6B7185F"/>
    <w:multiLevelType w:val="hybridMultilevel"/>
    <w:tmpl w:val="EAC88002"/>
    <w:lvl w:ilvl="0" w:tplc="2F0EAEA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1C642D"/>
    <w:multiLevelType w:val="multilevel"/>
    <w:tmpl w:val="D64A4D84"/>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 w15:restartNumberingAfterBreak="0">
    <w:nsid w:val="4AEF6B79"/>
    <w:multiLevelType w:val="hybridMultilevel"/>
    <w:tmpl w:val="B8A8AC78"/>
    <w:lvl w:ilvl="0" w:tplc="EE3AE1DA">
      <w:start w:val="1"/>
      <w:numFmt w:val="lowerLetter"/>
      <w:lvlText w:val="%1)"/>
      <w:lvlJc w:val="left"/>
      <w:pPr>
        <w:tabs>
          <w:tab w:val="num" w:pos="1260"/>
        </w:tabs>
        <w:ind w:left="1260" w:hanging="360"/>
      </w:pPr>
      <w:rPr>
        <w:b/>
      </w:rPr>
    </w:lvl>
    <w:lvl w:ilvl="1" w:tplc="5F04AA06">
      <w:start w:val="1"/>
      <w:numFmt w:val="decimal"/>
      <w:lvlText w:val="%2."/>
      <w:lvlJc w:val="left"/>
      <w:pPr>
        <w:tabs>
          <w:tab w:val="num" w:pos="1980"/>
        </w:tabs>
        <w:ind w:left="1980" w:hanging="360"/>
      </w:p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abstractNum w:abstractNumId="57" w15:restartNumberingAfterBreak="0">
    <w:nsid w:val="4CC14736"/>
    <w:multiLevelType w:val="hybridMultilevel"/>
    <w:tmpl w:val="9D5C72B8"/>
    <w:lvl w:ilvl="0" w:tplc="91AAABB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107F8D"/>
    <w:multiLevelType w:val="hybridMultilevel"/>
    <w:tmpl w:val="0B2840D8"/>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F4D0C7A"/>
    <w:multiLevelType w:val="hybridMultilevel"/>
    <w:tmpl w:val="21260CA8"/>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0422D29"/>
    <w:multiLevelType w:val="hybridMultilevel"/>
    <w:tmpl w:val="7248BDB4"/>
    <w:lvl w:ilvl="0" w:tplc="4D2E577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1E33702"/>
    <w:multiLevelType w:val="hybridMultilevel"/>
    <w:tmpl w:val="6DA83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2026F4A"/>
    <w:multiLevelType w:val="hybridMultilevel"/>
    <w:tmpl w:val="68B0BAE2"/>
    <w:lvl w:ilvl="0" w:tplc="8280E3C2">
      <w:start w:val="1"/>
      <w:numFmt w:val="lowerLetter"/>
      <w:lvlText w:val="%1)"/>
      <w:lvlJc w:val="left"/>
      <w:pPr>
        <w:tabs>
          <w:tab w:val="num" w:pos="2946"/>
        </w:tabs>
        <w:ind w:left="2946" w:hanging="360"/>
      </w:pPr>
      <w:rPr>
        <w:rFonts w:hint="default"/>
        <w:b/>
        <w:i w:val="0"/>
        <w:sz w:val="22"/>
        <w:szCs w:val="22"/>
      </w:rPr>
    </w:lvl>
    <w:lvl w:ilvl="1" w:tplc="BD60AC14">
      <w:start w:val="1"/>
      <w:numFmt w:val="lowerLetter"/>
      <w:lvlText w:val="%2)"/>
      <w:lvlJc w:val="left"/>
      <w:pPr>
        <w:tabs>
          <w:tab w:val="num" w:pos="1506"/>
        </w:tabs>
        <w:ind w:left="1506" w:hanging="360"/>
      </w:pPr>
      <w:rPr>
        <w:rFonts w:hint="default"/>
        <w:b/>
        <w:i w:val="0"/>
        <w:sz w:val="24"/>
        <w:szCs w:val="24"/>
      </w:rPr>
    </w:lvl>
    <w:lvl w:ilvl="2" w:tplc="2A08DD72">
      <w:start w:val="1"/>
      <w:numFmt w:val="lowerLetter"/>
      <w:lvlText w:val="%3)"/>
      <w:lvlJc w:val="left"/>
      <w:pPr>
        <w:tabs>
          <w:tab w:val="num" w:pos="2398"/>
        </w:tabs>
        <w:ind w:left="2398" w:hanging="352"/>
      </w:pPr>
      <w:rPr>
        <w:rFonts w:hint="default"/>
        <w:b/>
        <w:i w:val="0"/>
        <w:sz w:val="24"/>
        <w:szCs w:val="24"/>
      </w:r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63" w15:restartNumberingAfterBreak="0">
    <w:nsid w:val="544C1EBD"/>
    <w:multiLevelType w:val="hybridMultilevel"/>
    <w:tmpl w:val="BB40195C"/>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45930E7"/>
    <w:multiLevelType w:val="hybridMultilevel"/>
    <w:tmpl w:val="80D8799A"/>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46B5150"/>
    <w:multiLevelType w:val="hybridMultilevel"/>
    <w:tmpl w:val="4BE4F568"/>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5834CFD"/>
    <w:multiLevelType w:val="hybridMultilevel"/>
    <w:tmpl w:val="86D4F7E2"/>
    <w:lvl w:ilvl="0" w:tplc="112C277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7" w15:restartNumberingAfterBreak="0">
    <w:nsid w:val="55A136F3"/>
    <w:multiLevelType w:val="hybridMultilevel"/>
    <w:tmpl w:val="8F006506"/>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6140D9C"/>
    <w:multiLevelType w:val="hybridMultilevel"/>
    <w:tmpl w:val="0C64A9DC"/>
    <w:lvl w:ilvl="0" w:tplc="D160D1F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88F34A4"/>
    <w:multiLevelType w:val="hybridMultilevel"/>
    <w:tmpl w:val="649AF6A2"/>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BE7B93"/>
    <w:multiLevelType w:val="hybridMultilevel"/>
    <w:tmpl w:val="55786394"/>
    <w:lvl w:ilvl="0" w:tplc="DC08BE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AD97DB3"/>
    <w:multiLevelType w:val="hybridMultilevel"/>
    <w:tmpl w:val="FF8057A6"/>
    <w:lvl w:ilvl="0" w:tplc="EE3AE1D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5B504922"/>
    <w:multiLevelType w:val="hybridMultilevel"/>
    <w:tmpl w:val="971C733A"/>
    <w:lvl w:ilvl="0" w:tplc="0C580224">
      <w:start w:val="1"/>
      <w:numFmt w:val="lowerLetter"/>
      <w:lvlText w:val="%1)"/>
      <w:lvlJc w:val="left"/>
      <w:pPr>
        <w:tabs>
          <w:tab w:val="num" w:pos="720"/>
        </w:tabs>
        <w:ind w:left="720" w:hanging="360"/>
      </w:pPr>
      <w:rPr>
        <w:rFonts w:hint="default"/>
        <w:b/>
        <w:i w:val="0"/>
        <w:sz w:val="24"/>
        <w:szCs w:val="24"/>
        <w:vertAlign w:val="baseline"/>
      </w:rPr>
    </w:lvl>
    <w:lvl w:ilvl="1" w:tplc="97540C20"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5BDF3DB9"/>
    <w:multiLevelType w:val="hybridMultilevel"/>
    <w:tmpl w:val="7BBEA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C266436"/>
    <w:multiLevelType w:val="hybridMultilevel"/>
    <w:tmpl w:val="8A9292AA"/>
    <w:lvl w:ilvl="0" w:tplc="EF0E942C">
      <w:start w:val="1"/>
      <w:numFmt w:val="lowerLetter"/>
      <w:lvlText w:val="%1)"/>
      <w:lvlJc w:val="left"/>
      <w:pPr>
        <w:ind w:left="720" w:hanging="360"/>
      </w:pPr>
      <w:rPr>
        <w:rFonts w:hint="default"/>
        <w:b/>
      </w:rPr>
    </w:lvl>
    <w:lvl w:ilvl="1" w:tplc="CA70BCB8">
      <w:start w:val="2"/>
      <w:numFmt w:val="lowerLetter"/>
      <w:lvlText w:val="%2."/>
      <w:lvlJc w:val="left"/>
      <w:pPr>
        <w:tabs>
          <w:tab w:val="num" w:pos="1440"/>
        </w:tabs>
        <w:ind w:left="1440" w:hanging="360"/>
      </w:pPr>
      <w:rPr>
        <w:rFonts w:ascii="Times New Roman" w:hAnsi="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D235590"/>
    <w:multiLevelType w:val="hybridMultilevel"/>
    <w:tmpl w:val="C4EC11E4"/>
    <w:lvl w:ilvl="0" w:tplc="C1149F4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DD2173F"/>
    <w:multiLevelType w:val="hybridMultilevel"/>
    <w:tmpl w:val="E676C824"/>
    <w:lvl w:ilvl="0" w:tplc="927C10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DF26048"/>
    <w:multiLevelType w:val="multilevel"/>
    <w:tmpl w:val="7C22B484"/>
    <w:lvl w:ilvl="0">
      <w:start w:val="1"/>
      <w:numFmt w:val="lowerLetter"/>
      <w:lvlText w:val="%1)"/>
      <w:lvlJc w:val="left"/>
      <w:pPr>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6001409E"/>
    <w:multiLevelType w:val="multilevel"/>
    <w:tmpl w:val="3BE2B936"/>
    <w:lvl w:ilvl="0">
      <w:start w:val="1"/>
      <w:numFmt w:val="lowerLetter"/>
      <w:lvlText w:val="%1)"/>
      <w:lvlJc w:val="left"/>
      <w:pPr>
        <w:ind w:left="360" w:hanging="360"/>
      </w:pPr>
      <w:rPr>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9" w15:restartNumberingAfterBreak="0">
    <w:nsid w:val="6200724D"/>
    <w:multiLevelType w:val="hybridMultilevel"/>
    <w:tmpl w:val="6386A6EA"/>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4AC5D0E"/>
    <w:multiLevelType w:val="hybridMultilevel"/>
    <w:tmpl w:val="6E7ADC4C"/>
    <w:lvl w:ilvl="0" w:tplc="EE3AE1DA">
      <w:start w:val="1"/>
      <w:numFmt w:val="lowerLetter"/>
      <w:lvlText w:val="%1)"/>
      <w:lvlJc w:val="left"/>
      <w:pPr>
        <w:tabs>
          <w:tab w:val="num" w:pos="900"/>
        </w:tabs>
        <w:ind w:left="900" w:hanging="360"/>
      </w:pPr>
      <w:rPr>
        <w:b/>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81" w15:restartNumberingAfterBreak="0">
    <w:nsid w:val="654307F1"/>
    <w:multiLevelType w:val="multilevel"/>
    <w:tmpl w:val="8CBA3AC4"/>
    <w:lvl w:ilvl="0">
      <w:start w:val="1"/>
      <w:numFmt w:val="lowerLetter"/>
      <w:lvlText w:val="%1)"/>
      <w:lvlJc w:val="left"/>
      <w:pPr>
        <w:tabs>
          <w:tab w:val="num" w:pos="720"/>
        </w:tabs>
        <w:ind w:left="720"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2" w15:restartNumberingAfterBreak="0">
    <w:nsid w:val="67C25648"/>
    <w:multiLevelType w:val="hybridMultilevel"/>
    <w:tmpl w:val="CD26C496"/>
    <w:lvl w:ilvl="0" w:tplc="40B4A48A">
      <w:start w:val="1"/>
      <w:numFmt w:val="low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3" w15:restartNumberingAfterBreak="0">
    <w:nsid w:val="69221685"/>
    <w:multiLevelType w:val="hybridMultilevel"/>
    <w:tmpl w:val="5A747AB8"/>
    <w:lvl w:ilvl="0" w:tplc="EE3AE1DA">
      <w:start w:val="1"/>
      <w:numFmt w:val="lowerLetter"/>
      <w:lvlText w:val="%1)"/>
      <w:lvlJc w:val="left"/>
      <w:pPr>
        <w:ind w:left="720" w:hanging="360"/>
      </w:pPr>
      <w:rPr>
        <w:rFonts w:hint="default"/>
        <w:b/>
      </w:rPr>
    </w:lvl>
    <w:lvl w:ilvl="1" w:tplc="EE3AE1DA">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3B47E9"/>
    <w:multiLevelType w:val="multilevel"/>
    <w:tmpl w:val="539C1E2C"/>
    <w:lvl w:ilvl="0">
      <w:start w:val="1"/>
      <w:numFmt w:val="lowerLetter"/>
      <w:lvlText w:val="%1)"/>
      <w:lvlJc w:val="left"/>
      <w:pPr>
        <w:ind w:left="1080" w:hanging="360"/>
      </w:pPr>
      <w:rPr>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5" w15:restartNumberingAfterBreak="0">
    <w:nsid w:val="6B1F5362"/>
    <w:multiLevelType w:val="hybridMultilevel"/>
    <w:tmpl w:val="3AA2B7E0"/>
    <w:lvl w:ilvl="0" w:tplc="04090017">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B68528E"/>
    <w:multiLevelType w:val="singleLevel"/>
    <w:tmpl w:val="15AE1500"/>
    <w:lvl w:ilvl="0">
      <w:start w:val="1"/>
      <w:numFmt w:val="lowerLetter"/>
      <w:lvlText w:val="%1)"/>
      <w:lvlJc w:val="left"/>
      <w:pPr>
        <w:tabs>
          <w:tab w:val="num" w:pos="780"/>
        </w:tabs>
        <w:ind w:left="780" w:hanging="360"/>
      </w:pPr>
      <w:rPr>
        <w:rFonts w:hint="default"/>
        <w:b/>
      </w:rPr>
    </w:lvl>
  </w:abstractNum>
  <w:abstractNum w:abstractNumId="87" w15:restartNumberingAfterBreak="0">
    <w:nsid w:val="6BB36E70"/>
    <w:multiLevelType w:val="hybridMultilevel"/>
    <w:tmpl w:val="12E2DEC2"/>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9651C0"/>
    <w:multiLevelType w:val="hybridMultilevel"/>
    <w:tmpl w:val="881060D4"/>
    <w:lvl w:ilvl="0" w:tplc="3B5C8658">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6DBE4E31"/>
    <w:multiLevelType w:val="hybridMultilevel"/>
    <w:tmpl w:val="CC3CC76C"/>
    <w:lvl w:ilvl="0" w:tplc="EE3AE1DA">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6F283142"/>
    <w:multiLevelType w:val="hybridMultilevel"/>
    <w:tmpl w:val="CA9EA58C"/>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0C80B26"/>
    <w:multiLevelType w:val="hybridMultilevel"/>
    <w:tmpl w:val="B860C930"/>
    <w:lvl w:ilvl="0" w:tplc="EE3AE1DA">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2" w15:restartNumberingAfterBreak="0">
    <w:nsid w:val="72B6052F"/>
    <w:multiLevelType w:val="hybridMultilevel"/>
    <w:tmpl w:val="02386BFA"/>
    <w:lvl w:ilvl="0" w:tplc="D3FC0D7E">
      <w:start w:val="1"/>
      <w:numFmt w:val="bullet"/>
      <w:lvlText w:val="•"/>
      <w:lvlJc w:val="left"/>
      <w:pPr>
        <w:tabs>
          <w:tab w:val="num" w:pos="720"/>
        </w:tabs>
        <w:ind w:left="720" w:hanging="360"/>
      </w:pPr>
      <w:rPr>
        <w:rFonts w:ascii="Arial" w:hAnsi="Arial" w:hint="default"/>
      </w:rPr>
    </w:lvl>
    <w:lvl w:ilvl="1" w:tplc="14427394" w:tentative="1">
      <w:start w:val="1"/>
      <w:numFmt w:val="bullet"/>
      <w:lvlText w:val="•"/>
      <w:lvlJc w:val="left"/>
      <w:pPr>
        <w:tabs>
          <w:tab w:val="num" w:pos="1440"/>
        </w:tabs>
        <w:ind w:left="1440" w:hanging="360"/>
      </w:pPr>
      <w:rPr>
        <w:rFonts w:ascii="Arial" w:hAnsi="Arial" w:hint="default"/>
      </w:rPr>
    </w:lvl>
    <w:lvl w:ilvl="2" w:tplc="67D256F4" w:tentative="1">
      <w:start w:val="1"/>
      <w:numFmt w:val="bullet"/>
      <w:lvlText w:val="•"/>
      <w:lvlJc w:val="left"/>
      <w:pPr>
        <w:tabs>
          <w:tab w:val="num" w:pos="2160"/>
        </w:tabs>
        <w:ind w:left="2160" w:hanging="360"/>
      </w:pPr>
      <w:rPr>
        <w:rFonts w:ascii="Arial" w:hAnsi="Arial" w:hint="default"/>
      </w:rPr>
    </w:lvl>
    <w:lvl w:ilvl="3" w:tplc="5C00F32C" w:tentative="1">
      <w:start w:val="1"/>
      <w:numFmt w:val="bullet"/>
      <w:lvlText w:val="•"/>
      <w:lvlJc w:val="left"/>
      <w:pPr>
        <w:tabs>
          <w:tab w:val="num" w:pos="2880"/>
        </w:tabs>
        <w:ind w:left="2880" w:hanging="360"/>
      </w:pPr>
      <w:rPr>
        <w:rFonts w:ascii="Arial" w:hAnsi="Arial" w:hint="default"/>
      </w:rPr>
    </w:lvl>
    <w:lvl w:ilvl="4" w:tplc="638450BC" w:tentative="1">
      <w:start w:val="1"/>
      <w:numFmt w:val="bullet"/>
      <w:lvlText w:val="•"/>
      <w:lvlJc w:val="left"/>
      <w:pPr>
        <w:tabs>
          <w:tab w:val="num" w:pos="3600"/>
        </w:tabs>
        <w:ind w:left="3600" w:hanging="360"/>
      </w:pPr>
      <w:rPr>
        <w:rFonts w:ascii="Arial" w:hAnsi="Arial" w:hint="default"/>
      </w:rPr>
    </w:lvl>
    <w:lvl w:ilvl="5" w:tplc="B8227254" w:tentative="1">
      <w:start w:val="1"/>
      <w:numFmt w:val="bullet"/>
      <w:lvlText w:val="•"/>
      <w:lvlJc w:val="left"/>
      <w:pPr>
        <w:tabs>
          <w:tab w:val="num" w:pos="4320"/>
        </w:tabs>
        <w:ind w:left="4320" w:hanging="360"/>
      </w:pPr>
      <w:rPr>
        <w:rFonts w:ascii="Arial" w:hAnsi="Arial" w:hint="default"/>
      </w:rPr>
    </w:lvl>
    <w:lvl w:ilvl="6" w:tplc="73BEA5C8" w:tentative="1">
      <w:start w:val="1"/>
      <w:numFmt w:val="bullet"/>
      <w:lvlText w:val="•"/>
      <w:lvlJc w:val="left"/>
      <w:pPr>
        <w:tabs>
          <w:tab w:val="num" w:pos="5040"/>
        </w:tabs>
        <w:ind w:left="5040" w:hanging="360"/>
      </w:pPr>
      <w:rPr>
        <w:rFonts w:ascii="Arial" w:hAnsi="Arial" w:hint="default"/>
      </w:rPr>
    </w:lvl>
    <w:lvl w:ilvl="7" w:tplc="7DFEF610" w:tentative="1">
      <w:start w:val="1"/>
      <w:numFmt w:val="bullet"/>
      <w:lvlText w:val="•"/>
      <w:lvlJc w:val="left"/>
      <w:pPr>
        <w:tabs>
          <w:tab w:val="num" w:pos="5760"/>
        </w:tabs>
        <w:ind w:left="5760" w:hanging="360"/>
      </w:pPr>
      <w:rPr>
        <w:rFonts w:ascii="Arial" w:hAnsi="Arial" w:hint="default"/>
      </w:rPr>
    </w:lvl>
    <w:lvl w:ilvl="8" w:tplc="7BBAF588" w:tentative="1">
      <w:start w:val="1"/>
      <w:numFmt w:val="bullet"/>
      <w:lvlText w:val="•"/>
      <w:lvlJc w:val="left"/>
      <w:pPr>
        <w:tabs>
          <w:tab w:val="num" w:pos="6480"/>
        </w:tabs>
        <w:ind w:left="6480" w:hanging="360"/>
      </w:pPr>
      <w:rPr>
        <w:rFonts w:ascii="Arial" w:hAnsi="Arial" w:hint="default"/>
      </w:rPr>
    </w:lvl>
  </w:abstractNum>
  <w:abstractNum w:abstractNumId="93" w15:restartNumberingAfterBreak="0">
    <w:nsid w:val="74471D1B"/>
    <w:multiLevelType w:val="hybridMultilevel"/>
    <w:tmpl w:val="9FF2AC1C"/>
    <w:lvl w:ilvl="0" w:tplc="DADA5E80">
      <w:start w:val="1"/>
      <w:numFmt w:val="lowerLetter"/>
      <w:lvlText w:val="%1)"/>
      <w:lvlJc w:val="left"/>
      <w:pPr>
        <w:tabs>
          <w:tab w:val="num" w:pos="709"/>
        </w:tabs>
        <w:ind w:left="709" w:hanging="352"/>
      </w:pPr>
      <w:rPr>
        <w:rFonts w:hint="default"/>
        <w:b/>
        <w:i w:val="0"/>
        <w:sz w:val="24"/>
        <w:szCs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75C42B49"/>
    <w:multiLevelType w:val="hybridMultilevel"/>
    <w:tmpl w:val="52E8FF2E"/>
    <w:lvl w:ilvl="0" w:tplc="101436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68A62CA"/>
    <w:multiLevelType w:val="hybridMultilevel"/>
    <w:tmpl w:val="638C8A9E"/>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6D52539"/>
    <w:multiLevelType w:val="hybridMultilevel"/>
    <w:tmpl w:val="6D3CF248"/>
    <w:lvl w:ilvl="0" w:tplc="6AEEA24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242BAE"/>
    <w:multiLevelType w:val="hybridMultilevel"/>
    <w:tmpl w:val="E4A4F786"/>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8669DF"/>
    <w:multiLevelType w:val="hybridMultilevel"/>
    <w:tmpl w:val="F63883D2"/>
    <w:lvl w:ilvl="0" w:tplc="6EF64C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9" w15:restartNumberingAfterBreak="0">
    <w:nsid w:val="7AD464C5"/>
    <w:multiLevelType w:val="hybridMultilevel"/>
    <w:tmpl w:val="3A5098D8"/>
    <w:lvl w:ilvl="0" w:tplc="0CFA57C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F610D27"/>
    <w:multiLevelType w:val="hybridMultilevel"/>
    <w:tmpl w:val="1018D5AA"/>
    <w:lvl w:ilvl="0" w:tplc="5DD29F3C">
      <w:start w:val="1"/>
      <w:numFmt w:val="lowerLetter"/>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num>
  <w:num w:numId="13">
    <w:abstractNumId w:val="13"/>
  </w:num>
  <w:num w:numId="14">
    <w:abstractNumId w:val="58"/>
  </w:num>
  <w:num w:numId="15">
    <w:abstractNumId w:val="34"/>
  </w:num>
  <w:num w:numId="16">
    <w:abstractNumId w:val="21"/>
  </w:num>
  <w:num w:numId="17">
    <w:abstractNumId w:val="18"/>
  </w:num>
  <w:num w:numId="18">
    <w:abstractNumId w:val="27"/>
  </w:num>
  <w:num w:numId="19">
    <w:abstractNumId w:val="64"/>
  </w:num>
  <w:num w:numId="20">
    <w:abstractNumId w:val="63"/>
  </w:num>
  <w:num w:numId="21">
    <w:abstractNumId w:val="39"/>
  </w:num>
  <w:num w:numId="22">
    <w:abstractNumId w:val="36"/>
  </w:num>
  <w:num w:numId="23">
    <w:abstractNumId w:val="38"/>
  </w:num>
  <w:num w:numId="24">
    <w:abstractNumId w:val="61"/>
  </w:num>
  <w:num w:numId="25">
    <w:abstractNumId w:val="70"/>
  </w:num>
  <w:num w:numId="26">
    <w:abstractNumId w:val="98"/>
  </w:num>
  <w:num w:numId="27">
    <w:abstractNumId w:val="73"/>
  </w:num>
  <w:num w:numId="28">
    <w:abstractNumId w:val="20"/>
  </w:num>
  <w:num w:numId="29">
    <w:abstractNumId w:val="78"/>
  </w:num>
  <w:num w:numId="30">
    <w:abstractNumId w:val="25"/>
  </w:num>
  <w:num w:numId="31">
    <w:abstractNumId w:val="96"/>
  </w:num>
  <w:num w:numId="32">
    <w:abstractNumId w:val="57"/>
  </w:num>
  <w:num w:numId="33">
    <w:abstractNumId w:val="29"/>
  </w:num>
  <w:num w:numId="34">
    <w:abstractNumId w:val="99"/>
  </w:num>
  <w:num w:numId="35">
    <w:abstractNumId w:val="5"/>
  </w:num>
  <w:num w:numId="36">
    <w:abstractNumId w:val="11"/>
  </w:num>
  <w:num w:numId="37">
    <w:abstractNumId w:val="31"/>
  </w:num>
  <w:num w:numId="38">
    <w:abstractNumId w:val="59"/>
  </w:num>
  <w:num w:numId="39">
    <w:abstractNumId w:val="55"/>
  </w:num>
  <w:num w:numId="40">
    <w:abstractNumId w:val="84"/>
  </w:num>
  <w:num w:numId="41">
    <w:abstractNumId w:val="90"/>
  </w:num>
  <w:num w:numId="42">
    <w:abstractNumId w:val="22"/>
  </w:num>
  <w:num w:numId="43">
    <w:abstractNumId w:val="88"/>
  </w:num>
  <w:num w:numId="44">
    <w:abstractNumId w:val="94"/>
  </w:num>
  <w:num w:numId="45">
    <w:abstractNumId w:val="83"/>
  </w:num>
  <w:num w:numId="46">
    <w:abstractNumId w:val="7"/>
  </w:num>
  <w:num w:numId="47">
    <w:abstractNumId w:val="52"/>
  </w:num>
  <w:num w:numId="48">
    <w:abstractNumId w:val="24"/>
  </w:num>
  <w:num w:numId="49">
    <w:abstractNumId w:val="32"/>
  </w:num>
  <w:num w:numId="50">
    <w:abstractNumId w:val="35"/>
  </w:num>
  <w:num w:numId="51">
    <w:abstractNumId w:val="66"/>
  </w:num>
  <w:num w:numId="52">
    <w:abstractNumId w:val="42"/>
  </w:num>
  <w:num w:numId="53">
    <w:abstractNumId w:val="74"/>
  </w:num>
  <w:num w:numId="54">
    <w:abstractNumId w:val="87"/>
  </w:num>
  <w:num w:numId="55">
    <w:abstractNumId w:val="97"/>
  </w:num>
  <w:num w:numId="56">
    <w:abstractNumId w:val="10"/>
  </w:num>
  <w:num w:numId="57">
    <w:abstractNumId w:val="9"/>
  </w:num>
  <w:num w:numId="58">
    <w:abstractNumId w:val="50"/>
  </w:num>
  <w:num w:numId="59">
    <w:abstractNumId w:val="69"/>
  </w:num>
  <w:num w:numId="60">
    <w:abstractNumId w:val="81"/>
  </w:num>
  <w:num w:numId="61">
    <w:abstractNumId w:val="79"/>
  </w:num>
  <w:num w:numId="62">
    <w:abstractNumId w:val="16"/>
  </w:num>
  <w:num w:numId="6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5"/>
  </w:num>
  <w:num w:numId="65">
    <w:abstractNumId w:val="23"/>
  </w:num>
  <w:num w:numId="66">
    <w:abstractNumId w:val="60"/>
  </w:num>
  <w:num w:numId="67">
    <w:abstractNumId w:val="65"/>
  </w:num>
  <w:num w:numId="68">
    <w:abstractNumId w:val="41"/>
  </w:num>
  <w:num w:numId="69">
    <w:abstractNumId w:val="77"/>
  </w:num>
  <w:num w:numId="70">
    <w:abstractNumId w:val="12"/>
  </w:num>
  <w:num w:numId="71">
    <w:abstractNumId w:val="76"/>
  </w:num>
  <w:num w:numId="72">
    <w:abstractNumId w:val="54"/>
  </w:num>
  <w:num w:numId="73">
    <w:abstractNumId w:val="75"/>
  </w:num>
  <w:num w:numId="74">
    <w:abstractNumId w:val="2"/>
  </w:num>
  <w:num w:numId="75">
    <w:abstractNumId w:val="4"/>
  </w:num>
  <w:num w:numId="76">
    <w:abstractNumId w:val="82"/>
  </w:num>
  <w:num w:numId="77">
    <w:abstractNumId w:val="68"/>
  </w:num>
  <w:num w:numId="78">
    <w:abstractNumId w:val="19"/>
  </w:num>
  <w:num w:numId="79">
    <w:abstractNumId w:val="3"/>
  </w:num>
  <w:num w:numId="80">
    <w:abstractNumId w:val="95"/>
  </w:num>
  <w:num w:numId="81">
    <w:abstractNumId w:val="67"/>
  </w:num>
  <w:num w:numId="82">
    <w:abstractNumId w:val="53"/>
  </w:num>
  <w:num w:numId="83">
    <w:abstractNumId w:val="47"/>
  </w:num>
  <w:num w:numId="84">
    <w:abstractNumId w:val="100"/>
  </w:num>
  <w:num w:numId="85">
    <w:abstractNumId w:val="17"/>
  </w:num>
  <w:num w:numId="86">
    <w:abstractNumId w:val="85"/>
  </w:num>
  <w:num w:numId="87">
    <w:abstractNumId w:val="14"/>
  </w:num>
  <w:num w:numId="88">
    <w:abstractNumId w:val="89"/>
  </w:num>
  <w:num w:numId="89">
    <w:abstractNumId w:val="1"/>
  </w:num>
  <w:num w:numId="90">
    <w:abstractNumId w:val="72"/>
  </w:num>
  <w:num w:numId="91">
    <w:abstractNumId w:val="33"/>
  </w:num>
  <w:num w:numId="92">
    <w:abstractNumId w:val="86"/>
  </w:num>
  <w:num w:numId="93">
    <w:abstractNumId w:val="45"/>
  </w:num>
  <w:num w:numId="94">
    <w:abstractNumId w:val="93"/>
  </w:num>
  <w:num w:numId="95">
    <w:abstractNumId w:val="62"/>
  </w:num>
  <w:num w:numId="96">
    <w:abstractNumId w:val="26"/>
  </w:num>
  <w:num w:numId="97">
    <w:abstractNumId w:val="43"/>
  </w:num>
  <w:num w:numId="98">
    <w:abstractNumId w:val="92"/>
  </w:num>
  <w:num w:numId="99">
    <w:abstractNumId w:val="46"/>
  </w:num>
  <w:num w:numId="100">
    <w:abstractNumId w:val="48"/>
  </w:num>
  <w:num w:numId="101">
    <w:abstractNumId w:val="0"/>
  </w:num>
  <w:numIdMacAtCleanup w:val="9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rson w15:author="admin [2]">
    <w15:presenceInfo w15:providerId="Windows Live" w15:userId="9efbe3a8eb0c96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4A5"/>
    <w:rsid w:val="000023C1"/>
    <w:rsid w:val="0000768A"/>
    <w:rsid w:val="00012D7F"/>
    <w:rsid w:val="00015127"/>
    <w:rsid w:val="0002581A"/>
    <w:rsid w:val="00042134"/>
    <w:rsid w:val="00064B4B"/>
    <w:rsid w:val="00071C20"/>
    <w:rsid w:val="00083C59"/>
    <w:rsid w:val="0009063F"/>
    <w:rsid w:val="00092CCD"/>
    <w:rsid w:val="000B6BA6"/>
    <w:rsid w:val="000C7F08"/>
    <w:rsid w:val="000E614E"/>
    <w:rsid w:val="001043BA"/>
    <w:rsid w:val="0010455A"/>
    <w:rsid w:val="0013134B"/>
    <w:rsid w:val="0014318A"/>
    <w:rsid w:val="001456C2"/>
    <w:rsid w:val="001509A9"/>
    <w:rsid w:val="00172602"/>
    <w:rsid w:val="00172C33"/>
    <w:rsid w:val="0017601C"/>
    <w:rsid w:val="0019257E"/>
    <w:rsid w:val="001B2C40"/>
    <w:rsid w:val="001B4BF3"/>
    <w:rsid w:val="001B5945"/>
    <w:rsid w:val="001C48E3"/>
    <w:rsid w:val="001D49F7"/>
    <w:rsid w:val="001F1AF2"/>
    <w:rsid w:val="0021700F"/>
    <w:rsid w:val="002255BE"/>
    <w:rsid w:val="00230399"/>
    <w:rsid w:val="002412FC"/>
    <w:rsid w:val="002428D0"/>
    <w:rsid w:val="00246BF7"/>
    <w:rsid w:val="00282062"/>
    <w:rsid w:val="002825DE"/>
    <w:rsid w:val="002A0228"/>
    <w:rsid w:val="003032A4"/>
    <w:rsid w:val="00304556"/>
    <w:rsid w:val="003229A8"/>
    <w:rsid w:val="0035562E"/>
    <w:rsid w:val="00361B57"/>
    <w:rsid w:val="00396C07"/>
    <w:rsid w:val="003A0DEC"/>
    <w:rsid w:val="003A4C7D"/>
    <w:rsid w:val="003A5E88"/>
    <w:rsid w:val="003C2D13"/>
    <w:rsid w:val="003E4064"/>
    <w:rsid w:val="003F1843"/>
    <w:rsid w:val="00414DE2"/>
    <w:rsid w:val="00415570"/>
    <w:rsid w:val="00426293"/>
    <w:rsid w:val="00430036"/>
    <w:rsid w:val="00433C3C"/>
    <w:rsid w:val="00460FFE"/>
    <w:rsid w:val="0046470F"/>
    <w:rsid w:val="0047210F"/>
    <w:rsid w:val="004A253B"/>
    <w:rsid w:val="004B6712"/>
    <w:rsid w:val="004D2A50"/>
    <w:rsid w:val="004E386C"/>
    <w:rsid w:val="004E4BB3"/>
    <w:rsid w:val="004F2990"/>
    <w:rsid w:val="005022D7"/>
    <w:rsid w:val="00527086"/>
    <w:rsid w:val="005330AC"/>
    <w:rsid w:val="00543941"/>
    <w:rsid w:val="005539D3"/>
    <w:rsid w:val="00567A6C"/>
    <w:rsid w:val="00571CCF"/>
    <w:rsid w:val="005A5861"/>
    <w:rsid w:val="005B6628"/>
    <w:rsid w:val="005C18DC"/>
    <w:rsid w:val="005D2CE8"/>
    <w:rsid w:val="005D58B4"/>
    <w:rsid w:val="005E53F1"/>
    <w:rsid w:val="0062221F"/>
    <w:rsid w:val="006468E6"/>
    <w:rsid w:val="006614AE"/>
    <w:rsid w:val="00664412"/>
    <w:rsid w:val="00670E2C"/>
    <w:rsid w:val="006736C3"/>
    <w:rsid w:val="00674091"/>
    <w:rsid w:val="006764BC"/>
    <w:rsid w:val="00686298"/>
    <w:rsid w:val="006B7369"/>
    <w:rsid w:val="006D6AEB"/>
    <w:rsid w:val="006D7529"/>
    <w:rsid w:val="006F5EB1"/>
    <w:rsid w:val="007031B9"/>
    <w:rsid w:val="00713354"/>
    <w:rsid w:val="007239A3"/>
    <w:rsid w:val="007307AF"/>
    <w:rsid w:val="0073280A"/>
    <w:rsid w:val="00750348"/>
    <w:rsid w:val="007526CB"/>
    <w:rsid w:val="00752D8C"/>
    <w:rsid w:val="007701F9"/>
    <w:rsid w:val="0077063F"/>
    <w:rsid w:val="00780172"/>
    <w:rsid w:val="00790A0E"/>
    <w:rsid w:val="007C35F6"/>
    <w:rsid w:val="007D76A1"/>
    <w:rsid w:val="007E1181"/>
    <w:rsid w:val="007E1259"/>
    <w:rsid w:val="007E42D8"/>
    <w:rsid w:val="007E5423"/>
    <w:rsid w:val="008045E4"/>
    <w:rsid w:val="0081494C"/>
    <w:rsid w:val="00822886"/>
    <w:rsid w:val="00832435"/>
    <w:rsid w:val="00852583"/>
    <w:rsid w:val="00857F74"/>
    <w:rsid w:val="00881753"/>
    <w:rsid w:val="0089470A"/>
    <w:rsid w:val="008A1657"/>
    <w:rsid w:val="008A5A36"/>
    <w:rsid w:val="008A6095"/>
    <w:rsid w:val="008B0815"/>
    <w:rsid w:val="008E3CEC"/>
    <w:rsid w:val="008E3EC8"/>
    <w:rsid w:val="008E40C4"/>
    <w:rsid w:val="008F70D4"/>
    <w:rsid w:val="0092691F"/>
    <w:rsid w:val="00935B4A"/>
    <w:rsid w:val="00955638"/>
    <w:rsid w:val="00955BA7"/>
    <w:rsid w:val="009635D0"/>
    <w:rsid w:val="00981306"/>
    <w:rsid w:val="009972AD"/>
    <w:rsid w:val="009C1D9B"/>
    <w:rsid w:val="009D6183"/>
    <w:rsid w:val="009E4232"/>
    <w:rsid w:val="009E5615"/>
    <w:rsid w:val="00A11FD8"/>
    <w:rsid w:val="00A35340"/>
    <w:rsid w:val="00A3679F"/>
    <w:rsid w:val="00A400EC"/>
    <w:rsid w:val="00A500DE"/>
    <w:rsid w:val="00A52AB9"/>
    <w:rsid w:val="00A71EE0"/>
    <w:rsid w:val="00AB487B"/>
    <w:rsid w:val="00AC4508"/>
    <w:rsid w:val="00AD02CD"/>
    <w:rsid w:val="00AD4BD8"/>
    <w:rsid w:val="00AE1E12"/>
    <w:rsid w:val="00AE40F2"/>
    <w:rsid w:val="00AE4DFE"/>
    <w:rsid w:val="00AF30E0"/>
    <w:rsid w:val="00B00791"/>
    <w:rsid w:val="00B25D10"/>
    <w:rsid w:val="00B50202"/>
    <w:rsid w:val="00B527F0"/>
    <w:rsid w:val="00B55B07"/>
    <w:rsid w:val="00B72078"/>
    <w:rsid w:val="00B96DA9"/>
    <w:rsid w:val="00BA16B6"/>
    <w:rsid w:val="00BB1F2C"/>
    <w:rsid w:val="00BC4FEE"/>
    <w:rsid w:val="00BE6071"/>
    <w:rsid w:val="00BF20E4"/>
    <w:rsid w:val="00BF5131"/>
    <w:rsid w:val="00C01F8C"/>
    <w:rsid w:val="00C05410"/>
    <w:rsid w:val="00C11DC3"/>
    <w:rsid w:val="00C24BED"/>
    <w:rsid w:val="00C27B72"/>
    <w:rsid w:val="00C30B03"/>
    <w:rsid w:val="00C37931"/>
    <w:rsid w:val="00C60684"/>
    <w:rsid w:val="00C64991"/>
    <w:rsid w:val="00C87A17"/>
    <w:rsid w:val="00CA5D54"/>
    <w:rsid w:val="00CA74A5"/>
    <w:rsid w:val="00CB2BA3"/>
    <w:rsid w:val="00CC1F98"/>
    <w:rsid w:val="00CC5613"/>
    <w:rsid w:val="00CD19FD"/>
    <w:rsid w:val="00CE0DC9"/>
    <w:rsid w:val="00CE4471"/>
    <w:rsid w:val="00CE7758"/>
    <w:rsid w:val="00CF0192"/>
    <w:rsid w:val="00CF741D"/>
    <w:rsid w:val="00D02801"/>
    <w:rsid w:val="00D07173"/>
    <w:rsid w:val="00D113E3"/>
    <w:rsid w:val="00D21075"/>
    <w:rsid w:val="00D252FA"/>
    <w:rsid w:val="00D25994"/>
    <w:rsid w:val="00D27BF1"/>
    <w:rsid w:val="00D657DB"/>
    <w:rsid w:val="00D8099C"/>
    <w:rsid w:val="00D81AD6"/>
    <w:rsid w:val="00D910CD"/>
    <w:rsid w:val="00DA2538"/>
    <w:rsid w:val="00DC3942"/>
    <w:rsid w:val="00DC6152"/>
    <w:rsid w:val="00DD0014"/>
    <w:rsid w:val="00DD14AD"/>
    <w:rsid w:val="00E00753"/>
    <w:rsid w:val="00E02BD4"/>
    <w:rsid w:val="00E23490"/>
    <w:rsid w:val="00E30A03"/>
    <w:rsid w:val="00E3552E"/>
    <w:rsid w:val="00E453F4"/>
    <w:rsid w:val="00E8588D"/>
    <w:rsid w:val="00ED1060"/>
    <w:rsid w:val="00EF2CBF"/>
    <w:rsid w:val="00EF6CEB"/>
    <w:rsid w:val="00F00EF0"/>
    <w:rsid w:val="00F02215"/>
    <w:rsid w:val="00F03B7F"/>
    <w:rsid w:val="00F10A13"/>
    <w:rsid w:val="00F146C0"/>
    <w:rsid w:val="00F27986"/>
    <w:rsid w:val="00F350B1"/>
    <w:rsid w:val="00F41D71"/>
    <w:rsid w:val="00F53693"/>
    <w:rsid w:val="00F61E43"/>
    <w:rsid w:val="00F6628C"/>
    <w:rsid w:val="00F722B3"/>
    <w:rsid w:val="00F80FAE"/>
    <w:rsid w:val="00F849E4"/>
    <w:rsid w:val="00F90D1D"/>
    <w:rsid w:val="00FD19E5"/>
    <w:rsid w:val="00FE6C7E"/>
    <w:rsid w:val="00FF0CED"/>
    <w:rsid w:val="00FF29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1BBE"/>
  <w15:docId w15:val="{63D4EA94-83D7-414D-AED6-2D6AD5CD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4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A74A5"/>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nhideWhenUsed/>
    <w:qFormat/>
    <w:rsid w:val="00CA74A5"/>
    <w:pPr>
      <w:spacing w:line="240" w:lineRule="auto"/>
    </w:pPr>
    <w:rPr>
      <w:rFonts w:ascii="Calibri" w:eastAsia="Calibri" w:hAnsi="Calibri" w:cs="Times New Roman"/>
      <w:b/>
      <w:bCs/>
      <w:color w:val="4F81BD" w:themeColor="accent1"/>
      <w:sz w:val="18"/>
      <w:szCs w:val="18"/>
      <w:lang w:val="en-US" w:eastAsia="en-US"/>
    </w:rPr>
  </w:style>
  <w:style w:type="paragraph" w:styleId="NoSpacing">
    <w:name w:val="No Spacing"/>
    <w:uiPriority w:val="1"/>
    <w:qFormat/>
    <w:rsid w:val="00CA74A5"/>
    <w:pPr>
      <w:spacing w:after="0" w:line="240" w:lineRule="auto"/>
    </w:pPr>
    <w:rPr>
      <w:rFonts w:ascii="Calibri" w:eastAsia="Times New Roman" w:hAnsi="Calibri" w:cs="Times New Roman"/>
      <w:lang w:val="en-US" w:eastAsia="en-US"/>
    </w:rPr>
  </w:style>
  <w:style w:type="paragraph" w:styleId="ListParagraph">
    <w:name w:val="List Paragraph"/>
    <w:basedOn w:val="Normal"/>
    <w:uiPriority w:val="34"/>
    <w:qFormat/>
    <w:rsid w:val="00CA74A5"/>
    <w:pPr>
      <w:ind w:left="720"/>
      <w:contextualSpacing/>
    </w:pPr>
    <w:rPr>
      <w:rFonts w:ascii="Calibri" w:eastAsia="Calibri" w:hAnsi="Calibri" w:cs="Times New Roman"/>
      <w:lang w:val="en-US" w:eastAsia="en-US"/>
    </w:rPr>
  </w:style>
  <w:style w:type="character" w:styleId="Emphasis">
    <w:name w:val="Emphasis"/>
    <w:basedOn w:val="DefaultParagraphFont"/>
    <w:uiPriority w:val="20"/>
    <w:qFormat/>
    <w:rsid w:val="00CA74A5"/>
    <w:rPr>
      <w:i/>
      <w:iCs/>
    </w:rPr>
  </w:style>
  <w:style w:type="character" w:styleId="CommentReference">
    <w:name w:val="annotation reference"/>
    <w:basedOn w:val="DefaultParagraphFont"/>
    <w:uiPriority w:val="99"/>
    <w:semiHidden/>
    <w:unhideWhenUsed/>
    <w:rsid w:val="00852583"/>
    <w:rPr>
      <w:sz w:val="16"/>
      <w:szCs w:val="16"/>
    </w:rPr>
  </w:style>
  <w:style w:type="paragraph" w:styleId="CommentText">
    <w:name w:val="annotation text"/>
    <w:basedOn w:val="Normal"/>
    <w:link w:val="CommentTextChar"/>
    <w:uiPriority w:val="99"/>
    <w:semiHidden/>
    <w:unhideWhenUsed/>
    <w:rsid w:val="00852583"/>
    <w:pPr>
      <w:spacing w:line="240" w:lineRule="auto"/>
    </w:pPr>
    <w:rPr>
      <w:sz w:val="20"/>
      <w:szCs w:val="20"/>
    </w:rPr>
  </w:style>
  <w:style w:type="character" w:customStyle="1" w:styleId="CommentTextChar">
    <w:name w:val="Comment Text Char"/>
    <w:basedOn w:val="DefaultParagraphFont"/>
    <w:link w:val="CommentText"/>
    <w:uiPriority w:val="99"/>
    <w:semiHidden/>
    <w:rsid w:val="00852583"/>
    <w:rPr>
      <w:sz w:val="20"/>
      <w:szCs w:val="20"/>
    </w:rPr>
  </w:style>
  <w:style w:type="paragraph" w:styleId="CommentSubject">
    <w:name w:val="annotation subject"/>
    <w:basedOn w:val="CommentText"/>
    <w:next w:val="CommentText"/>
    <w:link w:val="CommentSubjectChar"/>
    <w:uiPriority w:val="99"/>
    <w:semiHidden/>
    <w:unhideWhenUsed/>
    <w:rsid w:val="00852583"/>
    <w:rPr>
      <w:b/>
      <w:bCs/>
    </w:rPr>
  </w:style>
  <w:style w:type="character" w:customStyle="1" w:styleId="CommentSubjectChar">
    <w:name w:val="Comment Subject Char"/>
    <w:basedOn w:val="CommentTextChar"/>
    <w:link w:val="CommentSubject"/>
    <w:uiPriority w:val="99"/>
    <w:semiHidden/>
    <w:rsid w:val="00852583"/>
    <w:rPr>
      <w:b/>
      <w:bCs/>
      <w:sz w:val="20"/>
      <w:szCs w:val="20"/>
    </w:rPr>
  </w:style>
  <w:style w:type="paragraph" w:styleId="BalloonText">
    <w:name w:val="Balloon Text"/>
    <w:basedOn w:val="Normal"/>
    <w:link w:val="BalloonTextChar"/>
    <w:uiPriority w:val="99"/>
    <w:semiHidden/>
    <w:unhideWhenUsed/>
    <w:rsid w:val="00852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583"/>
    <w:rPr>
      <w:rFonts w:ascii="Tahoma" w:hAnsi="Tahoma" w:cs="Tahoma"/>
      <w:sz w:val="16"/>
      <w:szCs w:val="16"/>
    </w:rPr>
  </w:style>
  <w:style w:type="table" w:styleId="TableGrid">
    <w:name w:val="Table Grid"/>
    <w:basedOn w:val="TableNormal"/>
    <w:uiPriority w:val="59"/>
    <w:rsid w:val="0082288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rsid w:val="0017601C"/>
    <w:pPr>
      <w:spacing w:after="120" w:line="240" w:lineRule="auto"/>
    </w:pPr>
    <w:rPr>
      <w:rFonts w:ascii="VNI-Times" w:eastAsia="Times New Roman" w:hAnsi="VNI-Times" w:cs="Times New Roman"/>
      <w:sz w:val="16"/>
      <w:szCs w:val="16"/>
      <w:lang w:val="vi-VN" w:eastAsia="en-US"/>
    </w:rPr>
  </w:style>
  <w:style w:type="character" w:customStyle="1" w:styleId="BodyText3Char">
    <w:name w:val="Body Text 3 Char"/>
    <w:basedOn w:val="DefaultParagraphFont"/>
    <w:link w:val="BodyText3"/>
    <w:rsid w:val="0017601C"/>
    <w:rPr>
      <w:rFonts w:ascii="VNI-Times" w:eastAsia="Times New Roman" w:hAnsi="VNI-Times" w:cs="Times New Roman"/>
      <w:sz w:val="16"/>
      <w:szCs w:val="16"/>
      <w:lang w:val="vi-VN" w:eastAsia="en-US"/>
    </w:rPr>
  </w:style>
  <w:style w:type="paragraph" w:styleId="Header">
    <w:name w:val="header"/>
    <w:basedOn w:val="Normal"/>
    <w:link w:val="HeaderChar"/>
    <w:uiPriority w:val="99"/>
    <w:unhideWhenUsed/>
    <w:rsid w:val="005E5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3F1"/>
  </w:style>
  <w:style w:type="paragraph" w:styleId="Footer">
    <w:name w:val="footer"/>
    <w:basedOn w:val="Normal"/>
    <w:link w:val="FooterChar"/>
    <w:uiPriority w:val="99"/>
    <w:unhideWhenUsed/>
    <w:rsid w:val="005E5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239342">
      <w:bodyDiv w:val="1"/>
      <w:marLeft w:val="0"/>
      <w:marRight w:val="0"/>
      <w:marTop w:val="0"/>
      <w:marBottom w:val="0"/>
      <w:divBdr>
        <w:top w:val="none" w:sz="0" w:space="0" w:color="auto"/>
        <w:left w:val="none" w:sz="0" w:space="0" w:color="auto"/>
        <w:bottom w:val="none" w:sz="0" w:space="0" w:color="auto"/>
        <w:right w:val="none" w:sz="0" w:space="0" w:color="auto"/>
      </w:divBdr>
      <w:divsChild>
        <w:div w:id="1621647378">
          <w:marLeft w:val="547"/>
          <w:marRight w:val="0"/>
          <w:marTop w:val="154"/>
          <w:marBottom w:val="0"/>
          <w:divBdr>
            <w:top w:val="none" w:sz="0" w:space="0" w:color="auto"/>
            <w:left w:val="none" w:sz="0" w:space="0" w:color="auto"/>
            <w:bottom w:val="none" w:sz="0" w:space="0" w:color="auto"/>
            <w:right w:val="none" w:sz="0" w:space="0" w:color="auto"/>
          </w:divBdr>
        </w:div>
      </w:divsChild>
    </w:div>
    <w:div w:id="864370697">
      <w:bodyDiv w:val="1"/>
      <w:marLeft w:val="0"/>
      <w:marRight w:val="0"/>
      <w:marTop w:val="0"/>
      <w:marBottom w:val="0"/>
      <w:divBdr>
        <w:top w:val="none" w:sz="0" w:space="0" w:color="auto"/>
        <w:left w:val="none" w:sz="0" w:space="0" w:color="auto"/>
        <w:bottom w:val="none" w:sz="0" w:space="0" w:color="auto"/>
        <w:right w:val="none" w:sz="0" w:space="0" w:color="auto"/>
      </w:divBdr>
    </w:div>
    <w:div w:id="1736662439">
      <w:bodyDiv w:val="1"/>
      <w:marLeft w:val="0"/>
      <w:marRight w:val="0"/>
      <w:marTop w:val="0"/>
      <w:marBottom w:val="0"/>
      <w:divBdr>
        <w:top w:val="none" w:sz="0" w:space="0" w:color="auto"/>
        <w:left w:val="none" w:sz="0" w:space="0" w:color="auto"/>
        <w:bottom w:val="none" w:sz="0" w:space="0" w:color="auto"/>
        <w:right w:val="none" w:sz="0" w:space="0" w:color="auto"/>
      </w:divBdr>
      <w:divsChild>
        <w:div w:id="152536778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6.wmf"/><Relationship Id="rId34" Type="http://schemas.openxmlformats.org/officeDocument/2006/relationships/oleObject" Target="embeddings/oleObject13.bin"/><Relationship Id="rId42" Type="http://schemas.openxmlformats.org/officeDocument/2006/relationships/image" Target="media/image16.wmf"/><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image" Target="media/image22.jpeg"/><Relationship Id="rId7" Type="http://schemas.openxmlformats.org/officeDocument/2006/relationships/footer" Target="footer1.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5.wmf"/><Relationship Id="rId45" Type="http://schemas.openxmlformats.org/officeDocument/2006/relationships/oleObject" Target="embeddings/oleObject19.bin"/><Relationship Id="rId53" Type="http://schemas.openxmlformats.org/officeDocument/2006/relationships/image" Target="media/image21.wmf"/><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19.wmf"/><Relationship Id="rId57" Type="http://schemas.microsoft.com/office/2011/relationships/people" Target="people.xml"/><Relationship Id="rId10" Type="http://schemas.openxmlformats.org/officeDocument/2006/relationships/image" Target="media/image1.wmf"/><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3.bin"/><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1.bin"/><Relationship Id="rId35" Type="http://schemas.openxmlformats.org/officeDocument/2006/relationships/image" Target="media/image13.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image" Target="media/image20.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4853</TotalTime>
  <Pages>1</Pages>
  <Words>4838</Words>
  <Characters>27578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HungNT</dc:creator>
  <cp:keywords/>
  <dc:description/>
  <cp:lastModifiedBy>admin</cp:lastModifiedBy>
  <cp:revision>109</cp:revision>
  <dcterms:created xsi:type="dcterms:W3CDTF">2015-08-22T04:40:00Z</dcterms:created>
  <dcterms:modified xsi:type="dcterms:W3CDTF">2020-04-19T09:28:00Z</dcterms:modified>
</cp:coreProperties>
</file>